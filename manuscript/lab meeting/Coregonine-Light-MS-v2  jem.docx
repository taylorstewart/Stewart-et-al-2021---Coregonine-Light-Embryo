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B020644" w:rsidR="00C72356" w:rsidRPr="00BE1904" w:rsidRDefault="00B040A0">
      <w:pPr>
        <w:spacing w:line="300" w:lineRule="auto"/>
      </w:pPr>
      <w:commentRangeStart w:id="0"/>
      <w:r w:rsidRPr="00BE1904">
        <w:t>Quantifying a potential mechanism between ice cover and cisco recruitment success: what role does light play in cisco embryonic development?</w:t>
      </w:r>
      <w:commentRangeEnd w:id="0"/>
      <w:r w:rsidR="000B6150">
        <w:rPr>
          <w:rStyle w:val="CommentReference"/>
        </w:rPr>
        <w:commentReference w:id="0"/>
      </w:r>
    </w:p>
    <w:p w14:paraId="00000002" w14:textId="77777777" w:rsidR="00C72356" w:rsidRPr="00BE1904" w:rsidRDefault="00C72356">
      <w:pPr>
        <w:spacing w:line="300" w:lineRule="auto"/>
      </w:pPr>
    </w:p>
    <w:p w14:paraId="00000003" w14:textId="77777777" w:rsidR="00C72356" w:rsidRPr="00BE1904" w:rsidRDefault="00B040A0">
      <w:pPr>
        <w:spacing w:line="300" w:lineRule="auto"/>
      </w:pPr>
      <w:r w:rsidRPr="00BE1904">
        <w:t>Taylor R. Stewart</w:t>
      </w:r>
      <w:r w:rsidRPr="00BE1904">
        <w:rPr>
          <w:vertAlign w:val="superscript"/>
        </w:rPr>
        <w:t>1,3</w:t>
      </w:r>
      <w:r w:rsidRPr="00BE1904">
        <w:t>, Mark R. Vinson</w:t>
      </w:r>
      <w:r w:rsidRPr="00BE1904">
        <w:rPr>
          <w:vertAlign w:val="superscript"/>
        </w:rPr>
        <w:t>2</w:t>
      </w:r>
      <w:r w:rsidRPr="00BE1904">
        <w:t>, and Jason D. Stockwell</w:t>
      </w:r>
      <w:r w:rsidRPr="00BE1904">
        <w:rPr>
          <w:vertAlign w:val="superscript"/>
        </w:rPr>
        <w:t>3</w:t>
      </w:r>
    </w:p>
    <w:p w14:paraId="00000004" w14:textId="77777777" w:rsidR="00C72356" w:rsidRPr="00BE1904" w:rsidRDefault="00C72356">
      <w:pPr>
        <w:spacing w:line="300" w:lineRule="auto"/>
      </w:pPr>
    </w:p>
    <w:p w14:paraId="00000005" w14:textId="77777777" w:rsidR="00C72356" w:rsidRPr="00BE1904" w:rsidRDefault="00B040A0">
      <w:pPr>
        <w:pBdr>
          <w:top w:val="nil"/>
          <w:left w:val="nil"/>
          <w:bottom w:val="nil"/>
          <w:right w:val="nil"/>
          <w:between w:val="nil"/>
        </w:pBdr>
        <w:spacing w:line="300" w:lineRule="auto"/>
      </w:pPr>
      <w:r w:rsidRPr="00BE1904">
        <w:rPr>
          <w:vertAlign w:val="superscript"/>
        </w:rPr>
        <w:t xml:space="preserve">1 </w:t>
      </w:r>
      <w:r w:rsidRPr="00BE1904">
        <w:t>Department of Biology, University of Vermont, Burlington, Vermont, USA</w:t>
      </w:r>
    </w:p>
    <w:p w14:paraId="00000006" w14:textId="77777777" w:rsidR="00C72356" w:rsidRPr="00BE1904" w:rsidRDefault="00B040A0">
      <w:pPr>
        <w:pBdr>
          <w:top w:val="nil"/>
          <w:left w:val="nil"/>
          <w:bottom w:val="nil"/>
          <w:right w:val="nil"/>
          <w:between w:val="nil"/>
        </w:pBdr>
        <w:spacing w:line="300" w:lineRule="auto"/>
        <w:rPr>
          <w:vertAlign w:val="superscript"/>
        </w:rPr>
      </w:pPr>
      <w:r w:rsidRPr="00BE1904">
        <w:rPr>
          <w:vertAlign w:val="superscript"/>
        </w:rPr>
        <w:t>2</w:t>
      </w:r>
      <w:r w:rsidRPr="00BE1904">
        <w:t xml:space="preserve"> USGS Lake Superior Biological Station, Ashland, Wisconsin, USA</w:t>
      </w:r>
    </w:p>
    <w:p w14:paraId="00000007" w14:textId="77777777" w:rsidR="00C72356" w:rsidRPr="00BE1904" w:rsidRDefault="00B040A0">
      <w:pPr>
        <w:pBdr>
          <w:top w:val="nil"/>
          <w:left w:val="nil"/>
          <w:bottom w:val="nil"/>
          <w:right w:val="nil"/>
          <w:between w:val="nil"/>
        </w:pBdr>
        <w:spacing w:line="300" w:lineRule="auto"/>
      </w:pPr>
      <w:r w:rsidRPr="00BE1904">
        <w:rPr>
          <w:vertAlign w:val="superscript"/>
        </w:rPr>
        <w:t xml:space="preserve">3 </w:t>
      </w:r>
      <w:r w:rsidRPr="00BE1904">
        <w:t>Rubenstein Ecosystem Science Laboratory, University of Vermont, Burlington, Vermont, USA</w:t>
      </w:r>
    </w:p>
    <w:p w14:paraId="00000008" w14:textId="77777777" w:rsidR="00C72356" w:rsidRPr="00BE1904" w:rsidRDefault="00C72356">
      <w:pPr>
        <w:spacing w:line="300" w:lineRule="auto"/>
        <w:rPr>
          <w:b/>
        </w:rPr>
      </w:pPr>
    </w:p>
    <w:p w14:paraId="00000009" w14:textId="77777777" w:rsidR="00C72356" w:rsidRPr="00BE1904" w:rsidRDefault="00B040A0">
      <w:pPr>
        <w:pStyle w:val="Heading1"/>
        <w:spacing w:before="0" w:after="0" w:line="300" w:lineRule="auto"/>
        <w:rPr>
          <w:sz w:val="24"/>
          <w:szCs w:val="24"/>
        </w:rPr>
      </w:pPr>
      <w:bookmarkStart w:id="1" w:name="_heading=h.1mib42jqmozk" w:colFirst="0" w:colLast="0"/>
      <w:bookmarkEnd w:id="1"/>
      <w:r w:rsidRPr="00BE1904">
        <w:rPr>
          <w:sz w:val="24"/>
          <w:szCs w:val="24"/>
        </w:rPr>
        <w:t>ABSTRACT:</w:t>
      </w:r>
    </w:p>
    <w:p w14:paraId="0000000A" w14:textId="77777777" w:rsidR="00C72356" w:rsidRPr="00BE1904" w:rsidRDefault="00C72356">
      <w:pPr>
        <w:spacing w:line="300" w:lineRule="auto"/>
        <w:rPr>
          <w:b/>
        </w:rPr>
      </w:pPr>
    </w:p>
    <w:p w14:paraId="0000000B" w14:textId="77777777" w:rsidR="00C72356" w:rsidRPr="00BE1904" w:rsidRDefault="00C72356">
      <w:pPr>
        <w:spacing w:line="300" w:lineRule="auto"/>
        <w:rPr>
          <w:b/>
        </w:rPr>
      </w:pPr>
    </w:p>
    <w:p w14:paraId="0000000C" w14:textId="07116B2E" w:rsidR="00C72356" w:rsidRPr="00BE1904" w:rsidRDefault="00B040A0">
      <w:pPr>
        <w:pStyle w:val="Heading1"/>
        <w:spacing w:before="0" w:after="0" w:line="300" w:lineRule="auto"/>
        <w:rPr>
          <w:sz w:val="24"/>
          <w:szCs w:val="24"/>
        </w:rPr>
      </w:pPr>
      <w:bookmarkStart w:id="2" w:name="_heading=h.gq64dkq09tbn" w:colFirst="0" w:colLast="0"/>
      <w:bookmarkEnd w:id="2"/>
      <w:commentRangeStart w:id="3"/>
      <w:commentRangeStart w:id="4"/>
      <w:r w:rsidRPr="00BE1904">
        <w:rPr>
          <w:sz w:val="24"/>
          <w:szCs w:val="24"/>
        </w:rPr>
        <w:t>INTRODUCTION</w:t>
      </w:r>
      <w:commentRangeEnd w:id="3"/>
      <w:r w:rsidRPr="00BE1904">
        <w:rPr>
          <w:sz w:val="24"/>
          <w:szCs w:val="24"/>
        </w:rPr>
        <w:commentReference w:id="3"/>
      </w:r>
      <w:commentRangeEnd w:id="4"/>
      <w:r w:rsidR="00EA0115">
        <w:rPr>
          <w:rStyle w:val="CommentReference"/>
          <w:b w:val="0"/>
        </w:rPr>
        <w:commentReference w:id="4"/>
      </w:r>
      <w:r w:rsidRPr="00BE1904">
        <w:rPr>
          <w:sz w:val="24"/>
          <w:szCs w:val="24"/>
        </w:rPr>
        <w:t>:</w:t>
      </w:r>
    </w:p>
    <w:p w14:paraId="0000000D" w14:textId="1B9D09BC" w:rsidR="00C72356" w:rsidRPr="00BE1904" w:rsidRDefault="00B040A0">
      <w:pPr>
        <w:spacing w:line="300" w:lineRule="auto"/>
      </w:pPr>
      <w:r w:rsidRPr="00BE1904">
        <w:t>Freshwater whitefishes, Salmonidae Coregoninae (hereafter coregonines) have played important economic</w:t>
      </w:r>
      <w:r w:rsidR="00A9320A">
        <w:t xml:space="preserve"> </w:t>
      </w:r>
      <w:r w:rsidR="00A9320A">
        <w:fldChar w:fldCharType="begin" w:fldLock="1"/>
      </w:r>
      <w:r w:rsidR="00A9320A">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A9320A">
        <w:fldChar w:fldCharType="separate"/>
      </w:r>
      <w:r w:rsidR="00A9320A" w:rsidRPr="00A9320A">
        <w:rPr>
          <w:noProof/>
        </w:rPr>
        <w:t>(Ebener et al. 2008)</w:t>
      </w:r>
      <w:r w:rsidR="00A9320A">
        <w:fldChar w:fldCharType="end"/>
      </w:r>
      <w:r w:rsidRPr="00BE1904">
        <w:t xml:space="preserve"> and ecological</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lakes.","type":"article-journal","volume":"30"},"uris":["http://www.mendeley.com/documents/?uuid=7b4d0f7e-3730-30da-9120-e36976a7be8d"]},{"id":"ITEM-2","itemData":{"DOI":"10.1111/j.1095-8649.2010.02759.x","ISBN":"1095-8649","ISSN":"00221112","PMID":"21078089","abstract":"The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Biology","edition":"2010/11/17","id":"ITEM-2","issue":"8","issued":{"date-parts":[["2010"]]},"note":"Lynch,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Superior","type":"article-journal","volume":"59"},"uris":["http://www.mendeley.com/documents/?uuid=416cd714-4037-33ba-a298-9b7f269f4bea"]}],"mendeley":{"formattedCitation":"(Nyberg et al. 2001, Lynch et al. 2010, Stockwell et al. 2014)","plainTextFormattedCitation":"(Nyberg et al. 2001, Lynch et al. 2010, Stockwell et al. 2014)","previouslyFormattedCitation":"(Nyberg et al. 2001, Lynch et al. 2010, Stockwell et al. 2014)"},"properties":{"noteIndex":0},"schema":"https://github.com/citation-style-language/schema/raw/master/csl-citation.json"}</w:instrText>
      </w:r>
      <w:r w:rsidR="00A9320A">
        <w:fldChar w:fldCharType="separate"/>
      </w:r>
      <w:r w:rsidR="00A9320A" w:rsidRPr="00A9320A">
        <w:rPr>
          <w:noProof/>
        </w:rPr>
        <w:t>(Nyberg et al. 2001, Lynch et al. 2010, Stockwell et al. 2014)</w:t>
      </w:r>
      <w:r w:rsidR="00A9320A">
        <w:fldChar w:fldCharType="end"/>
      </w:r>
      <w:r w:rsidRPr="00BE1904">
        <w:t xml:space="preserve"> roles throughout the northern hemisphere. Over the past 35 years, coregonine populations worldwide have experienced declines due to highly variable and low survival of fish to age-1</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Pr="00BE1904">
        <w:t>. Year-class strength in most fish species, including coregonines, is thought to be established prior to the end of the first season of growth</w:t>
      </w:r>
      <w:r w:rsidR="00A9320A">
        <w:t xml:space="preserve"> </w:t>
      </w:r>
      <w:r w:rsidR="00A9320A">
        <w:fldChar w:fldCharType="begin" w:fldLock="1"/>
      </w:r>
      <w:r w:rsidR="00734C4B">
        <w:instrText>ADDIN CSL_CITATION {"citationItems":[{"id":"ITEM-1","itemData":{"ISBN":"0074-4336","abstract":"14. Fluctuations in the great fisheries of Northern Europe. Cons. Int. Explor. Mer 20,","author":[{"dropping-particle":"","family":"Hjort","given":"Johan","non-dropping-particle":"","parse-names":false,"suffix":""}],"container-title":"Rapports et Procés-Verbaux","id":"ITEM-1","issued":{"date-parts":[["1914"]]},"page":"1-228","publisher":"ICES","title":"Fluctuations in the great fisheries of Northern Europe","type":"paper-conference","volume":"20"},"uris":["http://www.mendeley.com/documents/?uuid=5cf36dd0-5571-4dbd-9fcd-52a694257601"]},{"id":"ITEM-2","itemData":{"DOI":"10.1016/S0065-2881(08)60202-3","ISBN":"012026126X","ISSN":"00652881","PMID":"3663516","abstract":"The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Biology","id":"ITEM-2","issue":"C","issued":{"date-parts":[["1990"]]},"page":"249-293","publisher":"Elsevier","title":"Plankton production and year-class strength in fish populations: An update of the match/mismatch hypothesis","type":"article-journal","volume":"26"},"uris":["http://www.mendeley.com/documents/?uuid=77c9050c-acae-4c9e-9167-65d73446b918"]},{"id":"ITEM-3","itemData":{"abstract":"We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coregonids","type":"article-journal","volume":"98"},"uris":["http://www.mendeley.com/documents/?uuid=1120a55e-f2ad-394b-ad89-0b3bb220dad8"]}],"mendeley":{"formattedCitation":"(Hjort 1914, Cushing 1990, Karjalainen et al. 2015)","plainTextFormattedCitation":"(Hjort 1914, Cushing 1990, Karjalainen et al. 2015)","previouslyFormattedCitation":"(Hjort 1914, Cushing 1990, Karjalainen et al. 2015)"},"properties":{"noteIndex":0},"schema":"https://github.com/citation-style-language/schema/raw/master/csl-citation.json"}</w:instrText>
      </w:r>
      <w:r w:rsidR="00A9320A">
        <w:fldChar w:fldCharType="separate"/>
      </w:r>
      <w:r w:rsidR="00A9320A" w:rsidRPr="00A9320A">
        <w:rPr>
          <w:noProof/>
        </w:rPr>
        <w:t>(Hjort 1914, Cushing 1990, Karjalainen et al. 2015)</w:t>
      </w:r>
      <w:r w:rsidR="00A9320A">
        <w:fldChar w:fldCharType="end"/>
      </w:r>
      <w:r w:rsidRPr="00BE1904">
        <w:t xml:space="preserve">. </w:t>
      </w:r>
      <w:r w:rsidR="00BE1904" w:rsidRPr="00BE1904">
        <w:t>Climate-induced changes in early-life stage environments have been hypothesized as reasons for declining recruitment</w:t>
      </w:r>
      <w:r w:rsidR="00A9320A">
        <w:t xml:space="preserve"> </w:t>
      </w:r>
      <w:r w:rsidR="00A9320A">
        <w:fldChar w:fldCharType="begin" w:fldLock="1"/>
      </w:r>
      <w:r w:rsidR="00A9320A">
        <w:instrText>ADDIN CSL_CITATION {"citationItems":[{"id":"ITEM-1","itemData":{"DOI":"10.1639/0044-7447(2001)030[0559:ROPFIA]2.0.CO;2","ISBN":"0044-7447","ISSN":"0044-7447","PMID":"11878031","abstract":"Pelagic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edition":"2002/03/07","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A9320A">
        <w:fldChar w:fldCharType="separate"/>
      </w:r>
      <w:r w:rsidR="00A9320A" w:rsidRPr="00A9320A">
        <w:rPr>
          <w:noProof/>
        </w:rPr>
        <w:t>(Nyberg et al. 2001)</w:t>
      </w:r>
      <w:r w:rsidR="00A9320A">
        <w:fldChar w:fldCharType="end"/>
      </w:r>
      <w:r w:rsidR="00BE1904" w:rsidRPr="00BE1904">
        <w:t>.</w:t>
      </w:r>
    </w:p>
    <w:p w14:paraId="0000000E" w14:textId="77777777" w:rsidR="00C72356" w:rsidRPr="00BE1904" w:rsidRDefault="00C72356">
      <w:pPr>
        <w:spacing w:line="300" w:lineRule="auto"/>
      </w:pPr>
    </w:p>
    <w:p w14:paraId="0000000F" w14:textId="01885674" w:rsidR="00C72356" w:rsidRPr="00BE1904" w:rsidRDefault="00B040A0">
      <w:pPr>
        <w:spacing w:line="300" w:lineRule="auto"/>
      </w:pPr>
      <w:r w:rsidRPr="00BE1904">
        <w:t>Most coregonines are autumn spawners whose embryos incubate under ice throughout the winter</w:t>
      </w:r>
      <w:r w:rsidR="00A9320A">
        <w:t xml:space="preserve"> </w:t>
      </w:r>
      <w:r w:rsidR="00A9320A">
        <w:fldChar w:fldCharType="begin" w:fldLock="1"/>
      </w:r>
      <w:r w:rsidR="00A9320A">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A9320A">
        <w:fldChar w:fldCharType="separate"/>
      </w:r>
      <w:r w:rsidR="00A9320A" w:rsidRPr="00A9320A">
        <w:rPr>
          <w:noProof/>
        </w:rPr>
        <w:t>(Karjalainen et al. 2000, Stockwell et al. 2009)</w:t>
      </w:r>
      <w:r w:rsidR="00A9320A">
        <w:fldChar w:fldCharType="end"/>
      </w:r>
      <w:r w:rsidRPr="00BE1904">
        <w:t>, and winter ice and water temperature regimes have changed over the past 20 years or more</w:t>
      </w:r>
      <w:r w:rsidR="00A9320A">
        <w:t xml:space="preserve"> </w:t>
      </w:r>
      <w:r w:rsidR="00A9320A">
        <w:fldChar w:fldCharType="begin" w:fldLock="1"/>
      </w:r>
      <w:r w:rsidR="00646265">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feedback","type":"article-journal","volume":"34"},"uris":["http://www.mendeley.com/documents/?uuid=177783e4-2777-317a-8736-90d78dc767a5"]},{"id":"ITEM-2","itemData":{"DOI":"10.1002/2015GL066235.Received","ISSN":"1944-8007","abstract":"BIOGEOSCIENCES: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Change","id":"ITEM-3","issue":"3","issued":{"date-parts":[["2019"]]},"page":"227","publisher":"Nature Publishing Group","title":"Widespread loss of lake ice around the Northern Hemisphere in a warming world","type":"article-journal","volume":"9"},"uris":["http://www.mendeley.com/documents/?uuid=4db19035-4a72-47db-a3c9-b0bfccd70518"]},{"id":"ITEM-4","itemData":{"ISSN":"2169-8953","author":[{"dropping-particle":"","family":"Sharma","given":"Sapna","non-dropping-particle":"","parse-names":false,"suffix":""},{"dropping-particle":"","family":"Meyer","given":"Michael F","non-dropping-particle":"","parse-names":false,"suffix":""},{"dropping-particle":"","family":"Culpepper","given":"Joshua","non-dropping-particle":"","parse-names":false,"suffix":""},{"dropping-particle":"","family":"Yang","given":"Xiao","non-dropping-particle":"","parse-names":false,"suffix":""},{"dropping-particle":"","family":"Hampton","given":"Stephanie E","non-dropping-particle":"","parse-names":false,"suffix":""},{"dropping-particle":"","family":"Berger","given":"Stella A","non-dropping-particle":"","parse-names":false,"suffix":""},{"dropping-particle":"","family":"Brousil","given":"Matthew R","non-dropping-particle":"","parse-names":false,"suffix":""},{"dropping-particle":"","family":"Fradkin","given":"Steven C","non-dropping-particle":"","parse-names":false,"suffix":""},{"dropping-particle":"","family":"Higgins","given":"Scott N","non-dropping-particle":"","parse-names":false,"suffix":""},{"dropping-particle":"","family":"Jankowski","given":"Kathi Jo","non-dropping-particle":"","parse-names":false,"suffix":""}],"container-title":"Journal of Geophysical Research: Biogeosciences","id":"ITEM-4","issue":"8","issued":{"date-parts":[["2020"]]},"page":"e2020JG005799","publisher":"Wiley Online Library","title":"Integrating perspectives to understand lake ice dynamics in a changing world","type":"article-journal","volume":"125"},"uris":["http://www.mendeley.com/documents/?uuid=d5bbb989-f640-425c-9c5e-e929a9530b3c"]}],"mendeley":{"formattedCitation":"(Austin and Colman 2007, O’Reilly et al. 2015, Sharma et al. 2019, 2020)","plainTextFormattedCitation":"(Austin and Colman 2007, O’Reilly et al. 2015, Sharma et al. 2019, 2020)","previouslyFormattedCitation":"(Austin and Colman 2007, O’Reilly et al. 2015, Sharma et al. 2019, 2020)"},"properties":{"noteIndex":0},"schema":"https://github.com/citation-style-language/schema/raw/master/csl-citation.json"}</w:instrText>
      </w:r>
      <w:r w:rsidR="00A9320A">
        <w:fldChar w:fldCharType="separate"/>
      </w:r>
      <w:r w:rsidR="00646265" w:rsidRPr="00646265">
        <w:rPr>
          <w:noProof/>
        </w:rPr>
        <w:t>(Austin and Colman 2007, O’Reilly et al. 2015, Sharma et al. 2019, 2020)</w:t>
      </w:r>
      <w:r w:rsidR="00A9320A">
        <w:fldChar w:fldCharType="end"/>
      </w:r>
      <w:r w:rsidRPr="00BE1904">
        <w:t xml:space="preserve">. Embryos </w:t>
      </w:r>
      <w:commentRangeStart w:id="5"/>
      <w:r w:rsidRPr="00BE1904">
        <w:t xml:space="preserve">are static </w:t>
      </w:r>
      <w:commentRangeEnd w:id="5"/>
      <w:r w:rsidR="00EA0115">
        <w:rPr>
          <w:rStyle w:val="CommentReference"/>
        </w:rPr>
        <w:commentReference w:id="5"/>
      </w:r>
      <w:r w:rsidRPr="00BE1904">
        <w:t>which leaves them vulnerable to predation</w:t>
      </w:r>
      <w:r w:rsidR="00A9320A">
        <w:t xml:space="preserve"> </w:t>
      </w:r>
      <w:r w:rsidR="00A9320A">
        <w:fldChar w:fldCharType="begin" w:fldLock="1"/>
      </w:r>
      <w:r w:rsidR="00A9320A">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A9320A">
        <w:fldChar w:fldCharType="separate"/>
      </w:r>
      <w:r w:rsidR="00A9320A" w:rsidRPr="00A9320A">
        <w:rPr>
          <w:noProof/>
        </w:rPr>
        <w:t>(Stockwell et al. 2014)</w:t>
      </w:r>
      <w:r w:rsidR="00A9320A">
        <w:fldChar w:fldCharType="end"/>
      </w:r>
      <w:r w:rsidRPr="00BE1904">
        <w:t xml:space="preserve"> and unable to evade inter-annual variation in winter conditions</w:t>
      </w:r>
      <w:r w:rsidR="00A9320A">
        <w:t xml:space="preserve"> </w:t>
      </w:r>
      <w:r w:rsidR="00A9320A">
        <w:fldChar w:fldCharType="begin" w:fldLock="1"/>
      </w:r>
      <w:r w:rsidR="00A9320A">
        <w:instrText>ADDIN CSL_CITATION {"citationItems":[{"id":"ITEM-1","itemData":{"ISSN":"0706-652X","author":[{"dropping-particle":"","family":"Pepin","given":"Pierre","non-dropping-particle":"","parse-names":false,"suffix":""}],"container-title":"Canadian Journal of Fisheries and Aquatic Sciences","id":"ITEM-1","issue":"3","issued":{"date-parts":[["1991"]]},"page":"503-518","publisher":"NRC Research Press","title":"Effect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A9320A">
        <w:fldChar w:fldCharType="separate"/>
      </w:r>
      <w:r w:rsidR="00A9320A" w:rsidRPr="00A9320A">
        <w:rPr>
          <w:noProof/>
        </w:rPr>
        <w:t>(Pepin 1991)</w:t>
      </w:r>
      <w:r w:rsidR="00A9320A">
        <w:fldChar w:fldCharType="end"/>
      </w:r>
      <w:r w:rsidRPr="00BE1904">
        <w:t>. Changes in winter severity and ice cover could alter developmental rates, embryo survival, and time of hatching</w:t>
      </w:r>
      <w:r w:rsidR="00A9320A">
        <w:t xml:space="preserve"> </w:t>
      </w:r>
      <w:r w:rsidR="00A9320A">
        <w:fldChar w:fldCharType="begin" w:fldLock="1"/>
      </w:r>
      <w:r w:rsidR="00A9320A">
        <w:instrText>ADDIN CSL_CITATION {"citationItems":[{"id":"ITEM-1","itemData":{"abstract":"We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A9320A">
        <w:fldChar w:fldCharType="separate"/>
      </w:r>
      <w:r w:rsidR="00A9320A" w:rsidRPr="00A9320A">
        <w:rPr>
          <w:noProof/>
        </w:rPr>
        <w:t>(Karjalainen et al. 2015)</w:t>
      </w:r>
      <w:r w:rsidR="00A9320A">
        <w:fldChar w:fldCharType="end"/>
      </w:r>
      <w:r w:rsidRPr="00BE1904">
        <w:t xml:space="preserve">. Potential mechanisms by which ice cover </w:t>
      </w:r>
      <w:commentRangeStart w:id="6"/>
      <w:r w:rsidRPr="00BE1904">
        <w:t xml:space="preserve">might </w:t>
      </w:r>
      <w:commentRangeEnd w:id="6"/>
      <w:r w:rsidR="00EA0115">
        <w:rPr>
          <w:rStyle w:val="CommentReference"/>
        </w:rPr>
        <w:commentReference w:id="6"/>
      </w:r>
      <w:r w:rsidRPr="00BE1904">
        <w:t>influence cisco embryonic development include the reduction of physical wave action</w:t>
      </w:r>
      <w:r w:rsidR="00A9320A">
        <w:t xml:space="preserve"> </w:t>
      </w:r>
      <w:r w:rsidR="00A9320A">
        <w:fldChar w:fldCharType="begin" w:fldLock="1"/>
      </w:r>
      <w:r w:rsidR="00A9320A">
        <w:instrText>ADDIN CSL_CITATION {"citationItems":[{"id":"ITEM-1","itemData":{"ISSN":"0196-2892","author":[{"dropping-particle":"","family":"Walter","given":"Bernard","non-dropping-particle":"","parse-names":false,"suffix":""},{"dropping-particle":"","family":"Cavalieri","given":"Donald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sensing","id":"ITEM-1","issue":"11","issued":{"date-parts":[["2006"]]},"page":"3118-3134","publisher":"IEEE","title":"Aircraft measurements of heat fluxes over wind-driven coastal polynyas in the Bering Sea","type":"article-journal","volume":"44"},"uris":["http://www.mendeley.com/documents/?uuid=08765ce3-e561-4a29-8fca-c3e7e585a32c"]},{"id":"ITEM-2","itemData":{"DOI":"10.1029/2006GL029021","ISBN":"0094-8276","ISSN":"00948276","PMID":"7310743","abstract":"Lake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Letters","id":"ITEM-2","issue":"6","issued":{"date-parts":[["2007"]]},"language":"English","note":"149zs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-3","itemData":{"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Research","id":"ITEM-3","issue":"3","issued":{"date-parts":[["2010"]]},"page":"425-436","publisher":"Elsevier","title":"Development of the Great Lakes ice-circulation model (GLIM): application to Lake Erie in 2003–2004","type":"article-journal","volume":"36"},"uris":["http://www.mendeley.com/documents/?uuid=38dc2cbf-ad6e-43d2-a6c1-fbc28802660b"]},{"id":"ITEM-4","itemData":{"DOI":"10.1002/lno.10431","ISBN":"00243590","ISSN":"19395590","abstract":"©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Oceanography","id":"ITEM-4","issue":"1","issued":{"date-parts":[["2017"]]},"page":"376-393","title":"Ice cover, winter circulation, and exchange in Saginaw Bay and Lake Huron","type":"article-journal","volume":"62"},"uris":["http://www.mendeley.com/documents/?uuid=2f591355-d103-3ed7-907c-b53100820489"]}],"mendeley":{"formattedCitation":"(Walter et al. 2006, Austin and Colman 2007, Wang et al. 2010, Nguyen et al. 2017)","plainTextFormattedCitation":"(Walter et al. 2006, Austin and Colman 2007, Wang et al. 2010, Nguyen et al. 2017)","previouslyFormattedCitation":"(Walter et al. 2006, Austin and Colman 2007, Wang et al. 2010, Nguyen et al. 2017)"},"properties":{"noteIndex":0},"schema":"https://github.com/citation-style-language/schema/raw/master/csl-citation.json"}</w:instrText>
      </w:r>
      <w:r w:rsidR="00A9320A">
        <w:fldChar w:fldCharType="separate"/>
      </w:r>
      <w:r w:rsidR="00A9320A" w:rsidRPr="00A9320A">
        <w:rPr>
          <w:noProof/>
        </w:rPr>
        <w:t>(Walter et al. 2006, Austin and Colman 2007, Wang et al. 2010, Nguyen et al. 2017)</w:t>
      </w:r>
      <w:r w:rsidR="00A9320A">
        <w:fldChar w:fldCharType="end"/>
      </w:r>
      <w:r w:rsidRPr="00BE1904">
        <w:t>, more stable winter and spring water temperatures</w:t>
      </w:r>
      <w:r w:rsidR="00A9320A">
        <w:t xml:space="preserve"> </w:t>
      </w:r>
      <w:r w:rsidR="00A9320A">
        <w:fldChar w:fldCharType="begin" w:fldLock="1"/>
      </w:r>
      <w:r w:rsidR="00A9320A">
        <w:instrText>ADDIN CSL_CITATION {"citationItems":[{"id":"ITEM-1","itemData":{"ISSN":"0885-6087","author":[{"dropping-particle":"","family":"Magnuson","given":"John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Oceanography","id":"ITEM-2","issue":"5","issued":{"date-parts":[["2017"]]},"page":"2168-2178","publisher":"Wiley Online Library","title":"Seasonality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A9320A">
        <w:fldChar w:fldCharType="separate"/>
      </w:r>
      <w:r w:rsidR="00A9320A" w:rsidRPr="00A9320A">
        <w:rPr>
          <w:noProof/>
        </w:rPr>
        <w:t>(Magnuson et al. 1997, Winslow et al. 2017)</w:t>
      </w:r>
      <w:r w:rsidR="00A9320A">
        <w:fldChar w:fldCharType="end"/>
      </w:r>
      <w:r w:rsidRPr="00BE1904">
        <w:t>, and less sunlight reaching the lake bottom</w:t>
      </w:r>
      <w:r w:rsidR="00A9320A">
        <w:t xml:space="preserve"> </w:t>
      </w:r>
      <w:r w:rsidR="00A9320A">
        <w:fldChar w:fldCharType="begin" w:fldLock="1"/>
      </w:r>
      <w:r w:rsidR="00A9320A">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A9320A">
        <w:fldChar w:fldCharType="separate"/>
      </w:r>
      <w:r w:rsidR="00A9320A" w:rsidRPr="00A9320A">
        <w:rPr>
          <w:noProof/>
        </w:rPr>
        <w:t>(Bolsenga and Vanderploeg 1992, Hampton et al. 2015)</w:t>
      </w:r>
      <w:r w:rsidR="00A9320A">
        <w:fldChar w:fldCharType="end"/>
      </w:r>
      <w:r w:rsidRPr="00BE1904">
        <w:t xml:space="preserve">. </w:t>
      </w:r>
    </w:p>
    <w:p w14:paraId="00000010" w14:textId="77777777" w:rsidR="00C72356" w:rsidRPr="00BE1904" w:rsidRDefault="00C72356">
      <w:pPr>
        <w:spacing w:line="300" w:lineRule="auto"/>
      </w:pPr>
    </w:p>
    <w:p w14:paraId="00000011" w14:textId="200DADBC" w:rsidR="00C72356" w:rsidRPr="00BE1904" w:rsidRDefault="00646265">
      <w:pPr>
        <w:spacing w:line="300" w:lineRule="auto"/>
      </w:pPr>
      <w:r w:rsidRPr="00BE1904">
        <w:rPr>
          <w:rFonts w:eastAsia="Gungsuh"/>
        </w:rPr>
        <w:t>Light is the most consistent abiotic factor in nature</w:t>
      </w:r>
      <w:r>
        <w:rPr>
          <w:rFonts w:eastAsia="Gungsuh"/>
        </w:rPr>
        <w:t xml:space="preserve"> </w:t>
      </w:r>
      <w:r>
        <w:rPr>
          <w:rFonts w:eastAsia="Gungsuh"/>
        </w:rPr>
        <w:fldChar w:fldCharType="begin" w:fldLock="1"/>
      </w:r>
      <w:r>
        <w:rPr>
          <w:rFonts w:eastAsia="Gungsuh"/>
        </w:rPr>
        <w:instrText>ADDIN CSL_CITATION {"citationItems":[{"id":"ITEM-1","itemData":{"ISSN":"1753-5123","author":[{"dropping-particle":"","family":"Ruchin","given":"Alexander B","non-dropping-particle":"","parse-names":false,"suffix":""}],"container-title":"Reviews in Aquaculture","id":"ITEM-1","issued":{"date-parts":[["2020"]]},"publisher":"Wiley Online Library","title":"Effect of illumination on fish and amphibian: development, growth, physiological and biochemical processes","type":"article-journal"},"uris":["http://www.mendeley.com/documents/?uuid=8ad39ca3-a030-4e89-9719-8fd4ca4e669d"]}],"mendeley":{"formattedCitation":"(Ruchin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Pr>
          <w:rFonts w:eastAsia="Gungsuh"/>
        </w:rPr>
        <w:fldChar w:fldCharType="separate"/>
      </w:r>
      <w:r w:rsidRPr="00A9320A">
        <w:rPr>
          <w:rFonts w:eastAsia="Gungsuh"/>
          <w:noProof/>
        </w:rPr>
        <w:t>(Ruchin 2020)</w:t>
      </w:r>
      <w:r>
        <w:rPr>
          <w:rFonts w:eastAsia="Gungsuh"/>
        </w:rPr>
        <w:fldChar w:fldCharType="end"/>
      </w:r>
      <w:r w:rsidRPr="00BE1904">
        <w:rPr>
          <w:rFonts w:eastAsia="Gungsuh"/>
        </w:rPr>
        <w:t xml:space="preserve"> and can regulate fish development phenology, behavior, and physiology</w:t>
      </w:r>
      <w:r>
        <w:rPr>
          <w:rFonts w:eastAsia="Gungsuh"/>
        </w:rPr>
        <w:t xml:space="preserve"> </w:t>
      </w:r>
      <w:r>
        <w:rPr>
          <w:rFonts w:eastAsia="Gungsuh"/>
        </w:rPr>
        <w:fldChar w:fldCharType="begin" w:fldLock="1"/>
      </w:r>
      <w:r>
        <w:rPr>
          <w:rFonts w:eastAsia="Gungsuh"/>
        </w:rPr>
        <w:instrText>ADDIN CSL_CITATION {"citationItems":[{"id":"ITEM-1","itemData":{"ISSN":"1062-3590","author":[{"dropping-particle":"","family":"Ruchin","given":"Alexander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Pr>
          <w:rFonts w:eastAsia="Gungsuh"/>
        </w:rPr>
        <w:fldChar w:fldCharType="separate"/>
      </w:r>
      <w:r w:rsidRPr="00A9320A">
        <w:rPr>
          <w:rFonts w:eastAsia="Gungsuh"/>
          <w:noProof/>
        </w:rPr>
        <w:t>(Ruchin 2007, Villamizar et al. 2011)</w:t>
      </w:r>
      <w:r>
        <w:rPr>
          <w:rFonts w:eastAsia="Gungsuh"/>
        </w:rPr>
        <w:fldChar w:fldCharType="end"/>
      </w:r>
      <w:r w:rsidRPr="00BE1904">
        <w:rPr>
          <w:rFonts w:eastAsia="Gungsuh"/>
        </w:rPr>
        <w:t>.</w:t>
      </w:r>
      <w:r>
        <w:rPr>
          <w:rFonts w:eastAsia="Gungsuh"/>
        </w:rPr>
        <w:t xml:space="preserve"> </w:t>
      </w:r>
      <w:r>
        <w:rPr>
          <w:rFonts w:eastAsia="Gungsuh"/>
        </w:rPr>
        <w:lastRenderedPageBreak/>
        <w:t>However, l</w:t>
      </w:r>
      <w:r w:rsidR="00B040A0" w:rsidRPr="00BE1904">
        <w:rPr>
          <w:rFonts w:eastAsia="Gungsuh"/>
        </w:rPr>
        <w:t>ake ice cover plays a critical role in</w:t>
      </w:r>
      <w:r>
        <w:rPr>
          <w:rFonts w:eastAsia="Gungsuh"/>
        </w:rPr>
        <w:t xml:space="preserve"> winter</w:t>
      </w:r>
      <w:r w:rsidR="00B040A0" w:rsidRPr="00BE1904">
        <w:rPr>
          <w:rFonts w:eastAsia="Gungsuh"/>
        </w:rPr>
        <w:t xml:space="preserve"> </w:t>
      </w:r>
      <w:r>
        <w:rPr>
          <w:rFonts w:eastAsia="Gungsuh"/>
        </w:rPr>
        <w:t xml:space="preserve">light regulation </w:t>
      </w:r>
      <w:r>
        <w:fldChar w:fldCharType="begin" w:fldLock="1"/>
      </w:r>
      <w: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fldChar w:fldCharType="separate"/>
      </w:r>
      <w:r w:rsidRPr="00A9320A">
        <w:rPr>
          <w:noProof/>
        </w:rPr>
        <w:t>(Bolsenga and Vanderploeg 1992, Hampton et al. 2015)</w:t>
      </w:r>
      <w:r>
        <w:fldChar w:fldCharType="end"/>
      </w:r>
      <w:r w:rsidR="00B040A0" w:rsidRPr="00BE1904">
        <w:rPr>
          <w:rFonts w:eastAsia="Gungsuh"/>
        </w:rPr>
        <w:t>. Ice can reduce light transmittance from 83% in open water to 62% under ice coverage, and to ≤ 10% under snow and ice coverage</w:t>
      </w:r>
      <w:r w:rsidR="00A9320A">
        <w:rPr>
          <w:rFonts w:eastAsia="Gungsuh"/>
        </w:rPr>
        <w:t xml:space="preserve"> </w:t>
      </w:r>
      <w:r w:rsidR="00A9320A">
        <w:rPr>
          <w:rFonts w:eastAsia="Gungsuh"/>
        </w:rPr>
        <w:fldChar w:fldCharType="begin" w:fldLock="1"/>
      </w:r>
      <w:r w:rsidR="00A9320A">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A9320A">
        <w:rPr>
          <w:rFonts w:eastAsia="Gungsuh"/>
        </w:rPr>
        <w:fldChar w:fldCharType="separate"/>
      </w:r>
      <w:r w:rsidR="00A9320A" w:rsidRPr="00A9320A">
        <w:rPr>
          <w:rFonts w:eastAsia="Gungsuh"/>
          <w:noProof/>
        </w:rPr>
        <w:t>(Bolsenga and Vanderploeg 1992)</w:t>
      </w:r>
      <w:r w:rsidR="00A9320A">
        <w:rPr>
          <w:rFonts w:eastAsia="Gungsuh"/>
        </w:rPr>
        <w:fldChar w:fldCharType="end"/>
      </w:r>
      <w:r w:rsidR="00B040A0" w:rsidRPr="00BE1904">
        <w:rPr>
          <w:rFonts w:eastAsia="Gungsuh"/>
        </w:rPr>
        <w:t xml:space="preserve">. The length of photoperiods characterize </w:t>
      </w:r>
      <w:r w:rsidR="00B040A0" w:rsidRPr="00BE1904">
        <w:rPr>
          <w:highlight w:val="white"/>
        </w:rPr>
        <w:t>circadian rhythms</w:t>
      </w:r>
      <w:r w:rsidR="00B040A0" w:rsidRPr="00BE1904">
        <w:t xml:space="preserve"> and ensure that biological processes are synchronized with the environment</w:t>
      </w:r>
      <w:r w:rsidR="00A9320A">
        <w:t xml:space="preserve"> </w:t>
      </w:r>
      <w:r w:rsidR="00A9320A">
        <w:fldChar w:fldCharType="begin" w:fldLock="1"/>
      </w:r>
      <w:r w:rsidR="00A9320A">
        <w:instrText>ADDIN CSL_CITATION {"citationItems":[{"id":"ITEM-1","itemData":{"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research","id":"ITEM-1","issue":"1-2","issued":{"date-parts":[["2005"]]},"page":"171-185","publisher":"Elsevier","title":"Behavioural effects of artificial light on fish species of commercial interest","type":"article-journal","volume":"73"},"uris":["http://www.mendeley.com/documents/?uuid=b06d5e2a-7e62-42bb-ae9b-6ea99a808ef5"]},{"id":"ITEM-2","itemData":{"ISSN":"1464-7931","author":[{"dropping-particle":"","family":"Gaston","given":"Kevin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reviews","id":"ITEM-2","issue":"4","issued":{"date-parts":[["2013"]]},"page":"912-927","publisher":"Wiley Online Library","title":"The ecological impacts of nighttime light pollution: a mechanistic appraisal","type":"article-journal","volume":"88"},"uris":["http://www.mendeley.com/documents/?uuid=62a4c168-ec54-4845-80bc-4a331df1464c"]},{"id":"ITEM-3","itemData":{"ISSN":"1753-5123","author":[{"dropping-particle":"","family":"Ruchin","given":"Alexander B","non-dropping-particle":"","parse-names":false,"suffix":""}],"container-title":"Reviews in Aquaculture","id":"ITEM-3","issued":{"date-parts":[["2020"]]},"publisher":"Wiley Online Library","title":"Effect of illumination on fish and amphibian: development, growth, physiological and biochemical processes","type":"article-journal"},"uris":["http://www.mendeley.com/documents/?uuid=8ad39ca3-a030-4e89-9719-8fd4ca4e669d"]}],"mendeley":{"formattedCitation":"(Marchesan et al. 2005, Gaston et al. 2013, Ruchin 2020)","plainTextFormattedCitation":"(Marchesan et al. 2005, Gaston et al. 2013, Ruchin 2020)","previouslyFormattedCitation":"(Marchesan et al. 2005, Gaston et al. 2013, Ruchin 2020)"},"properties":{"noteIndex":0},"schema":"https://github.com/citation-style-language/schema/raw/master/csl-citation.json"}</w:instrText>
      </w:r>
      <w:r w:rsidR="00A9320A">
        <w:fldChar w:fldCharType="separate"/>
      </w:r>
      <w:r w:rsidR="00A9320A" w:rsidRPr="00A9320A">
        <w:rPr>
          <w:noProof/>
        </w:rPr>
        <w:t>(Marchesan et al. 2005, Gaston et al. 2013, Ruchin 2020)</w:t>
      </w:r>
      <w:r w:rsidR="00A9320A">
        <w:fldChar w:fldCharType="end"/>
      </w:r>
      <w:r w:rsidR="00B040A0" w:rsidRPr="00BE1904">
        <w:t>.</w:t>
      </w:r>
    </w:p>
    <w:p w14:paraId="00000012" w14:textId="77777777" w:rsidR="00C72356" w:rsidRPr="00BE1904" w:rsidRDefault="00C72356">
      <w:pPr>
        <w:spacing w:line="300" w:lineRule="auto"/>
      </w:pPr>
    </w:p>
    <w:p w14:paraId="00000013" w14:textId="3F39AA02" w:rsidR="00C72356" w:rsidRPr="00BE1904" w:rsidRDefault="00B040A0">
      <w:pPr>
        <w:spacing w:line="300" w:lineRule="auto"/>
      </w:pPr>
      <w:r w:rsidRPr="00BE1904">
        <w:t xml:space="preserve">Salmonid embryos, </w:t>
      </w:r>
      <w:commentRangeStart w:id="7"/>
      <w:r w:rsidRPr="00BE1904">
        <w:t xml:space="preserve">including European whitefish </w:t>
      </w:r>
      <w:r w:rsidRPr="00BE1904">
        <w:rPr>
          <w:i/>
        </w:rPr>
        <w:t xml:space="preserve">Coregonus </w:t>
      </w:r>
      <w:proofErr w:type="spellStart"/>
      <w:r w:rsidRPr="00BE1904">
        <w:rPr>
          <w:i/>
        </w:rPr>
        <w:t>lavaretus</w:t>
      </w:r>
      <w:proofErr w:type="spellEnd"/>
      <w:r w:rsidRPr="00BE1904">
        <w:t xml:space="preserve">, </w:t>
      </w:r>
      <w:commentRangeEnd w:id="7"/>
      <w:r w:rsidR="00EA0115">
        <w:rPr>
          <w:rStyle w:val="CommentReference"/>
        </w:rPr>
        <w:commentReference w:id="7"/>
      </w:r>
      <w:r w:rsidRPr="00BE1904">
        <w:t>incubated under elevated light levels had higher mortality and deformity rates, slower formation of cartilaginous skeletal elements, decreased time to hatching, and smaller size-at-age; with development after organogenesis accelerated</w:t>
      </w:r>
      <w:r w:rsidR="00A9320A">
        <w:t xml:space="preserve"> </w:t>
      </w:r>
      <w:r w:rsidR="00A9320A">
        <w:fldChar w:fldCharType="begin" w:fldLock="1"/>
      </w:r>
      <w:r w:rsidR="00A9320A">
        <w:instrText>ADDIN CSL_CITATION {"citationItems":[{"id":"ITEM-1","itemData":{"ISSN":"0002-8487","author":[{"dropping-particle":"","family":"Eisler","given":"Ronald","non-dropping-particle":"","parse-names":false,"suffix":""}],"container-title":"Transactions of the American Fisheries Society","id":"ITEM-1","issue":"1","issued":{"date-parts":[["1958"]]},"page":"151-162","publisher":"Wiley Online Library","title":"Some effects of artificial light on salmon eggs and larvae","type":"article-journal","volume":"87"},"uris":["http://www.mendeley.com/documents/?uuid=13d6e04a-ae57-4c53-9f7d-1b9f84b47887"]},{"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larvae.","type":"article-journal","volume":"25"},"uris":["http://www.mendeley.com/documents/?uuid=f4816a6c-a5ed-4ee5-8563-b468f98fd5b7"]},{"id":"ITEM-3","itemData":{"ISSN":"0008-4301","author":[{"dropping-particle":"","family":"MacCrimmon","given":"H R","non-dropping-particle":"","parse-names":false,"suffix":""},{"dropping-particle":"","family":"Kwain","given":"Wen-Hwa","non-dropping-particle":"","parse-names":false,"suffix":""}],"container-title":"Canadian Journal of Zoology","id":"ITEM-3","issue":"4","issued":{"date-parts":[["1969"]]},"page":"631-637","publisher":"NRC Research Press","title":"Influence of light on early development and meristic characters in the rainbow trout, Salmo gairdneri Richardson","type":"article-journal","volume":"47"},"uris":["http://www.mendeley.com/documents/?uuid=e8e4d66e-d109-49e2-bd03-ed3ad0dc63a3"]},{"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temperature","type":"article-journal","volume":"32"},"uris":["http://www.mendeley.com/documents/?uuid=bde746c3-92f8-3bfa-9b31-de869cb3b3aa"]},{"id":"ITEM-5","itemData":{"ISSN":"0032-9452","author":[{"dropping-particle":"","family":"Chernyaev","given":"Zh A","non-dropping-particle":"","parse-names":false,"suffix":""}],"container-title":"Journal of Ichthyology","id":"ITEM-5","issue":"7","issued":{"date-parts":[["2007"]]},"page":"494-503","publisher":"Springer","title":"Factors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Coregonidae)","type":"article-journal","volume":"47"},"uris":["http://www.mendeley.com/documents/?uuid=cb59dd1b-2f43-419e-b43b-530f15a12d8e"]},{"id":"ITEM-6","itemData":{"ISSN":"0032-9452","author":[{"dropping-particle":"","family":"Lyutikov","given":"A A","non-dropping-particle":"","parse-names":false,"suffix":""}],"container-title":"Journal of Ichthyology","id":"ITEM-6","issue":"8","issued":{"date-parts":[["2012"]]},"page":"575-578","publisher":"Springer","title":"Influence of illumination on the survival and development of larvae of inconnu Stenodus leucichthys nelma (Salmoniformes: Coregonidae)","type":"article-journal","volume":"52"},"uris":["http://www.mendeley.com/documents/?uuid=6aa8ebcf-a6d9-4e77-9c6c-1dc3623b7bfc"]}],"mendeley":{"formattedCitation":"(Eisler 1958, 1961, MacCrimmon and Kwain 1969, Kwain 1975, Chernyaev 2007, Lyutikov 2012)","plainTextFormattedCitation":"(Eisler 1958, 1961, MacCrimmon and Kwain 1969, Kwain 1975, Chernyaev 2007, Lyutikov 2012)","previouslyFormattedCitation":"(Eisler 1958, 1961, MacCrimmon and Kwain 1969, Kwain 1975, Chernyaev 2007, Lyutikov 2012)"},"properties":{"noteIndex":0},"schema":"https://github.com/citation-style-language/schema/raw/master/csl-citation.json"}</w:instrText>
      </w:r>
      <w:r w:rsidR="00A9320A">
        <w:fldChar w:fldCharType="separate"/>
      </w:r>
      <w:r w:rsidR="00A9320A" w:rsidRPr="00A9320A">
        <w:rPr>
          <w:noProof/>
        </w:rPr>
        <w:t>(Eisler 1958, 1961, MacCrimmon and Kwain 1969, Kwain 1975, Chernyaev 2007, Lyutikov 2012)</w:t>
      </w:r>
      <w:r w:rsidR="00A9320A">
        <w:fldChar w:fldCharType="end"/>
      </w:r>
      <w:r w:rsidRPr="00BE1904">
        <w:t>. However, other teleost species (</w:t>
      </w:r>
      <w:r w:rsidRPr="00BE1904">
        <w:rPr>
          <w:i/>
        </w:rPr>
        <w:t xml:space="preserve">e.g., </w:t>
      </w:r>
      <w:r w:rsidRPr="00BE1904">
        <w:t xml:space="preserve">turbot </w:t>
      </w:r>
      <w:r w:rsidRPr="00BE1904">
        <w:rPr>
          <w:i/>
        </w:rPr>
        <w:t>Scophthalmus maximus</w:t>
      </w:r>
      <w:r w:rsidRPr="00BE1904">
        <w:t xml:space="preserve">, Atlantic halibut </w:t>
      </w:r>
      <w:proofErr w:type="spellStart"/>
      <w:r w:rsidRPr="00BE1904">
        <w:rPr>
          <w:i/>
        </w:rPr>
        <w:t>Hippoglossus</w:t>
      </w:r>
      <w:proofErr w:type="spellEnd"/>
      <w:r w:rsidRPr="00BE1904">
        <w:rPr>
          <w:i/>
        </w:rPr>
        <w:t xml:space="preserve"> </w:t>
      </w:r>
      <w:proofErr w:type="spellStart"/>
      <w:r w:rsidRPr="00BE1904">
        <w:rPr>
          <w:i/>
        </w:rPr>
        <w:t>hippoglossus</w:t>
      </w:r>
      <w:proofErr w:type="spellEnd"/>
      <w:r w:rsidRPr="00BE1904">
        <w:t xml:space="preserve">, </w:t>
      </w:r>
      <w:ins w:id="8" w:author="J. Marsden" w:date="2021-01-27T08:37:00Z">
        <w:r w:rsidR="00EA0115">
          <w:t>b</w:t>
        </w:r>
      </w:ins>
      <w:del w:id="9" w:author="J. Marsden" w:date="2021-01-27T08:37:00Z">
        <w:r w:rsidRPr="00BE1904" w:rsidDel="00EA0115">
          <w:delText>B</w:delText>
        </w:r>
      </w:del>
      <w:r w:rsidRPr="00BE1904">
        <w:t xml:space="preserve">rown-marbled grouper </w:t>
      </w:r>
      <w:proofErr w:type="spellStart"/>
      <w:r w:rsidRPr="00BE1904">
        <w:rPr>
          <w:i/>
          <w:highlight w:val="white"/>
        </w:rPr>
        <w:t>Epinephelus</w:t>
      </w:r>
      <w:proofErr w:type="spellEnd"/>
      <w:r w:rsidRPr="00BE1904">
        <w:rPr>
          <w:i/>
          <w:highlight w:val="white"/>
        </w:rPr>
        <w:t xml:space="preserve"> </w:t>
      </w:r>
      <w:proofErr w:type="spellStart"/>
      <w:r w:rsidRPr="00BE1904">
        <w:rPr>
          <w:i/>
          <w:highlight w:val="white"/>
        </w:rPr>
        <w:t>fuscoguttatus</w:t>
      </w:r>
      <w:proofErr w:type="spellEnd"/>
      <w:r w:rsidRPr="00BE1904">
        <w:t>) have been shown to have oppos</w:t>
      </w:r>
      <w:ins w:id="10" w:author="J. Marsden" w:date="2021-01-27T08:37:00Z">
        <w:r w:rsidR="00EA0115">
          <w:t>ite</w:t>
        </w:r>
      </w:ins>
      <w:del w:id="11" w:author="J. Marsden" w:date="2021-01-27T08:37:00Z">
        <w:r w:rsidRPr="00BE1904" w:rsidDel="00EA0115">
          <w:delText>ing</w:delText>
        </w:r>
      </w:del>
      <w:r w:rsidRPr="00BE1904">
        <w:t xml:space="preserve"> responses, or no response, to high illumination</w:t>
      </w:r>
      <w:r w:rsidR="00A9320A">
        <w:t xml:space="preserve"> </w:t>
      </w:r>
      <w:r w:rsidR="00A9320A">
        <w:fldChar w:fldCharType="begin" w:fldLock="1"/>
      </w:r>
      <w:r w:rsidR="003E30FC">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ISSN":"0022-1112","author":[{"dropping-particle":"","family":"Mangor‐Jensen","given":"A","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-3","issue":"2","issued":{"date-parts":[["2014"]]},"page":"150-154","title":"Egg hatching rates of brown-marbled grouper, Epinephelus fuscoguttatus under different light wavelengths and intensities","type":"article-journal","volume":"33"},"uris":["http://www.mendeley.com/documents/?uuid=29e902e8-9dad-4889-b3fb-b7864c101d15"]},{"id":"ITEM-4","itemData":{"ISSN":"1753-5123","author":[{"dropping-particle":"","family":"Ruchin","given":"Alexander B","non-dropping-particle":"","parse-names":false,"suffix":""}],"container-title":"Reviews in Aquaculture","id":"ITEM-4","issued":{"date-parts":[["2020"]]},"publisher":"Wiley Online Library","title":"Effect of illumination on fish and amphibian: development, growth, physiological and biochemical processes","type":"article-journal"},"uris":["http://www.mendeley.com/documents/?uuid=8ad39ca3-a030-4e89-9719-8fd4ca4e669d"]}],"mendeley":{"formattedCitation":"(Iglesias et al. 1995, Mangor‐Jensen and Waiwood 1995, Seth et al. 2014, Ruchin 2020)","plainTextFormattedCitation":"(Iglesias et al. 1995, Mangor‐Jensen and Waiwood 1995, Seth et al. 2014, Ruchin 2020)","previouslyFormattedCitation":"(Iglesias et al. 1995, Mangor‐Jensen and Waiwood 1995, Seth et al. 2014, Ruchin 2020)"},"properties":{"noteIndex":0},"schema":"https://github.com/citation-style-language/schema/raw/master/csl-citation.json"}</w:instrText>
      </w:r>
      <w:r w:rsidR="00A9320A">
        <w:fldChar w:fldCharType="separate"/>
      </w:r>
      <w:r w:rsidR="00A9320A" w:rsidRPr="00A9320A">
        <w:rPr>
          <w:noProof/>
        </w:rPr>
        <w:t>(Iglesias et al. 1995, Mangor‐Jensen and Waiwood 1995, Seth et al. 2014, Ruchin 2020)</w:t>
      </w:r>
      <w:r w:rsidR="00A9320A">
        <w:fldChar w:fldCharType="end"/>
      </w:r>
      <w:r w:rsidRPr="00BE1904">
        <w:t xml:space="preserve">. </w:t>
      </w:r>
    </w:p>
    <w:p w14:paraId="00000014" w14:textId="77777777" w:rsidR="00C72356" w:rsidRPr="00BE1904" w:rsidRDefault="00C72356">
      <w:pPr>
        <w:spacing w:line="300" w:lineRule="auto"/>
      </w:pPr>
    </w:p>
    <w:p w14:paraId="00000015" w14:textId="2300628E" w:rsidR="00C72356" w:rsidRPr="00BE1904" w:rsidRDefault="00B040A0">
      <w:pPr>
        <w:spacing w:line="300" w:lineRule="auto"/>
      </w:pPr>
      <w:r w:rsidRPr="00BE1904">
        <w:t xml:space="preserve">Recent reductions in lake ice cover coupled with low survival of coregonines to age-1 in the </w:t>
      </w:r>
      <w:r w:rsidR="00615E56">
        <w:t>L</w:t>
      </w:r>
      <w:r w:rsidRPr="00BE1904">
        <w:t xml:space="preserve">aurentian Great Lakes led us to want to experimentally evaluate how cisco embryos responded to different photoperiod intensities, as a proxy for different ice regimes. Our objective was to identify to what extent light influences cisco embryo survival, incubation duration, </w:t>
      </w:r>
      <w:r w:rsidR="00646265">
        <w:t xml:space="preserve">and </w:t>
      </w:r>
      <w:r w:rsidRPr="00BE1904">
        <w:t xml:space="preserve">length and yolk-sac volume at hatching. We hypothesized that exposure to elevated light intensity (low ice cover) would accelerate embryogenesis, resulting in </w:t>
      </w:r>
      <w:r w:rsidR="00646265">
        <w:t>earlier hatching</w:t>
      </w:r>
      <w:del w:id="12" w:author="J. Marsden" w:date="2021-01-27T08:37:00Z">
        <w:r w:rsidR="00646265" w:rsidDel="00EA0115">
          <w:delText>s</w:delText>
        </w:r>
      </w:del>
      <w:r w:rsidR="00646265">
        <w:t xml:space="preserve">, </w:t>
      </w:r>
      <w:commentRangeStart w:id="13"/>
      <w:r w:rsidRPr="00BE1904">
        <w:t>smaller yolk-sacs</w:t>
      </w:r>
      <w:commentRangeEnd w:id="13"/>
      <w:r w:rsidR="00EA0115">
        <w:rPr>
          <w:rStyle w:val="CommentReference"/>
        </w:rPr>
        <w:commentReference w:id="13"/>
      </w:r>
      <w:r w:rsidR="00646265">
        <w:t>,</w:t>
      </w:r>
      <w:r w:rsidRPr="00BE1904">
        <w:t xml:space="preserve"> and </w:t>
      </w:r>
      <w:commentRangeStart w:id="14"/>
      <w:r w:rsidRPr="00BE1904">
        <w:t>lower embryo survival</w:t>
      </w:r>
      <w:commentRangeEnd w:id="14"/>
      <w:r w:rsidR="00EA0115">
        <w:rPr>
          <w:rStyle w:val="CommentReference"/>
        </w:rPr>
        <w:commentReference w:id="14"/>
      </w:r>
      <w:r w:rsidRPr="00BE1904">
        <w:t xml:space="preserve">. We also hypothesized that populations adapted to lower light levels (high ice cover) are expected to experience </w:t>
      </w:r>
      <w:commentRangeStart w:id="15"/>
      <w:r w:rsidRPr="00BE1904">
        <w:t xml:space="preserve">more </w:t>
      </w:r>
      <w:commentRangeEnd w:id="15"/>
      <w:r w:rsidR="00EA0115">
        <w:rPr>
          <w:rStyle w:val="CommentReference"/>
        </w:rPr>
        <w:commentReference w:id="15"/>
      </w:r>
      <w:r w:rsidRPr="00BE1904">
        <w:t xml:space="preserve">negative impacts from increasing light intensity. </w:t>
      </w:r>
    </w:p>
    <w:p w14:paraId="00000016" w14:textId="77777777" w:rsidR="00C72356" w:rsidRPr="00BE1904" w:rsidRDefault="00C72356">
      <w:pPr>
        <w:spacing w:line="300" w:lineRule="auto"/>
      </w:pPr>
    </w:p>
    <w:p w14:paraId="00000017" w14:textId="77777777" w:rsidR="00C72356" w:rsidRPr="00BE1904" w:rsidRDefault="00B040A0">
      <w:pPr>
        <w:pStyle w:val="Heading1"/>
        <w:spacing w:before="0" w:after="0" w:line="300" w:lineRule="auto"/>
        <w:rPr>
          <w:sz w:val="24"/>
          <w:szCs w:val="24"/>
        </w:rPr>
      </w:pPr>
      <w:bookmarkStart w:id="16" w:name="_heading=h.h3cj8adz7z1p" w:colFirst="0" w:colLast="0"/>
      <w:bookmarkEnd w:id="16"/>
      <w:r w:rsidRPr="00BE1904">
        <w:rPr>
          <w:sz w:val="24"/>
          <w:szCs w:val="24"/>
        </w:rPr>
        <w:t>METHODS:</w:t>
      </w:r>
    </w:p>
    <w:p w14:paraId="00000018" w14:textId="77777777" w:rsidR="00C72356" w:rsidRPr="00BE1904" w:rsidRDefault="00B040A0">
      <w:pPr>
        <w:pStyle w:val="Heading2"/>
        <w:spacing w:before="0" w:after="0" w:line="300" w:lineRule="auto"/>
        <w:rPr>
          <w:b w:val="0"/>
          <w:sz w:val="24"/>
          <w:szCs w:val="24"/>
          <w:u w:val="single"/>
        </w:rPr>
      </w:pPr>
      <w:bookmarkStart w:id="17" w:name="_heading=h.yyn4sh2fy1od" w:colFirst="0" w:colLast="0"/>
      <w:bookmarkEnd w:id="17"/>
      <w:r w:rsidRPr="00BE1904">
        <w:rPr>
          <w:b w:val="0"/>
          <w:sz w:val="24"/>
          <w:szCs w:val="24"/>
          <w:u w:val="single"/>
        </w:rPr>
        <w:t>Study Species and Locations</w:t>
      </w:r>
    </w:p>
    <w:p w14:paraId="00000019" w14:textId="504BD623" w:rsidR="00C72356" w:rsidRPr="00BE1904" w:rsidRDefault="00B040A0">
      <w:pPr>
        <w:spacing w:line="300" w:lineRule="auto"/>
      </w:pPr>
      <w:r w:rsidRPr="00BE1904">
        <w:t xml:space="preserve">Cisco </w:t>
      </w:r>
      <w:ins w:id="18" w:author="J. Marsden" w:date="2021-01-27T08:39:00Z">
        <w:r w:rsidR="00EA0115">
          <w:t>(</w:t>
        </w:r>
        <w:r w:rsidR="00EA0115" w:rsidRPr="00EA0115">
          <w:rPr>
            <w:i/>
            <w:iCs/>
            <w:rPrChange w:id="19" w:author="J. Marsden" w:date="2021-01-27T08:39:00Z">
              <w:rPr/>
            </w:rPrChange>
          </w:rPr>
          <w:t>Coregonus artedi</w:t>
        </w:r>
        <w:r w:rsidR="00EA0115">
          <w:t xml:space="preserve">) </w:t>
        </w:r>
      </w:ins>
      <w:r w:rsidRPr="00BE1904">
        <w:t>were collected from the Apostle Islands, Lake Superior (46.85, -90.55) and Chaumont Bay, Lake Ontario (44.05, -76.20) in December 2019. Lakes Superior and Ontario cisco populations were collected in different spawning habitats that provided a contrast in ice cover and subsequent light levels to coregonine embryos. Lake Superior cisco were collected at an open lake location at depth</w:t>
      </w:r>
      <w:r w:rsidR="001355DB">
        <w:t>s</w:t>
      </w:r>
      <w:r w:rsidRPr="00BE1904">
        <w:t xml:space="preserve"> </w:t>
      </w:r>
      <w:r w:rsidR="001355DB">
        <w:t xml:space="preserve">between </w:t>
      </w:r>
      <w:r w:rsidRPr="00BE1904">
        <w:t>15</w:t>
      </w:r>
      <w:ins w:id="20" w:author="J. Marsden" w:date="2021-01-27T08:42:00Z">
        <w:r w:rsidR="00CD4CE1">
          <w:t xml:space="preserve"> to </w:t>
        </w:r>
      </w:ins>
      <w:del w:id="21" w:author="J. Marsden" w:date="2021-01-27T08:42:00Z">
        <w:r w:rsidR="001355DB" w:rsidDel="00CD4CE1">
          <w:delText>-</w:delText>
        </w:r>
      </w:del>
      <w:r w:rsidR="001355DB">
        <w:t>50</w:t>
      </w:r>
      <w:r w:rsidRPr="00BE1904">
        <w:t xml:space="preserve"> </w:t>
      </w:r>
      <w:commentRangeStart w:id="22"/>
      <w:r w:rsidRPr="00BE1904">
        <w:t>m</w:t>
      </w:r>
      <w:commentRangeEnd w:id="22"/>
      <w:r w:rsidR="00CD4CE1">
        <w:rPr>
          <w:rStyle w:val="CommentReference"/>
        </w:rPr>
        <w:commentReference w:id="22"/>
      </w:r>
      <w:r w:rsidRPr="00BE1904">
        <w:t xml:space="preserve">. Lake Ontario cisco were collected in a shallow protected bay on rocky shoals at depths </w:t>
      </w:r>
      <w:r w:rsidR="001355DB">
        <w:t>between</w:t>
      </w:r>
      <w:r w:rsidRPr="00BE1904">
        <w:t xml:space="preserve"> </w:t>
      </w:r>
      <w:r w:rsidR="001355DB">
        <w:t>2-5</w:t>
      </w:r>
      <w:r w:rsidRPr="00BE1904">
        <w:t xml:space="preserve"> m. Historical ice conditions over the sampled spawning locations varied between lakes with the shallower, more protected Lake Ontario having more consistent ice coverage than the deeper, open location in Lake Superior (Figure 1). </w:t>
      </w:r>
      <w:commentRangeStart w:id="23"/>
      <w:r w:rsidRPr="00BE1904">
        <w:t>Light transmittance is l</w:t>
      </w:r>
      <w:ins w:id="24" w:author="J. Marsden" w:date="2021-01-27T08:43:00Z">
        <w:r w:rsidR="00CD4CE1">
          <w:t>ower</w:t>
        </w:r>
      </w:ins>
      <w:del w:id="25" w:author="J. Marsden" w:date="2021-01-27T08:43:00Z">
        <w:r w:rsidRPr="00BE1904" w:rsidDel="00CD4CE1">
          <w:delText>ess</w:delText>
        </w:r>
      </w:del>
      <w:r w:rsidRPr="00BE1904">
        <w:t xml:space="preserve"> </w:t>
      </w:r>
      <w:commentRangeEnd w:id="23"/>
      <w:r w:rsidR="00CD4CE1">
        <w:rPr>
          <w:rStyle w:val="CommentReference"/>
        </w:rPr>
        <w:commentReference w:id="23"/>
      </w:r>
      <w:r w:rsidRPr="00BE1904">
        <w:t>in deeper water</w:t>
      </w:r>
      <w:r w:rsidR="003E30FC">
        <w:t xml:space="preserve"> </w:t>
      </w:r>
      <w:r w:rsidR="003E30FC">
        <w:fldChar w:fldCharType="begin" w:fldLock="1"/>
      </w:r>
      <w:r w:rsidR="00805D44">
        <w:instrText>ADDIN CSL_CITATION {"citationItems":[{"id":"ITEM-1","itemData":{"author":[{"dropping-particle":"","family":"Secchi","given":"Pietro Angelo","non-dropping-particle":"","parse-names":false,"suffix":""}],"container-title":"Memoria del PA Secchi. Il Nuovo Cimento Giornale de Fisica, Chimica e Storia Naturale, Ottobre 1864, Published 1865","id":"ITEM-1","issued":{"date-parts":[["1864"]]},"page":"205-237","title":"Relazione delle esperienze fatte a bordo della pontificia pirocorvetta Imacolata Concezione per determinare la trasparenza del mare","type":"article-journal","volume":"20"},"uris":["http://www.mendeley.com/documents/?uuid=2456178f-4a5c-4a8c-8ef8-2ca3cfc0e7bf"]},{"id":"ITEM-2","itemData":{"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Biology","id":"ITEM-2","issue":"3","issued":{"date-parts":[["1976"]]},"page":"223-229","publisher":"Springer","title":"Changes in photosynthetic pigment concentration in seaweeds as a function of water depth","type":"article-journal","volume":"37"},"uris":["http://www.mendeley.com/documents/?uuid=f2e357a3-8028-42d9-8e40-8f5b3a58942b"]},{"id":"ITEM-3","itemData":{"ISSN":"0024-3590","author":[{"dropping-particle":"","family":"Preisendorfer","given":"Rudolph W","non-dropping-particle":"","parse-names":false,"suffix":""}],"container-title":"Limnology and oceanography","id":"ITEM-3","issue":"5","issued":{"date-parts":[["1986"]]},"page":"909-926","publisher":"Wiley Online Library","title":"Secchi disk science: Visual optics of natural waters 1","type":"article-journal","volume":"31"},"uris":["http://www.mendeley.com/documents/?uuid=1e911e11-53ef-487a-9ec5-2b8bb15d4a80"]},{"id":"ITEM-4","itemData":{"ISSN":"0272-7714","author":[{"dropping-particle":"","family":"Fleming-Lehtinen","given":"Vivi","non-dropping-particle":"","parse-names":false,"suffix":""},{"dropping-particle":"","family":"Laamanen","given":"Maria","non-dropping-particle":"","parse-names":false,"suffix":""}],"container-title":"Estuarine, Coastal and Shelf Science","id":"ITEM-4","issued":{"date-parts":[["2012"]]},"page":"1-10","publisher":"Elsevier","title":"Long-term changes in Secchi depth and the role of phytoplankton in explaining light attenuation in the Baltic Sea","type":"article-journal","volume":"102"},"uris":["http://www.mendeley.com/documents/?uuid=d7d44b4b-8427-4a77-b808-41032e209162"]}],"mendeley":{"formattedCitation":"(Secchi 1864, Ramus et al. 1976, Preisendorfer 1986, Fleming-Lehtinen and Laamanen 2012)","plainTextFormattedCitation":"(Secchi 1864, Ramus et al. 1976, Preisendorfer 1986, Fleming-Lehtinen and Laamanen 2012)","previouslyFormattedCitation":"(Secchi 1864, Ramus et al. 1976, Preisendorfer 1986, Fleming-Lehtinen and Laamanen 2012)"},"properties":{"noteIndex":0},"schema":"https://github.com/citation-style-language/schema/raw/master/csl-citation.json"}</w:instrText>
      </w:r>
      <w:r w:rsidR="003E30FC">
        <w:fldChar w:fldCharType="separate"/>
      </w:r>
      <w:r w:rsidR="003E30FC" w:rsidRPr="003E30FC">
        <w:rPr>
          <w:noProof/>
        </w:rPr>
        <w:t>(Secchi 1864, Ramus et al. 1976, Preisendorfer 1986, Fleming-Lehtinen and Laamanen 2012)</w:t>
      </w:r>
      <w:r w:rsidR="003E30FC">
        <w:fldChar w:fldCharType="end"/>
      </w:r>
      <w:r w:rsidRPr="00BE1904">
        <w:t xml:space="preserve">. </w:t>
      </w:r>
    </w:p>
    <w:p w14:paraId="0000001A" w14:textId="77777777" w:rsidR="00C72356" w:rsidRPr="00BE1904" w:rsidRDefault="00C72356">
      <w:pPr>
        <w:spacing w:line="300" w:lineRule="auto"/>
      </w:pPr>
    </w:p>
    <w:p w14:paraId="0000001B" w14:textId="77777777" w:rsidR="00C72356" w:rsidRPr="00BE1904" w:rsidRDefault="00B040A0">
      <w:pPr>
        <w:pStyle w:val="Heading2"/>
        <w:spacing w:before="0" w:after="0" w:line="300" w:lineRule="auto"/>
        <w:rPr>
          <w:b w:val="0"/>
          <w:sz w:val="24"/>
          <w:szCs w:val="24"/>
          <w:u w:val="single"/>
        </w:rPr>
      </w:pPr>
      <w:bookmarkStart w:id="26" w:name="_heading=h.hlvzna2xfrt" w:colFirst="0" w:colLast="0"/>
      <w:bookmarkEnd w:id="26"/>
      <w:r w:rsidRPr="00BE1904">
        <w:rPr>
          <w:b w:val="0"/>
          <w:sz w:val="24"/>
          <w:szCs w:val="24"/>
          <w:u w:val="single"/>
        </w:rPr>
        <w:t>Crossing Design and Fertilization</w:t>
      </w:r>
    </w:p>
    <w:p w14:paraId="0000001C" w14:textId="3313152F" w:rsidR="00C72356" w:rsidRPr="00BE1904" w:rsidRDefault="00B040A0">
      <w:pPr>
        <w:pBdr>
          <w:top w:val="nil"/>
          <w:left w:val="nil"/>
          <w:bottom w:val="nil"/>
          <w:right w:val="nil"/>
          <w:between w:val="nil"/>
        </w:pBdr>
        <w:spacing w:line="300" w:lineRule="auto"/>
      </w:pPr>
      <w:r w:rsidRPr="00BE1904">
        <w:t xml:space="preserve">Gametes were stripped from </w:t>
      </w:r>
      <w:commentRangeStart w:id="27"/>
      <w:r w:rsidRPr="00BE1904">
        <w:t xml:space="preserve">12 females and 16 males </w:t>
      </w:r>
      <w:commentRangeEnd w:id="27"/>
      <w:r w:rsidR="00CD4CE1">
        <w:rPr>
          <w:rStyle w:val="CommentReference"/>
        </w:rPr>
        <w:commentReference w:id="27"/>
      </w:r>
      <w:r w:rsidRPr="00BE1904">
        <w:t>and artificially fertilized under a blocked, nested full-sib, half-sib fertilization design to create 48 families from each lake. The crossing design maximized the amount of genetic variation and minimized the potential loss of multiple families if a female or male produced poor quality gametes, compared to a full-factorial design. Adults used in the experiment were divided into four fertilization blocks. A single block consisted of four males each paired with three females (</w:t>
      </w:r>
      <w:r w:rsidRPr="000E5846">
        <w:t>Stewart et al. 2021</w:t>
      </w:r>
      <w:r w:rsidRPr="00BE1904">
        <w:t>).</w:t>
      </w:r>
    </w:p>
    <w:p w14:paraId="0000001D" w14:textId="77777777" w:rsidR="00C72356" w:rsidRPr="00BE1904" w:rsidRDefault="00C72356">
      <w:pPr>
        <w:pBdr>
          <w:top w:val="nil"/>
          <w:left w:val="nil"/>
          <w:bottom w:val="nil"/>
          <w:right w:val="nil"/>
          <w:between w:val="nil"/>
        </w:pBdr>
        <w:spacing w:line="300" w:lineRule="auto"/>
      </w:pPr>
    </w:p>
    <w:p w14:paraId="0000001E" w14:textId="48AF246D" w:rsidR="00C72356" w:rsidRPr="00BE1904" w:rsidRDefault="00B040A0">
      <w:pPr>
        <w:pBdr>
          <w:top w:val="nil"/>
          <w:left w:val="nil"/>
          <w:bottom w:val="nil"/>
          <w:right w:val="nil"/>
          <w:between w:val="nil"/>
        </w:pBdr>
        <w:spacing w:line="300" w:lineRule="auto"/>
      </w:pPr>
      <w:r w:rsidRPr="00BE1904">
        <w:t xml:space="preserve">Approximately 200 eggs per female were fertilized with an equal amount of milt (5-15 μl) from each male in the block and water used to activate the germ cells. Embryos were rinsed with water until the water ran clear. Reconstructed fresh water was used during fertilizations (OECD ISO 6341:2012) to standardize the chemical properties of the water used between lakes. Embryos were transported to the University of Vermont in coolers by shipping overnight for Lake Superior samples and driven the same-day for Lake Ontario samples. A temperature logger recorded air temperature inside the cooler during transport (Lake Superior: mean (SD) = 2.80°C (0.21); Lake Ontario: mean (SD) = 3.28°C (0.37)). Demographic data (e.g., total length, mass, and egg diameter) were collected </w:t>
      </w:r>
      <w:ins w:id="28" w:author="J. Marsden" w:date="2021-01-27T08:46:00Z">
        <w:r w:rsidR="00CD4CE1">
          <w:t>from</w:t>
        </w:r>
      </w:ins>
      <w:del w:id="29" w:author="J. Marsden" w:date="2021-01-27T08:46:00Z">
        <w:r w:rsidRPr="00BE1904" w:rsidDel="00CD4CE1">
          <w:delText>on</w:delText>
        </w:r>
      </w:del>
      <w:r w:rsidRPr="00BE1904">
        <w:t xml:space="preserve"> adults. Fertilization success was determined by </w:t>
      </w:r>
      <w:commentRangeStart w:id="30"/>
      <w:r w:rsidRPr="00BE1904">
        <w:t xml:space="preserve">haphazardly assessing </w:t>
      </w:r>
      <w:commentRangeEnd w:id="30"/>
      <w:r w:rsidR="00CD4CE1">
        <w:rPr>
          <w:rStyle w:val="CommentReference"/>
        </w:rPr>
        <w:commentReference w:id="30"/>
      </w:r>
      <w:r w:rsidRPr="00BE1904">
        <w:t>10 embryos under microscopy within 72-hours post-fertilization</w:t>
      </w:r>
      <w:r w:rsidR="00805D44">
        <w:t xml:space="preserve"> </w:t>
      </w:r>
      <w:r w:rsidR="00805D44">
        <w:fldChar w:fldCharType="begin" w:fldLock="1"/>
      </w:r>
      <w:r w:rsidR="00476596">
        <w:instrText>ADDIN CSL_CITATION {"citationItems":[{"id":"ITEM-1","itemData":{"ISSN":"0969-997X","author":[{"dropping-particle":"","family":"Oberlercher","given":"T M","non-dropping-particle":"","parse-names":false,"suffix":""},{"dropping-particle":"","family":"Wanzenböck","given":"J","non-dropping-particle":"","parse-names":false,"suffix":""}],"container-title":"Fisheries Management and Ecology","id":"ITEM-1","issue":"6","issued":{"date-parts":[["2016"]]},"page":"540-547","publisher":"Wiley Online Library","title":"Impact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805D44">
        <w:fldChar w:fldCharType="separate"/>
      </w:r>
      <w:r w:rsidR="00805D44" w:rsidRPr="00805D44">
        <w:rPr>
          <w:noProof/>
        </w:rPr>
        <w:t>(Oberlercher and Wanzenböck 2016)</w:t>
      </w:r>
      <w:r w:rsidR="00805D44">
        <w:fldChar w:fldCharType="end"/>
      </w:r>
      <w:r w:rsidRPr="00BE1904">
        <w:t>. If fertilization was low (&lt;30%), the family was removed from the experiment (</w:t>
      </w:r>
      <w:r w:rsidRPr="000E5846">
        <w:t>Stewart et al. 2021</w:t>
      </w:r>
      <w:r w:rsidRPr="00BE1904">
        <w:t>).</w:t>
      </w:r>
    </w:p>
    <w:p w14:paraId="0000001F" w14:textId="77777777" w:rsidR="00C72356" w:rsidRPr="00BE1904" w:rsidRDefault="00C72356">
      <w:pPr>
        <w:pBdr>
          <w:top w:val="nil"/>
          <w:left w:val="nil"/>
          <w:bottom w:val="nil"/>
          <w:right w:val="nil"/>
          <w:between w:val="nil"/>
        </w:pBdr>
        <w:spacing w:line="300" w:lineRule="auto"/>
      </w:pPr>
    </w:p>
    <w:p w14:paraId="00000020" w14:textId="77777777" w:rsidR="00C72356" w:rsidRPr="00BE1904" w:rsidRDefault="00B040A0">
      <w:pPr>
        <w:pStyle w:val="Heading2"/>
        <w:spacing w:before="0" w:after="0" w:line="300" w:lineRule="auto"/>
        <w:rPr>
          <w:b w:val="0"/>
          <w:sz w:val="24"/>
          <w:szCs w:val="24"/>
          <w:u w:val="single"/>
        </w:rPr>
      </w:pPr>
      <w:bookmarkStart w:id="31" w:name="_heading=h.1d9z85taqp0d" w:colFirst="0" w:colLast="0"/>
      <w:bookmarkEnd w:id="31"/>
      <w:r w:rsidRPr="00BE1904">
        <w:rPr>
          <w:b w:val="0"/>
          <w:sz w:val="24"/>
          <w:szCs w:val="24"/>
          <w:u w:val="single"/>
        </w:rPr>
        <w:t>Rearing Conditions</w:t>
      </w:r>
    </w:p>
    <w:p w14:paraId="00000021" w14:textId="78184A03" w:rsidR="00C72356" w:rsidRPr="00BE1904" w:rsidRDefault="00B040A0">
      <w:pPr>
        <w:pBdr>
          <w:top w:val="nil"/>
          <w:left w:val="nil"/>
          <w:bottom w:val="nil"/>
          <w:right w:val="nil"/>
          <w:between w:val="nil"/>
        </w:pBdr>
        <w:spacing w:line="300" w:lineRule="auto"/>
      </w:pPr>
      <w:r w:rsidRPr="00BE1904">
        <w:t xml:space="preserve">Embryos were individually distributed </w:t>
      </w:r>
      <w:ins w:id="32" w:author="J. Marsden" w:date="2021-01-27T08:47:00Z">
        <w:r w:rsidR="00CD4CE1">
          <w:t xml:space="preserve">among cells </w:t>
        </w:r>
      </w:ins>
      <w:r w:rsidRPr="00BE1904">
        <w:t>in</w:t>
      </w:r>
      <w:del w:id="33" w:author="J. Marsden" w:date="2021-01-27T08:47:00Z">
        <w:r w:rsidRPr="00BE1904" w:rsidDel="00CD4CE1">
          <w:delText>to</w:delText>
        </w:r>
      </w:del>
      <w:r w:rsidRPr="00BE1904">
        <w:t xml:space="preserve"> 24-well </w:t>
      </w:r>
      <w:del w:id="34" w:author="J. Marsden" w:date="2021-01-27T08:47:00Z">
        <w:r w:rsidRPr="00BE1904" w:rsidDel="00CD4CE1">
          <w:delText xml:space="preserve">cell </w:delText>
        </w:r>
      </w:del>
      <w:r w:rsidRPr="00BE1904">
        <w:t>culture microplates and incubated in 2 ml of reconstructed fresh water (</w:t>
      </w:r>
      <w:r w:rsidRPr="000E5846">
        <w:t>Stewart et al. 2021</w:t>
      </w:r>
      <w:r w:rsidRPr="00BE1904">
        <w:t xml:space="preserve">). A total of 36 embryos </w:t>
      </w:r>
      <w:del w:id="35" w:author="J. Marsden" w:date="2021-01-27T08:47:00Z">
        <w:r w:rsidRPr="00BE1904" w:rsidDel="00CD4CE1">
          <w:delText xml:space="preserve">per family </w:delText>
        </w:r>
      </w:del>
      <w:r w:rsidRPr="00BE1904">
        <w:t>were used for each Lake Ontario and Lake Superior cisco</w:t>
      </w:r>
      <w:ins w:id="36" w:author="J. Marsden" w:date="2021-01-27T08:47:00Z">
        <w:r w:rsidR="00CD4CE1">
          <w:t xml:space="preserve"> family</w:t>
        </w:r>
      </w:ins>
      <w:r w:rsidRPr="00BE1904">
        <w:t>. Families were randomly distributed across three microplates (</w:t>
      </w:r>
      <w:r w:rsidRPr="00BE1904">
        <w:rPr>
          <w:i/>
        </w:rPr>
        <w:t>i.e.,</w:t>
      </w:r>
      <w:r w:rsidRPr="00BE1904">
        <w:t xml:space="preserve"> 12 eggs per family per microplate and two families per 24-well microplate).</w:t>
      </w:r>
    </w:p>
    <w:p w14:paraId="00000022" w14:textId="77777777" w:rsidR="00C72356" w:rsidRPr="00BE1904" w:rsidRDefault="00C72356">
      <w:pPr>
        <w:pBdr>
          <w:top w:val="nil"/>
          <w:left w:val="nil"/>
          <w:bottom w:val="nil"/>
          <w:right w:val="nil"/>
          <w:between w:val="nil"/>
        </w:pBdr>
        <w:spacing w:line="300" w:lineRule="auto"/>
      </w:pPr>
    </w:p>
    <w:p w14:paraId="00000025" w14:textId="70B9B41A" w:rsidR="00C72356" w:rsidRPr="00BE1904" w:rsidRDefault="00B040A0" w:rsidP="002647BD">
      <w:pPr>
        <w:pBdr>
          <w:top w:val="nil"/>
          <w:left w:val="nil"/>
          <w:bottom w:val="nil"/>
          <w:right w:val="nil"/>
          <w:between w:val="nil"/>
        </w:pBdr>
        <w:spacing w:line="300" w:lineRule="auto"/>
      </w:pPr>
      <w:r w:rsidRPr="00BE1904">
        <w:t xml:space="preserve">Microplates from each population were incubated under three experimental light treatments to represent the </w:t>
      </w:r>
      <w:r w:rsidR="001355DB">
        <w:t>day</w:t>
      </w:r>
      <w:ins w:id="37" w:author="J. Marsden" w:date="2021-01-27T08:48:00Z">
        <w:r w:rsidR="00CD4CE1">
          <w:t>-</w:t>
        </w:r>
      </w:ins>
      <w:del w:id="38" w:author="J. Marsden" w:date="2021-01-27T08:48:00Z">
        <w:r w:rsidR="001355DB" w:rsidDel="00CD4CE1">
          <w:delText xml:space="preserve"> </w:delText>
        </w:r>
      </w:del>
      <w:r w:rsidRPr="00BE1904">
        <w:t xml:space="preserve">light intensity under 90-100, 40-60, and 0-10% ice cover (Table 1), and followed mean weekly photoperiods with gradual sunrise and sunset transitions. </w:t>
      </w:r>
      <w:r w:rsidR="00476596">
        <w:t>L</w:t>
      </w:r>
      <w:r w:rsidRPr="00BE1904">
        <w:t xml:space="preserve">ight intensities for each treatment were chosen to mimic </w:t>
      </w:r>
      <w:r w:rsidRPr="00BE1904">
        <w:rPr>
          <w:i/>
        </w:rPr>
        <w:t>in situ</w:t>
      </w:r>
      <w:r w:rsidRPr="00BE1904">
        <w:t xml:space="preserve"> winter, lakebed light measurements recorded with a photometer (JFE Advantech Co., Ltd. DEFI2-L) from Lake Superior (46.97, -90.99) at 10 m of water in 2016-17. Remote-sensing ice data (U.S. National Ice Center</w:t>
      </w:r>
      <w:r w:rsidR="00C25060">
        <w:t xml:space="preserve">; </w:t>
      </w:r>
      <w:r w:rsidR="00C25060" w:rsidRPr="00BE1904">
        <w:t>usicecenter.gov/</w:t>
      </w:r>
      <w:r w:rsidRPr="00BE1904">
        <w:t xml:space="preserve">) was used to quantify the daily percentage of ice cover above the light sensor (Figure 2). Embryos were incubated at a constant target water temperature of 4.0°C in a climate-controlled chamber </w:t>
      </w:r>
      <w:r w:rsidRPr="00BE1904">
        <w:lastRenderedPageBreak/>
        <w:t>(Conviron</w:t>
      </w:r>
      <w:r w:rsidRPr="00BE1904">
        <w:rPr>
          <w:vertAlign w:val="superscript"/>
        </w:rPr>
        <w:t>®</w:t>
      </w:r>
      <w:r w:rsidRPr="00BE1904">
        <w:t xml:space="preserve"> E8; Table 2). Forced airflow was used in the climate-controlled chamber to ensure equal air circulation around the microplates and opaque, plastic sheeting was used to separate light treatments.</w:t>
      </w:r>
      <w:r w:rsidR="002647BD">
        <w:t xml:space="preserve"> </w:t>
      </w:r>
      <w:r w:rsidRPr="00BE1904">
        <w:t xml:space="preserve">Microplates </w:t>
      </w:r>
      <w:commentRangeStart w:id="39"/>
      <w:r w:rsidRPr="00BE1904">
        <w:t xml:space="preserve">were covered </w:t>
      </w:r>
      <w:commentRangeEnd w:id="39"/>
      <w:r w:rsidR="00CD4CE1">
        <w:rPr>
          <w:rStyle w:val="CommentReference"/>
        </w:rPr>
        <w:commentReference w:id="39"/>
      </w:r>
      <w:r w:rsidRPr="00BE1904">
        <w:t>to minimize evaporation and rotated (</w:t>
      </w:r>
      <w:r w:rsidRPr="00BE1904">
        <w:rPr>
          <w:i/>
        </w:rPr>
        <w:t xml:space="preserve">i.e., </w:t>
      </w:r>
      <w:r w:rsidRPr="00BE1904">
        <w:t>orientation and position</w:t>
      </w:r>
      <w:ins w:id="40" w:author="J. Marsden" w:date="2021-01-27T08:49:00Z">
        <w:r w:rsidR="00CD4CE1">
          <w:t xml:space="preserve"> within the incubator</w:t>
        </w:r>
      </w:ins>
      <w:r w:rsidRPr="00BE1904">
        <w:t>) weekly. Water temperature and light intensity were recorded hourly with loggers (HOBO</w:t>
      </w:r>
      <w:r w:rsidRPr="00BE1904">
        <w:rPr>
          <w:vertAlign w:val="superscript"/>
        </w:rPr>
        <w:t>®</w:t>
      </w:r>
      <w:r w:rsidRPr="00BE1904">
        <w:t xml:space="preserve"> Water Temperature Pro v2 and JFE Advantech Co., Ltd. DEFI2-L) and daily mean values calculated. Microplates were checked weekly for dead eggs and the eye-up stage. During the hatch period, microplates were checked on a three-day cycle for newly hatched embryos. All hatched embryos </w:t>
      </w:r>
      <w:commentRangeStart w:id="41"/>
      <w:r w:rsidRPr="00BE1904">
        <w:t>were photographed</w:t>
      </w:r>
      <w:r w:rsidR="002647BD">
        <w:t xml:space="preserve"> </w:t>
      </w:r>
      <w:commentRangeEnd w:id="41"/>
      <w:r w:rsidR="00CD4CE1">
        <w:rPr>
          <w:rStyle w:val="CommentReference"/>
        </w:rPr>
        <w:commentReference w:id="41"/>
      </w:r>
      <w:r w:rsidR="002647BD">
        <w:t>(Nikon</w:t>
      </w:r>
      <w:r w:rsidR="002647BD" w:rsidRPr="002647BD">
        <w:rPr>
          <w:vertAlign w:val="superscript"/>
        </w:rPr>
        <w:t>®</w:t>
      </w:r>
      <w:r w:rsidR="002647BD">
        <w:t xml:space="preserve"> D5600 and Nikon</w:t>
      </w:r>
      <w:r w:rsidR="002647BD" w:rsidRPr="002647BD">
        <w:rPr>
          <w:vertAlign w:val="superscript"/>
        </w:rPr>
        <w:t>®</w:t>
      </w:r>
      <w:r w:rsidR="002647BD">
        <w:t xml:space="preserve"> AF-S DX 18-55mm lens)</w:t>
      </w:r>
      <w:r w:rsidRPr="00BE1904">
        <w:t xml:space="preserve"> and </w:t>
      </w:r>
      <w:ins w:id="42" w:author="J. Marsden" w:date="2021-01-27T08:50:00Z">
        <w:r w:rsidR="003637D6">
          <w:t xml:space="preserve">then </w:t>
        </w:r>
      </w:ins>
      <w:r w:rsidRPr="00BE1904">
        <w:t>immediately preserved in 95% ethanol.</w:t>
      </w:r>
      <w:r w:rsidR="001E5C43">
        <w:t xml:space="preserve"> </w:t>
      </w:r>
      <w:r w:rsidR="00245FFE" w:rsidRPr="00245FFE">
        <w:t>Egg size, total length, and yolk-sac axes were measured from images using Olympus</w:t>
      </w:r>
      <w:r w:rsidR="00245FFE" w:rsidRPr="00245FFE">
        <w:rPr>
          <w:vertAlign w:val="superscript"/>
        </w:rPr>
        <w:t>®</w:t>
      </w:r>
      <w:r w:rsidR="00245FFE" w:rsidRPr="00245FFE">
        <w:t xml:space="preserve"> LC</w:t>
      </w:r>
      <w:r w:rsidR="00245FFE">
        <w:t>m</w:t>
      </w:r>
      <w:r w:rsidR="00245FFE" w:rsidRPr="00245FFE">
        <w:t>icro.</w:t>
      </w:r>
    </w:p>
    <w:p w14:paraId="00000026" w14:textId="77777777" w:rsidR="00C72356" w:rsidRPr="00BE1904" w:rsidRDefault="00C72356">
      <w:pPr>
        <w:pBdr>
          <w:top w:val="nil"/>
          <w:left w:val="nil"/>
          <w:bottom w:val="nil"/>
          <w:right w:val="nil"/>
          <w:between w:val="nil"/>
        </w:pBdr>
        <w:spacing w:line="300" w:lineRule="auto"/>
      </w:pPr>
    </w:p>
    <w:p w14:paraId="00000027" w14:textId="77777777" w:rsidR="00C72356" w:rsidRPr="00BE1904" w:rsidRDefault="00B040A0">
      <w:pPr>
        <w:pStyle w:val="Heading2"/>
        <w:spacing w:before="0" w:after="0" w:line="300" w:lineRule="auto"/>
        <w:rPr>
          <w:b w:val="0"/>
          <w:sz w:val="24"/>
          <w:szCs w:val="24"/>
          <w:u w:val="single"/>
        </w:rPr>
      </w:pPr>
      <w:bookmarkStart w:id="43" w:name="_heading=h.bwrqel3l7b75" w:colFirst="0" w:colLast="0"/>
      <w:bookmarkEnd w:id="43"/>
      <w:r w:rsidRPr="00BE1904">
        <w:rPr>
          <w:b w:val="0"/>
          <w:sz w:val="24"/>
          <w:szCs w:val="24"/>
          <w:u w:val="single"/>
        </w:rPr>
        <w:t>Life-History and Morphological Traits</w:t>
      </w:r>
    </w:p>
    <w:p w14:paraId="00000028" w14:textId="26F1ACCB" w:rsidR="00C72356" w:rsidRPr="00BE1904" w:rsidRDefault="00B040A0">
      <w:pPr>
        <w:pBdr>
          <w:top w:val="nil"/>
          <w:left w:val="nil"/>
          <w:bottom w:val="nil"/>
          <w:right w:val="nil"/>
          <w:between w:val="nil"/>
        </w:pBdr>
        <w:spacing w:line="300" w:lineRule="auto"/>
      </w:pPr>
      <w:r w:rsidRPr="00BE1904">
        <w:t xml:space="preserve">Embryo survival was estimated as the percent of embryos surviving between the eye-up and post-hatch stages. Incubation period was assessed </w:t>
      </w:r>
      <w:del w:id="44" w:author="J. Marsden" w:date="2021-01-27T08:51:00Z">
        <w:r w:rsidRPr="00BE1904" w:rsidDel="003637D6">
          <w:delText xml:space="preserve">by </w:delText>
        </w:r>
      </w:del>
      <w:ins w:id="45" w:author="J. Marsden" w:date="2021-01-27T08:51:00Z">
        <w:r w:rsidR="003637D6">
          <w:t>with</w:t>
        </w:r>
        <w:r w:rsidR="003637D6" w:rsidRPr="00BE1904">
          <w:t xml:space="preserve"> </w:t>
        </w:r>
      </w:ins>
      <w:r w:rsidRPr="00BE1904">
        <w:t>two variables: the number of days from fertilization to hatching (days post-fertilization; DPF) and the sum of the degree-days (accumulated degree-days; ADD). Total length-at-hatch (LAH; mm) and yolk-sac volume (YSV; mm3) were measured from five individuals per family at, or as close as possible to, 50% hatching for each family. Yolk-sac volume was calculated assuming the shape of an ellipse</w:t>
      </w:r>
      <w:r w:rsidR="00476596">
        <w:t xml:space="preserve"> </w:t>
      </w:r>
      <w:r w:rsidR="00476596">
        <w:fldChar w:fldCharType="begin" w:fldLock="1"/>
      </w:r>
      <w:r w:rsidR="00476596">
        <w:instrText>ADDIN CSL_CITATION {"citationItems":[{"id":"ITEM-1","itemData":{"author":[{"dropping-particle":"","family":"Blaxter","given":"J. H.S.","non-dropping-particle":"","parse-names":false,"suffix":""}],"container-title":"J. Cons. Int. Explor.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476596">
        <w:fldChar w:fldCharType="separate"/>
      </w:r>
      <w:r w:rsidR="00476596" w:rsidRPr="00476596">
        <w:rPr>
          <w:noProof/>
        </w:rPr>
        <w:t>(Blaxter 1963)</w:t>
      </w:r>
      <w:r w:rsidR="00476596">
        <w:fldChar w:fldCharType="end"/>
      </w:r>
      <w:r w:rsidRPr="00BE1904">
        <w:t xml:space="preserve">: </w:t>
      </w:r>
    </w:p>
    <w:p w14:paraId="00000029" w14:textId="77777777" w:rsidR="00C72356" w:rsidRPr="00BE1904" w:rsidRDefault="00B040A0" w:rsidP="002627E5">
      <w:pPr>
        <w:spacing w:after="80"/>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oMath>
      </m:oMathPara>
    </w:p>
    <w:p w14:paraId="0000002A" w14:textId="77777777" w:rsidR="00C72356" w:rsidRPr="00BE1904" w:rsidRDefault="00B040A0">
      <w:pPr>
        <w:pBdr>
          <w:top w:val="nil"/>
          <w:left w:val="nil"/>
          <w:bottom w:val="nil"/>
          <w:right w:val="nil"/>
          <w:between w:val="nil"/>
        </w:pBdr>
        <w:spacing w:line="300" w:lineRule="auto"/>
      </w:pPr>
      <w:r w:rsidRPr="00BE1904">
        <w:t>where a = length of the yolk sac (mm) and b = height of the yolk sac (mm).</w:t>
      </w:r>
    </w:p>
    <w:p w14:paraId="0000002B" w14:textId="77777777" w:rsidR="00C72356" w:rsidRPr="00BE1904" w:rsidRDefault="00C72356">
      <w:pPr>
        <w:pBdr>
          <w:top w:val="nil"/>
          <w:left w:val="nil"/>
          <w:bottom w:val="nil"/>
          <w:right w:val="nil"/>
          <w:between w:val="nil"/>
        </w:pBdr>
        <w:spacing w:line="300" w:lineRule="auto"/>
        <w:rPr>
          <w:u w:val="single"/>
        </w:rPr>
      </w:pPr>
    </w:p>
    <w:p w14:paraId="0000002C" w14:textId="77777777" w:rsidR="00C72356" w:rsidRPr="00BE1904" w:rsidRDefault="00B040A0">
      <w:pPr>
        <w:pStyle w:val="Heading2"/>
        <w:spacing w:before="0" w:after="0" w:line="300" w:lineRule="auto"/>
        <w:rPr>
          <w:b w:val="0"/>
          <w:sz w:val="24"/>
          <w:szCs w:val="24"/>
          <w:u w:val="single"/>
        </w:rPr>
      </w:pPr>
      <w:bookmarkStart w:id="46" w:name="_heading=h.q186v7dw215x" w:colFirst="0" w:colLast="0"/>
      <w:bookmarkEnd w:id="46"/>
      <w:r w:rsidRPr="00BE1904">
        <w:rPr>
          <w:b w:val="0"/>
          <w:sz w:val="24"/>
          <w:szCs w:val="24"/>
          <w:u w:val="single"/>
        </w:rPr>
        <w:t>Statistical Analyses and Estimation of Variance Components</w:t>
      </w:r>
    </w:p>
    <w:p w14:paraId="11C59BD9" w14:textId="6715C788" w:rsidR="003637D6" w:rsidRPr="00BE1904" w:rsidDel="003637D6" w:rsidRDefault="00B040A0" w:rsidP="003637D6">
      <w:pPr>
        <w:spacing w:line="300" w:lineRule="auto"/>
        <w:rPr>
          <w:del w:id="47" w:author="J. Marsden" w:date="2021-01-27T08:51:00Z"/>
        </w:rPr>
      </w:pPr>
      <w:r w:rsidRPr="00BE1904">
        <w:t xml:space="preserve">Embryo survival was analyzed as a binomial response variable, </w:t>
      </w:r>
      <w:del w:id="48" w:author="J. Marsden" w:date="2021-01-27T08:51:00Z">
        <w:r w:rsidRPr="00BE1904" w:rsidDel="003637D6">
          <w:delText xml:space="preserve">and </w:delText>
        </w:r>
      </w:del>
      <w:ins w:id="49" w:author="J. Marsden" w:date="2021-01-27T08:51:00Z">
        <w:r w:rsidR="003637D6">
          <w:t>with</w:t>
        </w:r>
        <w:r w:rsidR="003637D6" w:rsidRPr="00BE1904">
          <w:t xml:space="preserve"> </w:t>
        </w:r>
      </w:ins>
      <w:r w:rsidRPr="00BE1904">
        <w:t xml:space="preserve">incubation period, length-at-hatch, and yolk-sac volume at hatching as continuous response variables. </w:t>
      </w:r>
      <w:r w:rsidR="003637D6" w:rsidRPr="00BE1904">
        <w:t>All analyses were performed in R version 4.0.3</w:t>
      </w:r>
      <w:r w:rsidR="003637D6">
        <w:t xml:space="preserve"> </w:t>
      </w:r>
      <w:r w:rsidR="003637D6">
        <w:fldChar w:fldCharType="begin" w:fldLock="1"/>
      </w:r>
      <w:r w:rsidR="003637D6">
        <w:instrText>ADDIN CSL_CITATION {"citationItems":[{"id":"ITEM-1","itemData":{"author":[{"dropping-particle":"","family":"R Core Team","given":"","non-dropping-particle":"","parse-names":false,"suffix":""}],"id":"ITEM-1","issued":{"date-parts":[["2020"]]},"publisher":"R Foundation for Statistical Computing","publisher-place":"Vienna, Austria","title":"R: A Language and Environment for Statistical Computing","type":"article"},"uris":["http://www.mendeley.com/documents/?uuid=c574cded-d8e9-46e8-a5aa-08af517148be"]}],"mendeley":{"formattedCitation":"(R Core Team 2020)","plainTextFormattedCitation":"(R Core Team 2020)","previouslyFormattedCitation":"(R Core Team 2020)"},"properties":{"noteIndex":0},"schema":"https://github.com/citation-style-language/schema/raw/master/csl-citation.json"}</w:instrText>
      </w:r>
      <w:r w:rsidR="003637D6">
        <w:fldChar w:fldCharType="separate"/>
      </w:r>
      <w:r w:rsidR="003637D6" w:rsidRPr="00476596">
        <w:rPr>
          <w:noProof/>
        </w:rPr>
        <w:t>(R Core Team 2020)</w:t>
      </w:r>
      <w:r w:rsidR="003637D6">
        <w:fldChar w:fldCharType="end"/>
      </w:r>
      <w:r w:rsidR="003637D6" w:rsidRPr="00BE1904">
        <w:t>.</w:t>
      </w:r>
      <w:ins w:id="50" w:author="J. Marsden" w:date="2021-01-27T08:51:00Z">
        <w:r w:rsidR="003637D6">
          <w:t xml:space="preserve"> </w:t>
        </w:r>
      </w:ins>
    </w:p>
    <w:p w14:paraId="0000002D" w14:textId="64F87CD1" w:rsidR="00C72356" w:rsidRPr="00BE1904" w:rsidRDefault="00B040A0" w:rsidP="003637D6">
      <w:pPr>
        <w:spacing w:line="300" w:lineRule="auto"/>
        <w:pPrChange w:id="51" w:author="J. Marsden" w:date="2021-01-27T08:51:00Z">
          <w:pPr>
            <w:pBdr>
              <w:top w:val="nil"/>
              <w:left w:val="nil"/>
              <w:bottom w:val="nil"/>
              <w:right w:val="nil"/>
              <w:between w:val="nil"/>
            </w:pBdr>
            <w:spacing w:line="300" w:lineRule="auto"/>
          </w:pPr>
        </w:pPrChange>
      </w:pPr>
      <w:r w:rsidRPr="00BE1904">
        <w:t>Because embryos were raised independently, the replication unit in the statistical models is the individual embryo and the design was unbalanced from different levels of embryo mortality. All non-proportional data were visually checked for approximate normality using histograms and Q-Q plots. A cubic transformation was applied to LAH for cisco and a cubic root transformation was applied to DPF, ADD, and YSV to normalize the distributions. Therefore, binary data (</w:t>
      </w:r>
      <w:r w:rsidRPr="00BE1904">
        <w:rPr>
          <w:i/>
        </w:rPr>
        <w:t>i.e.,</w:t>
      </w:r>
      <w:r w:rsidRPr="00BE1904">
        <w:t xml:space="preserve"> embryo survival) were analyzed with binomial generalized linear mixed-effects models (LMM) and variables with distributions not strongly deviating from normal (i.e., incubation period, length-at-hatch, and yolk-sac volume) were analyzed with restricted maximum likelihood LMMs with the </w:t>
      </w:r>
      <w:r w:rsidRPr="00BE1904">
        <w:rPr>
          <w:i/>
        </w:rPr>
        <w:t>lme4</w:t>
      </w:r>
      <w:r w:rsidRPr="00BE1904">
        <w:t xml:space="preserve"> package</w:t>
      </w:r>
      <w:r w:rsidR="00476596">
        <w:t xml:space="preserve"> </w:t>
      </w:r>
      <w:r w:rsidR="00476596">
        <w:fldChar w:fldCharType="begin" w:fldLock="1"/>
      </w:r>
      <w:r w:rsidR="00476596">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 Vol 1, Issue 1 (2015)","id":"ITEM-1","issued":{"date-parts":[["2015","10","7"]]},"title":"Fitting Linear Mixed-Effects Models Using lme4","type":"article-journal"},"uris":["http://www.mendeley.com/documents/?uuid=66605f03-7226-4798-9f06-b230aeb41d13"]}],"mendeley":{"formattedCitation":"(Bates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476596">
        <w:fldChar w:fldCharType="separate"/>
      </w:r>
      <w:r w:rsidR="00476596" w:rsidRPr="00476596">
        <w:rPr>
          <w:noProof/>
        </w:rPr>
        <w:t>(Bates et al. 2015)</w:t>
      </w:r>
      <w:r w:rsidR="00476596">
        <w:fldChar w:fldCharType="end"/>
      </w:r>
      <w:r w:rsidRPr="00BE1904">
        <w:t xml:space="preserve">. Population and incubation light treatment were included as fixed effects and female, male, </w:t>
      </w:r>
      <w:r w:rsidR="00033A78" w:rsidRPr="00033A78">
        <w:t>female x male</w:t>
      </w:r>
      <w:r w:rsidRPr="00BE1904">
        <w:t xml:space="preserve">, and fertilization block as random effects. All traits and possible interactions were examined with backward, stepwise effect-selection using the </w:t>
      </w:r>
      <w:r w:rsidRPr="00BE1904">
        <w:rPr>
          <w:i/>
        </w:rPr>
        <w:t>buildmer</w:t>
      </w:r>
      <w:r w:rsidRPr="00BE1904">
        <w:t xml:space="preserve"> package</w:t>
      </w:r>
      <w:r w:rsidR="00476596">
        <w:t xml:space="preserve"> </w:t>
      </w:r>
      <w:r w:rsidR="00476596">
        <w:fldChar w:fldCharType="begin" w:fldLock="1"/>
      </w:r>
      <w:r w:rsidR="00476596">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476596">
        <w:fldChar w:fldCharType="separate"/>
      </w:r>
      <w:r w:rsidR="00476596" w:rsidRPr="00476596">
        <w:rPr>
          <w:noProof/>
        </w:rPr>
        <w:t>(Voeten 2020)</w:t>
      </w:r>
      <w:r w:rsidR="00476596">
        <w:fldChar w:fldCharType="end"/>
      </w:r>
      <w:r w:rsidRPr="00BE1904">
        <w:t xml:space="preserve">. </w:t>
      </w:r>
      <w:r w:rsidRPr="00BE1904">
        <w:lastRenderedPageBreak/>
        <w:t>The maximal model for each trait was selected by comparing a model including or lacking the term of interest to the reference model based on changes in log-likelihood, Akaike information criterion, Bayesian information criterion, and change in explained deviance. The significance for population, species, incubation temperature, interaction effects, and any random-effects selected were determined using a likelihood ratio test between the maximal model and reduced models with the model effect of interest removed.</w:t>
      </w:r>
    </w:p>
    <w:p w14:paraId="0000002E" w14:textId="77777777" w:rsidR="00C72356" w:rsidRPr="00BE1904" w:rsidRDefault="00C72356">
      <w:pPr>
        <w:pBdr>
          <w:top w:val="nil"/>
          <w:left w:val="nil"/>
          <w:bottom w:val="nil"/>
          <w:right w:val="nil"/>
          <w:between w:val="nil"/>
        </w:pBdr>
        <w:spacing w:line="300" w:lineRule="auto"/>
      </w:pPr>
    </w:p>
    <w:p w14:paraId="0000002F" w14:textId="77777777" w:rsidR="00C72356" w:rsidRPr="00BE1904" w:rsidRDefault="00B040A0">
      <w:pPr>
        <w:spacing w:line="300" w:lineRule="auto"/>
      </w:pPr>
      <w:r w:rsidRPr="00BE1904">
        <w:t>To allow for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30" w14:textId="77777777" w:rsidR="00C72356" w:rsidRPr="00BE1904" w:rsidRDefault="00C72356">
      <w:pPr>
        <w:spacing w:line="300" w:lineRule="auto"/>
      </w:pPr>
    </w:p>
    <w:p w14:paraId="00000032" w14:textId="77777777" w:rsidR="00C72356" w:rsidRPr="00BE1904" w:rsidRDefault="00C72356">
      <w:pPr>
        <w:spacing w:line="300" w:lineRule="auto"/>
      </w:pPr>
    </w:p>
    <w:p w14:paraId="00000033" w14:textId="77777777" w:rsidR="00C72356" w:rsidRPr="00BE1904" w:rsidRDefault="00B040A0">
      <w:pPr>
        <w:pStyle w:val="Heading1"/>
        <w:spacing w:before="0" w:after="0" w:line="300" w:lineRule="auto"/>
        <w:rPr>
          <w:sz w:val="24"/>
          <w:szCs w:val="24"/>
        </w:rPr>
      </w:pPr>
      <w:bookmarkStart w:id="52" w:name="_heading=h.cwh6jk19d8j4" w:colFirst="0" w:colLast="0"/>
      <w:bookmarkEnd w:id="52"/>
      <w:r w:rsidRPr="00BE1904">
        <w:rPr>
          <w:sz w:val="24"/>
          <w:szCs w:val="24"/>
        </w:rPr>
        <w:t>RESULTS:</w:t>
      </w:r>
    </w:p>
    <w:p w14:paraId="00000034" w14:textId="5A59CA5A" w:rsidR="00C72356" w:rsidRPr="00BE1904" w:rsidRDefault="00B040A0">
      <w:pPr>
        <w:pStyle w:val="Heading2"/>
        <w:spacing w:before="0" w:after="0" w:line="300" w:lineRule="auto"/>
        <w:rPr>
          <w:b w:val="0"/>
          <w:sz w:val="24"/>
          <w:szCs w:val="24"/>
          <w:u w:val="single"/>
        </w:rPr>
      </w:pPr>
      <w:bookmarkStart w:id="53" w:name="_heading=h.r1wyxo7lcm9s" w:colFirst="0" w:colLast="0"/>
      <w:bookmarkEnd w:id="53"/>
      <w:r w:rsidRPr="00BE1904">
        <w:rPr>
          <w:b w:val="0"/>
          <w:sz w:val="24"/>
          <w:szCs w:val="24"/>
          <w:u w:val="single"/>
        </w:rPr>
        <w:t>Spawning Adult</w:t>
      </w:r>
      <w:ins w:id="54" w:author="J. Marsden" w:date="2021-01-27T08:52:00Z">
        <w:r w:rsidR="003637D6">
          <w:rPr>
            <w:b w:val="0"/>
            <w:sz w:val="24"/>
            <w:szCs w:val="24"/>
            <w:u w:val="single"/>
          </w:rPr>
          <w:t xml:space="preserve"> and Egg Measurements</w:t>
        </w:r>
      </w:ins>
      <w:del w:id="55" w:author="J. Marsden" w:date="2021-01-27T08:52:00Z">
        <w:r w:rsidRPr="00BE1904" w:rsidDel="003637D6">
          <w:rPr>
            <w:b w:val="0"/>
            <w:sz w:val="24"/>
            <w:szCs w:val="24"/>
            <w:u w:val="single"/>
          </w:rPr>
          <w:delText>s</w:delText>
        </w:r>
      </w:del>
    </w:p>
    <w:p w14:paraId="00000035" w14:textId="3664CA7C" w:rsidR="00C72356" w:rsidRPr="00BE1904" w:rsidRDefault="00B040A0">
      <w:pPr>
        <w:spacing w:line="300" w:lineRule="auto"/>
      </w:pPr>
      <w:r w:rsidRPr="00BE1904">
        <w:t>Lake Superior spawning adults ranged from 326-503 mm (mean = 412.54 mm)</w:t>
      </w:r>
      <w:r w:rsidR="00FF5CCD">
        <w:t xml:space="preserve"> and 298.9-970.0</w:t>
      </w:r>
      <w:r w:rsidR="00B65E34">
        <w:t xml:space="preserve"> </w:t>
      </w:r>
      <w:r w:rsidR="00FF5CCD">
        <w:t>g (mean = 589.05 g),</w:t>
      </w:r>
      <w:r w:rsidRPr="00BE1904">
        <w:t xml:space="preserve"> and were larger in total length and fresh mass than Lake Ontario adults which ranged from 321-425 mm (mean = 372.46 mm</w:t>
      </w:r>
      <w:r w:rsidR="00FF5CCD">
        <w:t xml:space="preserve">) and 280.5-795.8 g (mean </w:t>
      </w:r>
      <w:proofErr w:type="gramStart"/>
      <w:r w:rsidR="00FF5CCD">
        <w:t>=  496.6</w:t>
      </w:r>
      <w:proofErr w:type="gramEnd"/>
      <w:r w:rsidR="00FF5CCD">
        <w:t xml:space="preserve"> g</w:t>
      </w:r>
      <w:r w:rsidRPr="00BE1904">
        <w:t>; Table 3). Egg diameter was larger in Lake Ontario (mean (SD) = 2.30 (0.08) mm) than Lake Superior (mean (SD) = 2.14 (0.12) mm).</w:t>
      </w:r>
    </w:p>
    <w:p w14:paraId="00000036" w14:textId="77777777" w:rsidR="00C72356" w:rsidRPr="00BE1904" w:rsidRDefault="00C72356">
      <w:pPr>
        <w:spacing w:line="300" w:lineRule="auto"/>
      </w:pPr>
    </w:p>
    <w:p w14:paraId="40583587" w14:textId="04CEDE33" w:rsidR="003637D6" w:rsidRPr="003637D6" w:rsidRDefault="00B040A0" w:rsidP="003637D6">
      <w:pPr>
        <w:pStyle w:val="Heading2"/>
        <w:spacing w:before="0" w:after="0" w:line="300" w:lineRule="auto"/>
        <w:rPr>
          <w:b w:val="0"/>
          <w:sz w:val="24"/>
          <w:szCs w:val="24"/>
          <w:u w:val="single"/>
        </w:rPr>
      </w:pPr>
      <w:bookmarkStart w:id="56" w:name="_heading=h.dkyzadthorz" w:colFirst="0" w:colLast="0"/>
      <w:bookmarkEnd w:id="56"/>
      <w:commentRangeStart w:id="57"/>
      <w:r w:rsidRPr="00BE1904">
        <w:rPr>
          <w:b w:val="0"/>
          <w:sz w:val="24"/>
          <w:szCs w:val="24"/>
          <w:u w:val="single"/>
        </w:rPr>
        <w:t xml:space="preserve">Life-History </w:t>
      </w:r>
      <w:commentRangeEnd w:id="57"/>
      <w:r w:rsidR="003637D6">
        <w:rPr>
          <w:rStyle w:val="CommentReference"/>
          <w:b w:val="0"/>
        </w:rPr>
        <w:commentReference w:id="57"/>
      </w:r>
      <w:r w:rsidRPr="00BE1904">
        <w:rPr>
          <w:b w:val="0"/>
          <w:sz w:val="24"/>
          <w:szCs w:val="24"/>
          <w:u w:val="single"/>
        </w:rPr>
        <w:t>and Morphological Traits and Variance Components</w:t>
      </w:r>
    </w:p>
    <w:p w14:paraId="00000038" w14:textId="5E58F34D" w:rsidR="00C72356" w:rsidRPr="00BE1904" w:rsidRDefault="00B040A0">
      <w:pPr>
        <w:spacing w:line="300" w:lineRule="auto"/>
      </w:pPr>
      <w:r w:rsidRPr="00BE1904">
        <w:t xml:space="preserve">All traits, except embryo survival and LAH, had significant interaction effects between population and light treatments (maximum </w:t>
      </w:r>
      <w:r w:rsidRPr="00BE1904">
        <w:rPr>
          <w:i/>
        </w:rPr>
        <w:t>P</w:t>
      </w:r>
      <w:r w:rsidRPr="00BE1904">
        <w:t xml:space="preserve"> = 0.00</w:t>
      </w:r>
      <w:r w:rsidR="00AD33DA">
        <w:t>8</w:t>
      </w:r>
      <w:r w:rsidRPr="00BE1904">
        <w:t xml:space="preserve">; Table 4). The interaction effects precluded any interpretation of main effects, but did suggest contrasting norms of reaction between populations. Below we describe the interaction effects and the light </w:t>
      </w:r>
      <w:ins w:id="58" w:author="J. Marsden" w:date="2021-01-27T08:54:00Z">
        <w:r w:rsidR="003637D6">
          <w:t xml:space="preserve">treatment </w:t>
        </w:r>
      </w:ins>
      <w:r w:rsidRPr="00BE1904">
        <w:t>pairwise comparisons for embryo survival. All random effects (</w:t>
      </w:r>
      <w:r w:rsidRPr="00BE1904">
        <w:rPr>
          <w:i/>
        </w:rPr>
        <w:t xml:space="preserve">i.e., </w:t>
      </w:r>
      <w:r w:rsidRPr="00BE1904">
        <w:t xml:space="preserve">female, male, and </w:t>
      </w:r>
      <w:r w:rsidR="00033A78" w:rsidRPr="00033A78">
        <w:t>female x male</w:t>
      </w:r>
      <w:r w:rsidRPr="00BE1904">
        <w:t xml:space="preserve">) were significant (maximum </w:t>
      </w:r>
      <w:r w:rsidRPr="00BE1904">
        <w:rPr>
          <w:i/>
        </w:rPr>
        <w:t>P</w:t>
      </w:r>
      <w:r w:rsidRPr="00BE1904">
        <w:t xml:space="preserve"> = 0.009) except female for embryo survival, male for embryo survival and YSV, and </w:t>
      </w:r>
      <w:r w:rsidR="00033A78" w:rsidRPr="00033A78">
        <w:t>female x male</w:t>
      </w:r>
      <w:r w:rsidR="00033A78" w:rsidRPr="00BE1904">
        <w:t xml:space="preserve"> </w:t>
      </w:r>
      <w:r w:rsidRPr="00BE1904">
        <w:t>for embryo survival</w:t>
      </w:r>
      <w:r w:rsidR="000B1DBA">
        <w:t xml:space="preserve"> and</w:t>
      </w:r>
      <w:r w:rsidRPr="00BE1904">
        <w:t xml:space="preserve"> LAH</w:t>
      </w:r>
      <w:r w:rsidR="000B1DBA">
        <w:t xml:space="preserve"> </w:t>
      </w:r>
      <w:r w:rsidRPr="00BE1904">
        <w:t>(Table 4). All statistical model results can be found in Table 4.</w:t>
      </w:r>
    </w:p>
    <w:p w14:paraId="00000039" w14:textId="77777777" w:rsidR="00C72356" w:rsidRPr="00BE1904" w:rsidRDefault="00C72356">
      <w:pPr>
        <w:spacing w:line="300" w:lineRule="auto"/>
      </w:pPr>
    </w:p>
    <w:p w14:paraId="0000003A" w14:textId="77777777" w:rsidR="00C72356" w:rsidRPr="00BE1904" w:rsidRDefault="00B040A0">
      <w:pPr>
        <w:pStyle w:val="Heading3"/>
        <w:spacing w:before="0" w:after="0" w:line="300" w:lineRule="auto"/>
        <w:rPr>
          <w:b w:val="0"/>
          <w:i/>
          <w:sz w:val="24"/>
          <w:szCs w:val="24"/>
        </w:rPr>
      </w:pPr>
      <w:bookmarkStart w:id="59" w:name="_heading=h.x4htrv9dtw0b" w:colFirst="0" w:colLast="0"/>
      <w:bookmarkEnd w:id="59"/>
      <w:r w:rsidRPr="00BE1904">
        <w:rPr>
          <w:b w:val="0"/>
          <w:i/>
          <w:sz w:val="24"/>
          <w:szCs w:val="24"/>
        </w:rPr>
        <w:t>Embryo Survival</w:t>
      </w:r>
    </w:p>
    <w:p w14:paraId="0000003B" w14:textId="77777777" w:rsidR="00C72356" w:rsidRPr="00BE1904" w:rsidRDefault="00B040A0">
      <w:pPr>
        <w:spacing w:line="300" w:lineRule="auto"/>
      </w:pPr>
      <w:r w:rsidRPr="00BE1904">
        <w:t>Embryo survival was highest for both populations at the medium light treatment, but lowest at the low light treatment for Lake Ontario and at the high light treatment for Lake Superior (Figure 3). Light and population main effects were significant, and all pairwise light treatment comparisons were significant (maximum</w:t>
      </w:r>
      <w:r w:rsidRPr="00BE1904">
        <w:rPr>
          <w:i/>
        </w:rPr>
        <w:t xml:space="preserve"> P</w:t>
      </w:r>
      <w:r w:rsidRPr="00BE1904">
        <w:t xml:space="preserve"> &lt; 0.005). Embryo survival was higher for Lake </w:t>
      </w:r>
      <w:r w:rsidRPr="00BE1904">
        <w:lastRenderedPageBreak/>
        <w:t>Ontario at the high (98.4%) and medium (99.6%) light treatments than Lake Superior (85.3 and 89.3%, respectively) but not different between populations (0.9%) at the low light treatment (Figure 3).</w:t>
      </w:r>
    </w:p>
    <w:p w14:paraId="0000003C" w14:textId="77777777" w:rsidR="00C72356" w:rsidRPr="00BE1904" w:rsidRDefault="00C72356">
      <w:pPr>
        <w:spacing w:line="300" w:lineRule="auto"/>
      </w:pPr>
    </w:p>
    <w:p w14:paraId="0000003D" w14:textId="107E2897" w:rsidR="00C72356" w:rsidRPr="00BE1904" w:rsidRDefault="00B040A0">
      <w:pPr>
        <w:pStyle w:val="Heading3"/>
        <w:spacing w:before="0" w:after="0" w:line="300" w:lineRule="auto"/>
        <w:rPr>
          <w:b w:val="0"/>
          <w:i/>
          <w:sz w:val="24"/>
          <w:szCs w:val="24"/>
        </w:rPr>
      </w:pPr>
      <w:bookmarkStart w:id="60" w:name="_heading=h.fg5e3hc4uyri" w:colFirst="0" w:colLast="0"/>
      <w:bookmarkEnd w:id="60"/>
      <w:r w:rsidRPr="00BE1904">
        <w:rPr>
          <w:b w:val="0"/>
          <w:i/>
          <w:sz w:val="24"/>
          <w:szCs w:val="24"/>
        </w:rPr>
        <w:t>Incubation Period (day</w:t>
      </w:r>
      <w:ins w:id="61" w:author="J. Marsden" w:date="2021-01-27T08:54:00Z">
        <w:r w:rsidR="003637D6">
          <w:rPr>
            <w:b w:val="0"/>
            <w:i/>
            <w:sz w:val="24"/>
            <w:szCs w:val="24"/>
          </w:rPr>
          <w:t xml:space="preserve"> since </w:t>
        </w:r>
      </w:ins>
      <w:del w:id="62" w:author="J. Marsden" w:date="2021-01-27T08:54:00Z">
        <w:r w:rsidRPr="00BE1904" w:rsidDel="003637D6">
          <w:rPr>
            <w:b w:val="0"/>
            <w:i/>
            <w:sz w:val="24"/>
            <w:szCs w:val="24"/>
          </w:rPr>
          <w:delText>s post-</w:delText>
        </w:r>
      </w:del>
      <w:r w:rsidRPr="00BE1904">
        <w:rPr>
          <w:b w:val="0"/>
          <w:i/>
          <w:sz w:val="24"/>
          <w:szCs w:val="24"/>
        </w:rPr>
        <w:t>fertilization)</w:t>
      </w:r>
    </w:p>
    <w:p w14:paraId="0000003E" w14:textId="4FB2B6BE" w:rsidR="00C72356" w:rsidRPr="00BE1904" w:rsidRDefault="00B040A0">
      <w:pPr>
        <w:spacing w:line="300" w:lineRule="auto"/>
      </w:pPr>
      <w:r w:rsidRPr="00BE1904">
        <w:t xml:space="preserve">The number of days </w:t>
      </w:r>
      <w:ins w:id="63" w:author="J. Marsden" w:date="2021-01-27T08:55:00Z">
        <w:r w:rsidR="003637D6">
          <w:t xml:space="preserve">between </w:t>
        </w:r>
      </w:ins>
      <w:del w:id="64" w:author="J. Marsden" w:date="2021-01-27T08:55:00Z">
        <w:r w:rsidRPr="00BE1904" w:rsidDel="003637D6">
          <w:delText>post-</w:delText>
        </w:r>
      </w:del>
      <w:r w:rsidRPr="00BE1904">
        <w:t xml:space="preserve">fertilization </w:t>
      </w:r>
      <w:ins w:id="65" w:author="J. Marsden" w:date="2021-01-27T08:55:00Z">
        <w:r w:rsidR="003637D6">
          <w:t>and</w:t>
        </w:r>
      </w:ins>
      <w:del w:id="66" w:author="J. Marsden" w:date="2021-01-27T08:55:00Z">
        <w:r w:rsidRPr="00BE1904" w:rsidDel="003637D6">
          <w:delText>to</w:delText>
        </w:r>
      </w:del>
      <w:r w:rsidRPr="00BE1904">
        <w:t xml:space="preserve"> hatching was highest for Lake Ontario at the low light treatment (115.47 days) and for Lake Superior at the high light treatment (101.22 days; Figure 3). Incubation period (DPF) was higher for Lake Ontario than Lake Superior across all light treatments (mean (SD) = 13.9 (0.8) days). Lake Ontario cisco had a decrease in DPF from the low light to the high light treatments (-0.7%), while Lake Superior had an increase from the low light to the high light treatments (1.9%; Figure 3).</w:t>
      </w:r>
    </w:p>
    <w:p w14:paraId="0000003F" w14:textId="77777777" w:rsidR="00C72356" w:rsidRPr="00BE1904" w:rsidRDefault="00C72356">
      <w:pPr>
        <w:spacing w:line="300" w:lineRule="auto"/>
      </w:pPr>
    </w:p>
    <w:p w14:paraId="00000040" w14:textId="77777777" w:rsidR="00C72356" w:rsidRPr="00BE1904" w:rsidRDefault="00B040A0">
      <w:pPr>
        <w:pStyle w:val="Heading3"/>
        <w:spacing w:before="0" w:after="0" w:line="300" w:lineRule="auto"/>
        <w:rPr>
          <w:b w:val="0"/>
          <w:i/>
          <w:sz w:val="24"/>
          <w:szCs w:val="24"/>
        </w:rPr>
      </w:pPr>
      <w:bookmarkStart w:id="67" w:name="_heading=h.i94zbqqj9j88" w:colFirst="0" w:colLast="0"/>
      <w:bookmarkEnd w:id="67"/>
      <w:r w:rsidRPr="00BE1904">
        <w:rPr>
          <w:b w:val="0"/>
          <w:i/>
          <w:sz w:val="24"/>
          <w:szCs w:val="24"/>
        </w:rPr>
        <w:t>Incubation Period (</w:t>
      </w:r>
      <w:commentRangeStart w:id="68"/>
      <w:r w:rsidRPr="00BE1904">
        <w:rPr>
          <w:b w:val="0"/>
          <w:i/>
          <w:sz w:val="24"/>
          <w:szCs w:val="24"/>
        </w:rPr>
        <w:t xml:space="preserve">accumulated </w:t>
      </w:r>
      <w:commentRangeEnd w:id="68"/>
      <w:r w:rsidR="003637D6">
        <w:rPr>
          <w:rStyle w:val="CommentReference"/>
          <w:b w:val="0"/>
        </w:rPr>
        <w:commentReference w:id="68"/>
      </w:r>
      <w:r w:rsidRPr="00BE1904">
        <w:rPr>
          <w:b w:val="0"/>
          <w:i/>
          <w:sz w:val="24"/>
          <w:szCs w:val="24"/>
        </w:rPr>
        <w:t>degree-days)</w:t>
      </w:r>
    </w:p>
    <w:p w14:paraId="00000041" w14:textId="77777777" w:rsidR="00C72356" w:rsidRPr="00BE1904" w:rsidRDefault="00B040A0">
      <w:pPr>
        <w:spacing w:line="300" w:lineRule="auto"/>
      </w:pPr>
      <w:r w:rsidRPr="00BE1904">
        <w:t xml:space="preserve">The </w:t>
      </w:r>
      <w:commentRangeStart w:id="69"/>
      <w:r w:rsidRPr="00BE1904">
        <w:t xml:space="preserve">effect of population </w:t>
      </w:r>
      <w:commentRangeEnd w:id="69"/>
      <w:r w:rsidR="003637D6">
        <w:rPr>
          <w:rStyle w:val="CommentReference"/>
        </w:rPr>
        <w:commentReference w:id="69"/>
      </w:r>
      <w:r w:rsidRPr="00BE1904">
        <w:t>depended on light because the difference in ADD between populations was less pronounced at the high light treatment (60.8 ADD), while ADD was higher for Lake Ontario (497.7 and 485.9 ADD) than Lake Superior (427.5 and 420.8 ADD) at the low and medium light treatments, respectively (Figure 3). Lake Ontario ADD had a negative response from the low to high light treatments (-2.5%), while ADD for Lake Superior did not change from the low to high light treatments (0.05%; Figure 3).</w:t>
      </w:r>
    </w:p>
    <w:p w14:paraId="00000042" w14:textId="77777777" w:rsidR="00C72356" w:rsidRPr="00BE1904" w:rsidRDefault="00C72356">
      <w:pPr>
        <w:spacing w:line="300" w:lineRule="auto"/>
      </w:pPr>
    </w:p>
    <w:p w14:paraId="00000043" w14:textId="77777777" w:rsidR="00C72356" w:rsidRPr="00BE1904" w:rsidRDefault="00B040A0">
      <w:pPr>
        <w:pStyle w:val="Heading3"/>
        <w:spacing w:before="0" w:after="0" w:line="300" w:lineRule="auto"/>
        <w:rPr>
          <w:b w:val="0"/>
          <w:i/>
          <w:sz w:val="24"/>
          <w:szCs w:val="24"/>
        </w:rPr>
      </w:pPr>
      <w:bookmarkStart w:id="70" w:name="_heading=h.6q69r4nnpcm" w:colFirst="0" w:colLast="0"/>
      <w:bookmarkEnd w:id="70"/>
      <w:r w:rsidRPr="00BE1904">
        <w:rPr>
          <w:b w:val="0"/>
          <w:i/>
          <w:sz w:val="24"/>
          <w:szCs w:val="24"/>
        </w:rPr>
        <w:t>Length-at-Hatch</w:t>
      </w:r>
    </w:p>
    <w:p w14:paraId="00000044" w14:textId="77777777" w:rsidR="00C72356" w:rsidRPr="00BE1904" w:rsidRDefault="00B040A0">
      <w:pPr>
        <w:spacing w:line="300" w:lineRule="auto"/>
      </w:pPr>
      <w:r w:rsidRPr="00BE1904">
        <w:t>Light was not a component returned in the stepwise-selected model, but the population main effect between Lake Ontario and Lake Superior was significant (</w:t>
      </w:r>
      <w:r w:rsidRPr="00BE1904">
        <w:rPr>
          <w:i/>
        </w:rPr>
        <w:t>P</w:t>
      </w:r>
      <w:r w:rsidRPr="00BE1904">
        <w:t xml:space="preserve"> &lt; 0.001; Table 4). Lake Ontario had a higher LAH than Lake Superior across all light treatments (Figure 4). Length-at-hatch decreased with increasing light by 3.2 and 0.2% in Lake Superior and Lake Ontario populations, respectively (Figure 4). </w:t>
      </w:r>
    </w:p>
    <w:p w14:paraId="00000045" w14:textId="77777777" w:rsidR="00C72356" w:rsidRPr="00BE1904" w:rsidRDefault="00C72356">
      <w:pPr>
        <w:spacing w:line="300" w:lineRule="auto"/>
      </w:pPr>
    </w:p>
    <w:p w14:paraId="00000046" w14:textId="77777777" w:rsidR="00C72356" w:rsidRPr="00BE1904" w:rsidRDefault="00B040A0">
      <w:pPr>
        <w:pStyle w:val="Heading3"/>
        <w:spacing w:before="0" w:after="0" w:line="300" w:lineRule="auto"/>
        <w:rPr>
          <w:b w:val="0"/>
          <w:i/>
          <w:sz w:val="24"/>
          <w:szCs w:val="24"/>
        </w:rPr>
      </w:pPr>
      <w:bookmarkStart w:id="71" w:name="_heading=h.pr3za0p8t23o" w:colFirst="0" w:colLast="0"/>
      <w:bookmarkEnd w:id="71"/>
      <w:r w:rsidRPr="00BE1904">
        <w:rPr>
          <w:b w:val="0"/>
          <w:i/>
          <w:sz w:val="24"/>
          <w:szCs w:val="24"/>
        </w:rPr>
        <w:t>Yolk-sac Volume</w:t>
      </w:r>
    </w:p>
    <w:p w14:paraId="00000047" w14:textId="77777777" w:rsidR="00C72356" w:rsidRPr="00BE1904" w:rsidRDefault="00B040A0">
      <w:pPr>
        <w:spacing w:line="300" w:lineRule="auto"/>
      </w:pPr>
      <w:r w:rsidRPr="00BE1904">
        <w:t>Yolk-sac volume had a different response to light intensity between populations (Figure 4). The effect of population depended on light because the difference in YSV between populations was less pronounced at the low light treatment (0.22 mm</w:t>
      </w:r>
      <w:r w:rsidRPr="00BE1904">
        <w:rPr>
          <w:vertAlign w:val="superscript"/>
        </w:rPr>
        <w:t>3</w:t>
      </w:r>
      <w:r w:rsidRPr="00BE1904">
        <w:t>), while YSV was lower for Lake Ontario (0.35 and 0.37 mm</w:t>
      </w:r>
      <w:r w:rsidRPr="00BE1904">
        <w:rPr>
          <w:vertAlign w:val="superscript"/>
        </w:rPr>
        <w:t>3</w:t>
      </w:r>
      <w:r w:rsidRPr="00BE1904">
        <w:t>) than Lake Superior (0.67 and 0.63 mm</w:t>
      </w:r>
      <w:r w:rsidRPr="00BE1904">
        <w:rPr>
          <w:vertAlign w:val="superscript"/>
        </w:rPr>
        <w:t>3</w:t>
      </w:r>
      <w:r w:rsidRPr="00BE1904">
        <w:t>) at the high and medium light treatments, respectively (Figure 4). Lake Superior YSV had a positive response from the low to high light treatments (15.3%), while YSV for Lake Ontario had a negative response from the low to high light treatments (-5.5%; Figure 4).</w:t>
      </w:r>
    </w:p>
    <w:p w14:paraId="00000048" w14:textId="77777777" w:rsidR="00C72356" w:rsidRPr="00BE1904" w:rsidRDefault="00C72356">
      <w:pPr>
        <w:spacing w:line="300" w:lineRule="auto"/>
      </w:pPr>
    </w:p>
    <w:p w14:paraId="00000049" w14:textId="487D2077" w:rsidR="00C72356" w:rsidRPr="00BE1904" w:rsidRDefault="00B040A0">
      <w:pPr>
        <w:pStyle w:val="Heading1"/>
        <w:spacing w:before="0" w:after="0" w:line="300" w:lineRule="auto"/>
        <w:rPr>
          <w:sz w:val="24"/>
          <w:szCs w:val="24"/>
        </w:rPr>
      </w:pPr>
      <w:bookmarkStart w:id="72" w:name="_heading=h.vi4l0578aix3" w:colFirst="0" w:colLast="0"/>
      <w:bookmarkEnd w:id="72"/>
      <w:commentRangeStart w:id="73"/>
      <w:r w:rsidRPr="00BE1904">
        <w:rPr>
          <w:sz w:val="24"/>
          <w:szCs w:val="24"/>
        </w:rPr>
        <w:lastRenderedPageBreak/>
        <w:t>DISCUSSION</w:t>
      </w:r>
      <w:commentRangeEnd w:id="73"/>
      <w:r w:rsidR="00400FE0">
        <w:rPr>
          <w:rStyle w:val="CommentReference"/>
          <w:b w:val="0"/>
        </w:rPr>
        <w:commentReference w:id="73"/>
      </w:r>
      <w:r w:rsidRPr="00BE1904">
        <w:rPr>
          <w:sz w:val="24"/>
          <w:szCs w:val="24"/>
        </w:rPr>
        <w:t>:</w:t>
      </w:r>
    </w:p>
    <w:p w14:paraId="0000004A" w14:textId="77777777" w:rsidR="00C72356" w:rsidRPr="00BE1904" w:rsidRDefault="00B040A0">
      <w:pPr>
        <w:spacing w:line="300" w:lineRule="auto"/>
      </w:pPr>
      <w:r w:rsidRPr="00BE1904">
        <w:t>Our incubation experiments demonstrated both similar and contrasting reaction norms to light intensity for life-history and morphological traits between two cisco populations. First, we found contrasting responses to light intensity in embryo survival between populations. Second, increasing light intensity had minimal impact on incubation periods (both DPF and ADD) from both populations. Lastly, both populations had similar, negative responses to light for LAH but contrasting responses in YSV. These results show that cisco from Lakes Superior and Ontario are likely to have different</w:t>
      </w:r>
      <w:del w:id="74" w:author="J. Marsden" w:date="2021-01-27T08:56:00Z">
        <w:r w:rsidRPr="00BE1904" w:rsidDel="003637D6">
          <w:delText>ial</w:delText>
        </w:r>
      </w:del>
      <w:r w:rsidRPr="00BE1904">
        <w:t xml:space="preserve"> responses to ice cover and subsequent light conditions.</w:t>
      </w:r>
    </w:p>
    <w:p w14:paraId="0000004B" w14:textId="77777777" w:rsidR="00C72356" w:rsidRPr="00BE1904" w:rsidRDefault="00C72356">
      <w:pPr>
        <w:spacing w:line="300" w:lineRule="auto"/>
      </w:pPr>
    </w:p>
    <w:p w14:paraId="0000004C" w14:textId="77777777" w:rsidR="00C72356" w:rsidRPr="00BE1904" w:rsidRDefault="00B040A0">
      <w:pPr>
        <w:spacing w:line="300" w:lineRule="auto"/>
      </w:pPr>
      <w:r w:rsidRPr="00BE1904">
        <w:t xml:space="preserve">Our hypothesis that both populations would have the highest embryo survival at the low light treatment was not supported. Embryo survival had opposing responses to increasing light intensity because Lake Ontario cisco had a sharp decrease in survival at the low light treatment. This was surprising because ice concentrations over the Lake Ontario spawning location are high, with assumed low light conditions, and this is the environment we expect cisco to be </w:t>
      </w:r>
      <w:proofErr w:type="gramStart"/>
      <w:r w:rsidRPr="00BE1904">
        <w:t>locally-adapted</w:t>
      </w:r>
      <w:proofErr w:type="gramEnd"/>
      <w:r w:rsidRPr="00BE1904">
        <w:t xml:space="preserve"> </w:t>
      </w:r>
      <w:commentRangeStart w:id="75"/>
      <w:r w:rsidRPr="00BE1904">
        <w:t>to</w:t>
      </w:r>
      <w:commentRangeEnd w:id="75"/>
      <w:r w:rsidR="003637D6">
        <w:rPr>
          <w:rStyle w:val="CommentReference"/>
        </w:rPr>
        <w:commentReference w:id="75"/>
      </w:r>
      <w:r w:rsidRPr="00BE1904">
        <w:t>. However, the Lake Ontario cisco spawning location is shallow (&lt; 5 m) and would have high light intensity when ice is not present. The potential for high winter illuminance may allow the population of Lake Ontario cisco sampled to have higher resilience to light than deeper spawning cisco sampled from Lake Superior. Both populations had the highest embryo survival at the medium light levels suggesting that populations may be adapted to withstand some light exposure from high inter-annual variability in ice cover.</w:t>
      </w:r>
    </w:p>
    <w:p w14:paraId="0000004D" w14:textId="77777777" w:rsidR="00C72356" w:rsidRPr="00BE1904" w:rsidRDefault="00C72356">
      <w:pPr>
        <w:spacing w:line="300" w:lineRule="auto"/>
      </w:pPr>
    </w:p>
    <w:p w14:paraId="0000004E" w14:textId="178255DC" w:rsidR="00C72356" w:rsidRPr="00BE1904" w:rsidRDefault="00B040A0">
      <w:pPr>
        <w:spacing w:line="300" w:lineRule="auto"/>
      </w:pPr>
      <w:r w:rsidRPr="00BE1904">
        <w:t xml:space="preserve">Despite finding an impact of light on embryo survival, different light intensities did not change, within the magnitude of biological significance, the length of incubation for either population. </w:t>
      </w:r>
      <w:r w:rsidRPr="00BE1904">
        <w:rPr>
          <w:rFonts w:ascii="Calibri" w:hAnsi="Calibri" w:cs="Calibri"/>
        </w:rPr>
        <w:t>﻿</w:t>
      </w:r>
      <w:r w:rsidRPr="00BE1904">
        <w:t>Light energy is known to have a similar effect as temperature on embryonic development of European whitefish; a negative correlation between the abiotic factor and development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This led us to expect cisco would respond similarly to European whitefish, but our results did not support our hypothesis that elevated levels of light intensity would accelerate embryogenesis. </w:t>
      </w:r>
      <w:r w:rsidRPr="00BE1904">
        <w:rPr>
          <w:rFonts w:ascii="Calibri" w:hAnsi="Calibri" w:cs="Calibri"/>
        </w:rPr>
        <w:t>﻿</w:t>
      </w:r>
      <w:r w:rsidRPr="00BE1904">
        <w:t>The greatest difference in incubation periods was between populations and likely caused by differences in embryo size, with larger embryos (</w:t>
      </w:r>
      <w:r w:rsidRPr="00BE1904">
        <w:rPr>
          <w:i/>
        </w:rPr>
        <w:t>i.e.,</w:t>
      </w:r>
      <w:r w:rsidRPr="00BE1904">
        <w:t xml:space="preserve"> Lake Ontario cisco) requiring more time to develop</w:t>
      </w:r>
      <w:r w:rsidR="00DC2EAA">
        <w:t xml:space="preserve"> </w:t>
      </w:r>
      <w:r w:rsidR="00DC2EAA">
        <w:fldChar w:fldCharType="begin" w:fldLock="1"/>
      </w:r>
      <w:r w:rsidR="00DC2EAA">
        <w:instrText>ADDIN CSL_CITATION {"citationItems":[{"id":"ITEM-1","itemData":{"ISSN":"0022-1112","author":[{"dropping-particle":"V","family":"Hodson","given":"P","non-dropping-particle":"","parse-names":false,"suffix":""},{"dropping-particle":"","family":"Blunt","given":"B R","non-dropping-particle":"","parse-names":false,"suffix":""}],"container-title":"Journal of Fish Biology","id":"ITEM-1","issue":"1","issued":{"date-parts":[["1986"]]},"page":"37-46","publisher":"Wiley Online Library","title":"The effect of time from hatch on the yolk conversion efficiency of rainbow trout, Salmo gairdneri","type":"article-journal","volume":"29"},"uris":["http://www.mendeley.com/documents/?uuid=ad8cf2c5-4088-4137-b988-3c85b93cd789"]},{"id":"ITEM-2","itemData":{"DOI":"10.1007/s11160-007-9070-x","ISBN":"0960-3166","ISSN":"0960-3166","abstract":"... 103; Kamler E (2005) Parent-egg-progeny relationships in teleost fishes: an energetics perspective ... \\n66:651–660; Rombough PJ (1994) Energy partitioning during fish development : additive or ... \\nA):186–204; Rombough P (2006) Developmental costs and the partitioning of metabolic ... \\n","author":[{"dropping-particle":"","family":"Kamler","given":"Ewa","non-dropping-particle":"","parse-names":false,"suffix":""}],"container-title":"Reviews in Fish biology and Fisheries","id":"ITEM-2","issue":"2","issued":{"date-parts":[["2008"]]},"page":"143","publisher":"Springer","title":"Resource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DC2EAA">
        <w:fldChar w:fldCharType="separate"/>
      </w:r>
      <w:r w:rsidR="00DC2EAA" w:rsidRPr="00DC2EAA">
        <w:rPr>
          <w:noProof/>
        </w:rPr>
        <w:t>(Hodson and Blunt 1986, Kamler 2008)</w:t>
      </w:r>
      <w:r w:rsidR="00DC2EAA">
        <w:fldChar w:fldCharType="end"/>
      </w:r>
      <w:r w:rsidRPr="00BE1904">
        <w:t xml:space="preserve">. </w:t>
      </w:r>
    </w:p>
    <w:p w14:paraId="0000004F" w14:textId="77777777" w:rsidR="00C72356" w:rsidRPr="00BE1904" w:rsidRDefault="00C72356">
      <w:pPr>
        <w:spacing w:line="300" w:lineRule="auto"/>
      </w:pPr>
    </w:p>
    <w:p w14:paraId="00000050" w14:textId="3AC4CCA6" w:rsidR="00C72356" w:rsidRPr="00BE1904" w:rsidRDefault="00B040A0">
      <w:pPr>
        <w:spacing w:line="300" w:lineRule="auto"/>
      </w:pPr>
      <w:r w:rsidRPr="00BE1904">
        <w:t xml:space="preserve">Although no difference in incubation period was found across light treatments, a response to light in LAH and YSV was found. Lake Ontario cisco had a minimal change in LAH as light increased, but YSV responded negatively, suggesting that light intensified the metabolic demand of embryos and diverted energy away from somatic growth. However, Lake Superior cisco showed a strong trade-off between LAH and YSV and had a positive YSV response to increasing light. The negative relationship between LAH and YSV is a common response among </w:t>
      </w:r>
      <w:r w:rsidRPr="00BE1904">
        <w:lastRenderedPageBreak/>
        <w:t>temperature incubation studies</w:t>
      </w:r>
      <w:r w:rsidR="00DC2EAA">
        <w:t xml:space="preserve"> </w:t>
      </w:r>
      <w:r w:rsidR="00DC2EAA">
        <w:fldChar w:fldCharType="begin" w:fldLock="1"/>
      </w:r>
      <w:r w:rsidR="00DC2EAA">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Zoology","id":"ITEM-1","issue":"2-3","issued":{"date-parts":[["1991"]]},"page":"336-357","publisher":"Brill","title":"The effect of temperature on larval fishes","type":"article-journal","volume":"42"},"uris":["http://www.mendeley.com/documents/?uuid=93b86901-952a-4ef1-9af3-d781e8c4cd54"]},{"id":"ITEM-2","itemData":{"abstract":"We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coregonids","type":"article-journal","volume":"98"},"uris":["http://www.mendeley.com/documents/?uuid=1120a55e-f2ad-394b-ad89-0b3bb220dad8"]}],"mendeley":{"formattedCitation":"(Blaxter 1991, Karjalainen et al. 2015)","manualFormatting":"(Blaxter 1991, Karjalainen et al. 2015, Stewart et al. 2021)","plainTextFormattedCitation":"(Blaxter 1991, Karjalainen et al. 2015)","previouslyFormattedCitation":"(Blaxter 1991, Karjalainen et al. 2015)"},"properties":{"noteIndex":0},"schema":"https://github.com/citation-style-language/schema/raw/master/csl-citation.json"}</w:instrText>
      </w:r>
      <w:r w:rsidR="00DC2EAA">
        <w:fldChar w:fldCharType="separate"/>
      </w:r>
      <w:r w:rsidR="00DC2EAA" w:rsidRPr="00DC2EAA">
        <w:rPr>
          <w:noProof/>
        </w:rPr>
        <w:t>(Blaxter 1991, Karjalainen et al. 2015</w:t>
      </w:r>
      <w:r w:rsidR="00DC2EAA">
        <w:rPr>
          <w:noProof/>
        </w:rPr>
        <w:t>, Stewart et al. 2021</w:t>
      </w:r>
      <w:r w:rsidR="00DC2EAA" w:rsidRPr="00DC2EAA">
        <w:rPr>
          <w:noProof/>
        </w:rPr>
        <w:t>)</w:t>
      </w:r>
      <w:r w:rsidR="00DC2EAA">
        <w:fldChar w:fldCharType="end"/>
      </w:r>
      <w:r w:rsidRPr="00BE1904">
        <w:t xml:space="preserve">, but a change in incubation period is typically also found and explains the mechanistic basis behind morphological changes from temperature. In our experiment, light did not influence incubation period and therefore the length of development and metabolic demand over the length of the incubation cannot be the cause of this trade-off between LAH and YSV. Actual reasons remain unknown, however, the contrasting responses in YSV between populations suggests that each population has different levels of plasticity to light during embryogenesis. </w:t>
      </w:r>
    </w:p>
    <w:p w14:paraId="00000051" w14:textId="77777777" w:rsidR="00C72356" w:rsidRPr="00BE1904" w:rsidRDefault="00C72356">
      <w:pPr>
        <w:spacing w:line="300" w:lineRule="auto"/>
      </w:pPr>
    </w:p>
    <w:p w14:paraId="00000052" w14:textId="44239B63" w:rsidR="00C72356" w:rsidRPr="00BE1904" w:rsidRDefault="00B040A0">
      <w:pPr>
        <w:spacing w:line="300" w:lineRule="auto"/>
      </w:pPr>
      <w:r w:rsidRPr="00BE1904">
        <w:rPr>
          <w:rFonts w:ascii="Calibri" w:hAnsi="Calibri" w:cs="Calibri"/>
        </w:rPr>
        <w:t>﻿</w:t>
      </w:r>
      <w:r w:rsidRPr="00BE1904">
        <w:t>Environmental conditions experienced during embryo development can greatly influence life-history trajectories, performances, and reproductive success</w:t>
      </w:r>
      <w:r w:rsidR="00DC2EAA">
        <w:t xml:space="preserve"> </w:t>
      </w:r>
      <w:r w:rsidR="00DC2EAA">
        <w:fldChar w:fldCharType="begin" w:fldLock="1"/>
      </w:r>
      <w:r w:rsidR="00DC2EAA">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ISSN":"1095-8649","author":[{"dropping-particle":"","family":"Luczynski","given":"Miroslaw","non-dropping-particle":"","parse-names":false,"suffix":""}],"container-title":"Journal of fish biology","id":"ITEM-2","issue":"1","issued":{"date-parts":[["1991"]]},"page":"29-35","publisher":"Wiley Online Library","title":"Temperature requirements for growth and survival of larval vendace, Coregonus albula (L.)","type":"article-journal","volume":"38"},"uris":["http://www.mendeley.com/documents/?uuid=8fba21bb-0d2d-487a-9a56-6b812f2f7c45"]},{"id":"ITEM-3","itemData":{"abstract":"We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coregonids","type":"article-journal","volume":"98"},"uris":["http://www.mendeley.com/documents/?uuid=1120a55e-f2ad-394b-ad89-0b3bb220dad8"]},{"id":"ITEM-4","itemData":{"DOI":"10.1007/s10750-016-2807-6","ISBN":"0018-8158","ISSN":"15735117","abstract":"Hatching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J","non-dropping-particle":"","parse-names":false,"suffix":""}],"container-title":"Hydrobiologia","id":"ITEM-4","issue":"1","issued":{"date-parts":[["2016"]]},"language":"English","page":"135-143","title":"Environmental and genetic effects on larval hatching time in two coregonids","type":"article-journal","volume":"780"},"uris":["http://www.mendeley.com/documents/?uuid=0d549f7f-c7c3-3965-9f8a-2eeacb37787f"]}],"mendeley":{"formattedCitation":"(Colby and Brooke 1970, Luczynski 1991, Karjalainen et al. 2015, 2016)","plainTextFormattedCitation":"(Colby and Brooke 1970, Luczynski 1991, Karjalainen et al. 2015, 2016)","previouslyFormattedCitation":"(Colby and Brooke 1970, Luczynski 1991, Karjalainen et al. 2015, 2016)"},"properties":{"noteIndex":0},"schema":"https://github.com/citation-style-language/schema/raw/master/csl-citation.json"}</w:instrText>
      </w:r>
      <w:r w:rsidR="00DC2EAA">
        <w:fldChar w:fldCharType="separate"/>
      </w:r>
      <w:r w:rsidR="00DC2EAA" w:rsidRPr="00DC2EAA">
        <w:rPr>
          <w:noProof/>
        </w:rPr>
        <w:t>(Colby and Brooke 1970, Luczynski 1991, Karjalainen et al. 2015, 2016)</w:t>
      </w:r>
      <w:r w:rsidR="00DC2EAA">
        <w:fldChar w:fldCharType="end"/>
      </w:r>
      <w:r w:rsidRPr="00BE1904">
        <w:t xml:space="preserve">. Our experiment did not quantify developmental stages, except eye pigmentation, so specific life-stage developmental rates are unknown. Organogenesis and </w:t>
      </w:r>
      <w:r w:rsidRPr="00BE1904">
        <w:rPr>
          <w:rFonts w:ascii="Calibri" w:hAnsi="Calibri" w:cs="Calibri"/>
        </w:rPr>
        <w:t>﻿</w:t>
      </w:r>
      <w:r w:rsidRPr="00BE1904">
        <w:t>having specialized organs of photoreception is known to be a critical developmental stage in relation to light</w:t>
      </w:r>
      <w:r w:rsidR="00DC2EAA">
        <w:t xml:space="preserve"> </w:t>
      </w:r>
      <w:r w:rsidR="00DC2EAA">
        <w:fldChar w:fldCharType="begin" w:fldLock="1"/>
      </w:r>
      <w:r w:rsidR="00DC2EAA">
        <w:instrText>ADDIN CSL_CITATION {"citationItems":[{"id":"ITEM-1","itemData":{"ISSN":"0032-9452","author":[{"dropping-particle":"","family":"Chernyaev","given":"Zh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Coregonidae)","type":"article-journal","volume":"47"},"uris":["http://www.mendeley.com/documents/?uuid=cb59dd1b-2f43-419e-b43b-530f15a12d8e"]}],"mendeley":{"formattedCitation":"(Chernyaev 2007)","plainTextFormattedCitation":"(Chernyaev 2007)","previouslyFormattedCitation":"(Chernyaev 2007)"},"properties":{"noteIndex":0},"schema":"https://github.com/citation-style-language/schema/raw/master/csl-citation.json"}</w:instrText>
      </w:r>
      <w:r w:rsidR="00DC2EAA">
        <w:fldChar w:fldCharType="separate"/>
      </w:r>
      <w:r w:rsidR="00DC2EAA" w:rsidRPr="00DC2EAA">
        <w:rPr>
          <w:noProof/>
        </w:rPr>
        <w:t>(Chernyaev 2007)</w:t>
      </w:r>
      <w:r w:rsidR="00DC2EAA">
        <w:fldChar w:fldCharType="end"/>
      </w:r>
      <w:r w:rsidRPr="00BE1904">
        <w:t xml:space="preserve"> so the</w:t>
      </w:r>
      <w:r w:rsidR="00B72962">
        <w:t xml:space="preserve"> </w:t>
      </w:r>
      <w:r w:rsidRPr="00BE1904">
        <w:t>impact of light intensity could be further intensified during late-embryonic stages. Instead of consistent maximum light intensities for treatments, further studies examining the impact of changing light intensities throughout incubations (</w:t>
      </w:r>
      <w:r w:rsidRPr="00BE1904">
        <w:rPr>
          <w:i/>
        </w:rPr>
        <w:t>e.g.,</w:t>
      </w:r>
      <w:r w:rsidRPr="00BE1904">
        <w:t xml:space="preserve"> decreased light during winter from ice cover and increased light during spring ice-out) will help determine the fine-scale impact light may have on specific development stages (</w:t>
      </w:r>
      <w:r w:rsidRPr="00BE1904">
        <w:rPr>
          <w:i/>
        </w:rPr>
        <w:t>i.e.,</w:t>
      </w:r>
      <w:r w:rsidRPr="00BE1904">
        <w:t xml:space="preserve"> hatching) and organ, tissue, and skeletal formation.</w:t>
      </w:r>
    </w:p>
    <w:p w14:paraId="00000053" w14:textId="77777777" w:rsidR="00C72356" w:rsidRPr="00BE1904" w:rsidRDefault="00C72356">
      <w:pPr>
        <w:spacing w:line="300" w:lineRule="auto"/>
      </w:pPr>
    </w:p>
    <w:p w14:paraId="00000054" w14:textId="225CD297" w:rsidR="00C72356" w:rsidRPr="00BE1904" w:rsidRDefault="00B040A0">
      <w:pPr>
        <w:spacing w:line="300" w:lineRule="auto"/>
      </w:pPr>
      <w:r w:rsidRPr="00BE1904">
        <w:rPr>
          <w:rFonts w:ascii="Calibri" w:hAnsi="Calibri" w:cs="Calibri"/>
        </w:rPr>
        <w:t>﻿</w:t>
      </w:r>
      <w:r w:rsidRPr="00BE1904">
        <w:t xml:space="preserve">A certain contribution to light attenuation in water is made by turbidity, and this should be considered along with the light intensity. Spring ice-out and river discharge can drastically increase the presence of suspended particulates and increase light absorption </w:t>
      </w:r>
      <w:r w:rsidR="00B72962">
        <w:fldChar w:fldCharType="begin" w:fldLock="1"/>
      </w:r>
      <w:r w:rsidR="00734C4B">
        <w:instrText>ADDIN CSL_CITATION {"citationItems":[{"id":"ITEM-1","itemData":{"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B72962">
        <w:fldChar w:fldCharType="separate"/>
      </w:r>
      <w:r w:rsidR="00B72962" w:rsidRPr="00B72962">
        <w:rPr>
          <w:noProof/>
        </w:rPr>
        <w:t>(Shao et al. 2019)</w:t>
      </w:r>
      <w:r w:rsidR="00B72962">
        <w:fldChar w:fldCharType="end"/>
      </w:r>
      <w:r w:rsidRPr="00BE1904">
        <w:t>. The proximity of spawning grounds to shoreline and river outlets would likely impact the light exposure to embryos and the impact light may have on hatching and larval feeding. In this context, our study only examined one spawning location within each lake, however, various spawning locations and habitats do exist for both lakes</w:t>
      </w:r>
      <w:r w:rsidR="00DC2EAA">
        <w:t xml:space="preserve"> </w:t>
      </w:r>
      <w:r w:rsidR="00DC2EAA">
        <w:fldChar w:fldCharType="begin" w:fldLock="1"/>
      </w:r>
      <w:r w:rsidR="00B72962">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fishes","type":"report"},"uris":["http://www.mendeley.com/documents/?uuid=3ece7024-d673-49b5-b856-642b99d15e8b"]}],"mendeley":{"formattedCitation":"(Goodyear 1982)","plainTextFormattedCitation":"(Goodyear 1982)","previouslyFormattedCitation":"(Goodyear 1982)"},"properties":{"noteIndex":0},"schema":"https://github.com/citation-style-language/schema/raw/master/csl-citation.json"}</w:instrText>
      </w:r>
      <w:r w:rsidR="00DC2EAA">
        <w:fldChar w:fldCharType="separate"/>
      </w:r>
      <w:r w:rsidR="00DC2EAA" w:rsidRPr="00DC2EAA">
        <w:rPr>
          <w:noProof/>
        </w:rPr>
        <w:t>(Goodyear 1982)</w:t>
      </w:r>
      <w:r w:rsidR="00DC2EAA">
        <w:fldChar w:fldCharType="end"/>
      </w:r>
      <w:r w:rsidRPr="00BE1904">
        <w:t>. To further understand any adaption to local light conditions, expanding experimental studies to within-lake populations from various spawning locations, depths, and substrates would add to our understanding of the effect of light during embryogenesis. Additionally, comparing populations from higher latitude lakes which experience decreased winter sunlight would provide an additional contrast for local adapt</w:t>
      </w:r>
      <w:r w:rsidR="006A681A">
        <w:t>at</w:t>
      </w:r>
      <w:r w:rsidRPr="00BE1904">
        <w:t xml:space="preserve">ion and plasticity across </w:t>
      </w:r>
      <w:r w:rsidR="006A681A">
        <w:t>geographic regions</w:t>
      </w:r>
      <w:r w:rsidRPr="00BE1904">
        <w:t>.</w:t>
      </w:r>
    </w:p>
    <w:p w14:paraId="00000055" w14:textId="77777777" w:rsidR="00C72356" w:rsidRPr="00BE1904" w:rsidRDefault="00C72356">
      <w:pPr>
        <w:spacing w:line="300" w:lineRule="auto"/>
      </w:pPr>
    </w:p>
    <w:p w14:paraId="00000056" w14:textId="77777777" w:rsidR="00C72356" w:rsidRPr="00BE1904" w:rsidRDefault="00B040A0">
      <w:pPr>
        <w:spacing w:line="300" w:lineRule="auto"/>
      </w:pPr>
      <w:r w:rsidRPr="00BE1904">
        <w:rPr>
          <w:rFonts w:ascii="Calibri" w:hAnsi="Calibri" w:cs="Calibri"/>
        </w:rPr>
        <w:t>﻿</w:t>
      </w:r>
      <w:r w:rsidRPr="00BE1904">
        <w:t>This study brings a new finding on the influence light intensity has on cisco embryo development and the impact changing ice regimes may have on cisco survival and recruitment.</w:t>
      </w:r>
    </w:p>
    <w:p w14:paraId="00000057" w14:textId="77777777" w:rsidR="00C72356" w:rsidRPr="00BE1904" w:rsidRDefault="00B040A0">
      <w:pPr>
        <w:spacing w:line="300" w:lineRule="auto"/>
      </w:pPr>
      <w:r w:rsidRPr="00BE1904">
        <w:t xml:space="preserve">We were unable to distinguish </w:t>
      </w:r>
      <w:r w:rsidRPr="00BE1904">
        <w:rPr>
          <w:rFonts w:ascii="Calibri" w:hAnsi="Calibri" w:cs="Calibri"/>
        </w:rPr>
        <w:t>﻿</w:t>
      </w:r>
      <w:r w:rsidRPr="00BE1904">
        <w:t xml:space="preserve">cisco populations with only a negative or only a positive reaction to light, and </w:t>
      </w:r>
      <w:r w:rsidRPr="00BE1904">
        <w:rPr>
          <w:rFonts w:ascii="Calibri" w:hAnsi="Calibri" w:cs="Calibri"/>
        </w:rPr>
        <w:t>﻿</w:t>
      </w:r>
      <w:r w:rsidRPr="00BE1904">
        <w:t xml:space="preserve">light is likely to have a differential effect on a number of physiological and </w:t>
      </w:r>
      <w:r w:rsidRPr="00BE1904">
        <w:lastRenderedPageBreak/>
        <w:t xml:space="preserve">biochemical processes. Optimal light preferences are adaptations of cisco to their specific ecological niche and spawning habitat, which we found to be different between the populations examined. Our results provide </w:t>
      </w:r>
      <w:r w:rsidRPr="00BE1904">
        <w:rPr>
          <w:color w:val="000000"/>
        </w:rPr>
        <w:t>a step towards better understanding the recent high variability observed in coregonine recruitment and may help predict what the future of this species may look like under current climate trends.</w:t>
      </w:r>
    </w:p>
    <w:p w14:paraId="00000058" w14:textId="77777777" w:rsidR="00C72356" w:rsidRPr="00BE1904" w:rsidRDefault="00C72356">
      <w:pPr>
        <w:spacing w:line="300" w:lineRule="auto"/>
        <w:rPr>
          <w:b/>
        </w:rPr>
      </w:pPr>
    </w:p>
    <w:p w14:paraId="00000059" w14:textId="77777777" w:rsidR="00C72356" w:rsidRPr="00BE1904" w:rsidRDefault="00B040A0">
      <w:pPr>
        <w:pStyle w:val="Heading1"/>
        <w:spacing w:before="0" w:after="0" w:line="300" w:lineRule="auto"/>
        <w:rPr>
          <w:sz w:val="24"/>
          <w:szCs w:val="24"/>
        </w:rPr>
      </w:pPr>
      <w:bookmarkStart w:id="76" w:name="_heading=h.sug6p8d9bjo7" w:colFirst="0" w:colLast="0"/>
      <w:bookmarkEnd w:id="76"/>
      <w:r w:rsidRPr="00BE1904">
        <w:rPr>
          <w:sz w:val="24"/>
          <w:szCs w:val="24"/>
        </w:rPr>
        <w:t>ACKNOWLEDGMENTS:</w:t>
      </w:r>
    </w:p>
    <w:p w14:paraId="0000005A" w14:textId="77777777" w:rsidR="00C72356" w:rsidRPr="00BE1904" w:rsidRDefault="00B040A0">
      <w:pPr>
        <w:spacing w:line="300" w:lineRule="auto"/>
        <w:rPr>
          <w:b/>
        </w:rPr>
      </w:pPr>
      <w:r w:rsidRPr="00BE1904">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We also thank Rachel Taylor, Dan Yule, and Caroline Rosinski for help with fertilizations and experiment maintenance. </w:t>
      </w:r>
      <w:r w:rsidRPr="00BE1904">
        <w:rPr>
          <w:color w:val="FF0000"/>
        </w:rPr>
        <w:t>XXXX</w:t>
      </w:r>
      <w:r w:rsidRPr="00BE1904">
        <w:t xml:space="preserve"> provided the USGS solicited review that strengthened the manuscript, as did anonymous peer reviewers. This work was funded by the USGS grant number </w:t>
      </w:r>
      <w:r w:rsidRPr="00BE1904">
        <w:rPr>
          <w:color w:val="FF0000"/>
        </w:rPr>
        <w:t>XXXX</w:t>
      </w:r>
      <w:r w:rsidRPr="00BE1904">
        <w:t>. Any use of trade, product, or firm names is for descriptive purposes only and does not imply endorsement by the U.S. Government.</w:t>
      </w:r>
    </w:p>
    <w:p w14:paraId="0000005B" w14:textId="77777777" w:rsidR="00C72356" w:rsidRPr="00BE1904" w:rsidRDefault="00C72356">
      <w:pPr>
        <w:spacing w:line="300" w:lineRule="auto"/>
        <w:rPr>
          <w:b/>
        </w:rPr>
      </w:pPr>
    </w:p>
    <w:p w14:paraId="0000005C" w14:textId="6DCFFCC8" w:rsidR="00C72356" w:rsidRPr="00BE1904" w:rsidRDefault="00B040A0">
      <w:pPr>
        <w:pStyle w:val="Heading1"/>
        <w:spacing w:before="0" w:after="0" w:line="300" w:lineRule="auto"/>
        <w:rPr>
          <w:sz w:val="24"/>
          <w:szCs w:val="24"/>
        </w:rPr>
      </w:pPr>
      <w:bookmarkStart w:id="77" w:name="_heading=h.qlriktve608b" w:colFirst="0" w:colLast="0"/>
      <w:bookmarkEnd w:id="77"/>
      <w:r w:rsidRPr="00BE1904">
        <w:rPr>
          <w:sz w:val="24"/>
          <w:szCs w:val="24"/>
        </w:rPr>
        <w:t xml:space="preserve">LITERATURE </w:t>
      </w:r>
      <w:commentRangeStart w:id="78"/>
      <w:r w:rsidRPr="00BE1904">
        <w:rPr>
          <w:sz w:val="24"/>
          <w:szCs w:val="24"/>
        </w:rPr>
        <w:t>CITED</w:t>
      </w:r>
      <w:commentRangeEnd w:id="78"/>
      <w:r w:rsidRPr="00BE1904">
        <w:rPr>
          <w:sz w:val="24"/>
          <w:szCs w:val="24"/>
        </w:rPr>
        <w:commentReference w:id="78"/>
      </w:r>
      <w:r w:rsidRPr="00BE1904">
        <w:rPr>
          <w:sz w:val="24"/>
          <w:szCs w:val="24"/>
        </w:rPr>
        <w:t>:</w:t>
      </w:r>
    </w:p>
    <w:p w14:paraId="4BF651ED" w14:textId="1A186806" w:rsidR="00646265" w:rsidRPr="00646265" w:rsidRDefault="00734C4B" w:rsidP="00646265">
      <w:pPr>
        <w:widowControl w:val="0"/>
        <w:autoSpaceDE w:val="0"/>
        <w:autoSpaceDN w:val="0"/>
        <w:adjustRightInd w:val="0"/>
        <w:ind w:left="480" w:hanging="480"/>
        <w:rPr>
          <w:noProof/>
        </w:rPr>
      </w:pPr>
      <w:r>
        <w:rPr>
          <w:b/>
        </w:rPr>
        <w:fldChar w:fldCharType="begin" w:fldLock="1"/>
      </w:r>
      <w:r>
        <w:rPr>
          <w:b/>
        </w:rPr>
        <w:instrText xml:space="preserve">ADDIN Mendeley Bibliography CSL_BIBLIOGRAPHY </w:instrText>
      </w:r>
      <w:r>
        <w:rPr>
          <w:b/>
        </w:rPr>
        <w:fldChar w:fldCharType="separate"/>
      </w:r>
      <w:r w:rsidR="00646265" w:rsidRPr="00646265">
        <w:rPr>
          <w:noProof/>
        </w:rPr>
        <w:t>Austin, J. A., and S. M. Colman. 2007. Lake Superior summer water temperatures are increasing more rapidly than regional temperatures: A positive ice-albedo feedback. Geophysical Research Letters 34:1–5.</w:t>
      </w:r>
    </w:p>
    <w:p w14:paraId="43B1CF0F" w14:textId="77777777" w:rsidR="00646265" w:rsidRPr="00646265" w:rsidRDefault="00646265" w:rsidP="00646265">
      <w:pPr>
        <w:widowControl w:val="0"/>
        <w:autoSpaceDE w:val="0"/>
        <w:autoSpaceDN w:val="0"/>
        <w:adjustRightInd w:val="0"/>
        <w:ind w:left="480" w:hanging="480"/>
        <w:rPr>
          <w:noProof/>
        </w:rPr>
      </w:pPr>
      <w:r w:rsidRPr="00646265">
        <w:rPr>
          <w:noProof/>
        </w:rPr>
        <w:t>Bates, D., M. Mächler, B. Bolker, and S. Walker. 2015. Fitting Linear Mixed-Effects Models Using lme4. Journal of Statistical Software; Vol 1, Issue 1 (2015).</w:t>
      </w:r>
    </w:p>
    <w:p w14:paraId="176143C0"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1963. The influence of egg size on herring larvae (Clupea harengus L). J. Cons. Int. Explor. Mer 28:211–240.</w:t>
      </w:r>
    </w:p>
    <w:p w14:paraId="0970D34D" w14:textId="77777777" w:rsidR="00646265" w:rsidRPr="00646265" w:rsidRDefault="00646265" w:rsidP="00646265">
      <w:pPr>
        <w:widowControl w:val="0"/>
        <w:autoSpaceDE w:val="0"/>
        <w:autoSpaceDN w:val="0"/>
        <w:adjustRightInd w:val="0"/>
        <w:ind w:left="480" w:hanging="480"/>
        <w:rPr>
          <w:noProof/>
        </w:rPr>
      </w:pPr>
      <w:r w:rsidRPr="00646265">
        <w:rPr>
          <w:noProof/>
        </w:rPr>
        <w:t>Blaxter, J. H. S. 1991. The effect of temperature on larval fishes. Netherlands Journal of Zoology 42:336–357.</w:t>
      </w:r>
    </w:p>
    <w:p w14:paraId="4866ED71" w14:textId="77777777" w:rsidR="00646265" w:rsidRPr="00646265" w:rsidRDefault="00646265" w:rsidP="00646265">
      <w:pPr>
        <w:widowControl w:val="0"/>
        <w:autoSpaceDE w:val="0"/>
        <w:autoSpaceDN w:val="0"/>
        <w:adjustRightInd w:val="0"/>
        <w:ind w:left="480" w:hanging="480"/>
        <w:rPr>
          <w:noProof/>
        </w:rPr>
      </w:pPr>
      <w:r w:rsidRPr="00646265">
        <w:rPr>
          <w:noProof/>
        </w:rPr>
        <w:t>Bolsenga, S. J., and H. A. Vanderploeg. 1992. Estimating photosynthetically available radiation into open and ice-covered freshwater lakes from surface characteristics; a high transmittance case study. Hydrobiologia 243–244:95–104.</w:t>
      </w:r>
    </w:p>
    <w:p w14:paraId="2FAFD1EE" w14:textId="77777777" w:rsidR="00646265" w:rsidRPr="00646265" w:rsidRDefault="00646265" w:rsidP="00646265">
      <w:pPr>
        <w:widowControl w:val="0"/>
        <w:autoSpaceDE w:val="0"/>
        <w:autoSpaceDN w:val="0"/>
        <w:adjustRightInd w:val="0"/>
        <w:ind w:left="480" w:hanging="480"/>
        <w:rPr>
          <w:noProof/>
        </w:rPr>
      </w:pPr>
      <w:r w:rsidRPr="00646265">
        <w:rPr>
          <w:noProof/>
        </w:rPr>
        <w:t>Chernyaev, Z. A. 2007. Factors and possible mechanisms causing changes in the rate of embryonic development of bony fish (with reference to Coregonidae). Journal of Ichthyology 47:494–503.</w:t>
      </w:r>
    </w:p>
    <w:p w14:paraId="0715750D" w14:textId="77777777" w:rsidR="00646265" w:rsidRPr="00646265" w:rsidRDefault="00646265" w:rsidP="00646265">
      <w:pPr>
        <w:widowControl w:val="0"/>
        <w:autoSpaceDE w:val="0"/>
        <w:autoSpaceDN w:val="0"/>
        <w:adjustRightInd w:val="0"/>
        <w:ind w:left="480" w:hanging="480"/>
        <w:rPr>
          <w:noProof/>
        </w:rPr>
      </w:pPr>
      <w:r w:rsidRPr="00646265">
        <w:rPr>
          <w:noProof/>
        </w:rPr>
        <w:t>Colby, P. J., and L. T. Brooke. 1970. Survival and development of lake herring (Coregonus artedii) eggs at various incubation temperatures. Biology of Coregonid Fishes:417–428.</w:t>
      </w:r>
    </w:p>
    <w:p w14:paraId="5D38222D" w14:textId="77777777" w:rsidR="00646265" w:rsidRPr="00646265" w:rsidRDefault="00646265" w:rsidP="00646265">
      <w:pPr>
        <w:widowControl w:val="0"/>
        <w:autoSpaceDE w:val="0"/>
        <w:autoSpaceDN w:val="0"/>
        <w:adjustRightInd w:val="0"/>
        <w:ind w:left="480" w:hanging="480"/>
        <w:rPr>
          <w:noProof/>
        </w:rPr>
      </w:pPr>
      <w:r w:rsidRPr="00646265">
        <w:rPr>
          <w:noProof/>
        </w:rPr>
        <w:t>Cushing, D. H. 1990. Plankton production and year-class strength in fish populations: An update of the match/mismatch hypothesis. Advances in Marine Biology 26:249–293.</w:t>
      </w:r>
    </w:p>
    <w:p w14:paraId="4D8409DD" w14:textId="77777777" w:rsidR="00646265" w:rsidRPr="00646265" w:rsidRDefault="00646265" w:rsidP="00646265">
      <w:pPr>
        <w:widowControl w:val="0"/>
        <w:autoSpaceDE w:val="0"/>
        <w:autoSpaceDN w:val="0"/>
        <w:adjustRightInd w:val="0"/>
        <w:ind w:left="480" w:hanging="480"/>
        <w:rPr>
          <w:noProof/>
        </w:rPr>
      </w:pPr>
      <w:r w:rsidRPr="00646265">
        <w:rPr>
          <w:noProof/>
        </w:rPr>
        <w:t>Ebener, M. P., J. D. Stockwell, D. L. Yule, O. T. Gorman, T. R. Hrabik, R. E. Kinnunen, W. P. Mattes, J. K. Oyadomari, D. R. Schreiner, S. Geving, K. Scribner, S. T. Schram, M. J. Seider, and S. P. Sitar. 2008. Status of cisco (Coregonus artedi) in Lake Superior during 1970-2006 and management and research considerations.</w:t>
      </w:r>
    </w:p>
    <w:p w14:paraId="5D7B443E" w14:textId="77777777" w:rsidR="00646265" w:rsidRPr="00646265" w:rsidRDefault="00646265" w:rsidP="00646265">
      <w:pPr>
        <w:widowControl w:val="0"/>
        <w:autoSpaceDE w:val="0"/>
        <w:autoSpaceDN w:val="0"/>
        <w:adjustRightInd w:val="0"/>
        <w:ind w:left="480" w:hanging="480"/>
        <w:rPr>
          <w:noProof/>
        </w:rPr>
      </w:pPr>
      <w:r w:rsidRPr="00646265">
        <w:rPr>
          <w:noProof/>
        </w:rPr>
        <w:t>Eisler, R. 1958. Some effects of artificial light on salmon eggs and larvae. Transactions of the American Fisheries Society 87:151–162.</w:t>
      </w:r>
    </w:p>
    <w:p w14:paraId="5CF5DA02" w14:textId="77777777" w:rsidR="00646265" w:rsidRPr="00646265" w:rsidRDefault="00646265" w:rsidP="00646265">
      <w:pPr>
        <w:widowControl w:val="0"/>
        <w:autoSpaceDE w:val="0"/>
        <w:autoSpaceDN w:val="0"/>
        <w:adjustRightInd w:val="0"/>
        <w:ind w:left="480" w:hanging="480"/>
        <w:rPr>
          <w:noProof/>
        </w:rPr>
      </w:pPr>
      <w:r w:rsidRPr="00646265">
        <w:rPr>
          <w:noProof/>
        </w:rPr>
        <w:lastRenderedPageBreak/>
        <w:t>Eisler, R. 1961. Effects of visible radiation on salmonoid embryos and larvae. Growth 25:281–346.</w:t>
      </w:r>
    </w:p>
    <w:p w14:paraId="5EB9769C" w14:textId="77777777" w:rsidR="00646265" w:rsidRPr="00646265" w:rsidRDefault="00646265" w:rsidP="00646265">
      <w:pPr>
        <w:widowControl w:val="0"/>
        <w:autoSpaceDE w:val="0"/>
        <w:autoSpaceDN w:val="0"/>
        <w:adjustRightInd w:val="0"/>
        <w:ind w:left="480" w:hanging="480"/>
        <w:rPr>
          <w:noProof/>
        </w:rPr>
      </w:pPr>
      <w:r w:rsidRPr="00646265">
        <w:rPr>
          <w:noProof/>
        </w:rPr>
        <w:t>Fleming-Lehtinen, V., and M. Laamanen. 2012. Long-term changes in Secchi depth and the role of phytoplankton in explaining light attenuation in the Baltic Sea. Estuarine, Coastal and Shelf Science 102:1–10.</w:t>
      </w:r>
    </w:p>
    <w:p w14:paraId="0C08307E" w14:textId="77777777" w:rsidR="00646265" w:rsidRPr="00646265" w:rsidRDefault="00646265" w:rsidP="00646265">
      <w:pPr>
        <w:widowControl w:val="0"/>
        <w:autoSpaceDE w:val="0"/>
        <w:autoSpaceDN w:val="0"/>
        <w:adjustRightInd w:val="0"/>
        <w:ind w:left="480" w:hanging="480"/>
        <w:rPr>
          <w:noProof/>
        </w:rPr>
      </w:pPr>
      <w:r w:rsidRPr="00646265">
        <w:rPr>
          <w:noProof/>
        </w:rPr>
        <w:t>Gaston, K. J., J. Bennie, T. W. Davies, and J. Hopkins. 2013. The ecological impacts of nighttime light pollution: a mechanistic appraisal. Biological reviews 88:912–927.</w:t>
      </w:r>
    </w:p>
    <w:p w14:paraId="313901E1" w14:textId="77777777" w:rsidR="00646265" w:rsidRPr="00646265" w:rsidRDefault="00646265" w:rsidP="00646265">
      <w:pPr>
        <w:widowControl w:val="0"/>
        <w:autoSpaceDE w:val="0"/>
        <w:autoSpaceDN w:val="0"/>
        <w:adjustRightInd w:val="0"/>
        <w:ind w:left="480" w:hanging="480"/>
        <w:rPr>
          <w:noProof/>
        </w:rPr>
      </w:pPr>
      <w:r w:rsidRPr="00646265">
        <w:rPr>
          <w:noProof/>
        </w:rPr>
        <w:t>Goodyear, C. D. 1982. Atlas of the spawning and nursery areas of Great Lake fishes. US Fish and Wildlife Service.</w:t>
      </w:r>
    </w:p>
    <w:p w14:paraId="7309DFBD" w14:textId="77777777" w:rsidR="00646265" w:rsidRPr="00646265" w:rsidRDefault="00646265" w:rsidP="00646265">
      <w:pPr>
        <w:widowControl w:val="0"/>
        <w:autoSpaceDE w:val="0"/>
        <w:autoSpaceDN w:val="0"/>
        <w:adjustRightInd w:val="0"/>
        <w:ind w:left="480" w:hanging="480"/>
        <w:rPr>
          <w:noProof/>
        </w:rPr>
      </w:pPr>
      <w:r w:rsidRPr="00646265">
        <w:rPr>
          <w:noProof/>
        </w:rPr>
        <w:t>Hampton, S. E., M. V Moore, T. Ozersky, E. H. Stanley, C. M. Polashenski, and A. W. E. Galloway. 2015. Heating up a cold subject: prospects for under-ice plankton research in lakes. Journal of plankton research 37:277–284.</w:t>
      </w:r>
    </w:p>
    <w:p w14:paraId="5CD94F0B" w14:textId="77777777" w:rsidR="00646265" w:rsidRPr="00646265" w:rsidRDefault="00646265" w:rsidP="00646265">
      <w:pPr>
        <w:widowControl w:val="0"/>
        <w:autoSpaceDE w:val="0"/>
        <w:autoSpaceDN w:val="0"/>
        <w:adjustRightInd w:val="0"/>
        <w:ind w:left="480" w:hanging="480"/>
        <w:rPr>
          <w:noProof/>
        </w:rPr>
      </w:pPr>
      <w:r w:rsidRPr="00646265">
        <w:rPr>
          <w:noProof/>
        </w:rPr>
        <w:t>Hjort, J. 1914. Fluctuations in the great fisheries of Northern Europe. Pages 1–228 Rapports et Procés-Verbaux. ICES.</w:t>
      </w:r>
    </w:p>
    <w:p w14:paraId="17BA3CBA" w14:textId="77777777" w:rsidR="00646265" w:rsidRPr="00646265" w:rsidRDefault="00646265" w:rsidP="00646265">
      <w:pPr>
        <w:widowControl w:val="0"/>
        <w:autoSpaceDE w:val="0"/>
        <w:autoSpaceDN w:val="0"/>
        <w:adjustRightInd w:val="0"/>
        <w:ind w:left="480" w:hanging="480"/>
        <w:rPr>
          <w:noProof/>
        </w:rPr>
      </w:pPr>
      <w:r w:rsidRPr="00646265">
        <w:rPr>
          <w:noProof/>
        </w:rPr>
        <w:t>Hodson, P. V, and B. R. Blunt. 1986. The effect of time from hatch on the yolk conversion efficiency of rainbow trout, Salmo gairdneri. Journal of Fish Biology 29:37–46.</w:t>
      </w:r>
    </w:p>
    <w:p w14:paraId="5EB87C57" w14:textId="77777777" w:rsidR="00646265" w:rsidRPr="00646265" w:rsidRDefault="00646265" w:rsidP="00646265">
      <w:pPr>
        <w:widowControl w:val="0"/>
        <w:autoSpaceDE w:val="0"/>
        <w:autoSpaceDN w:val="0"/>
        <w:adjustRightInd w:val="0"/>
        <w:ind w:left="480" w:hanging="480"/>
        <w:rPr>
          <w:noProof/>
        </w:rPr>
      </w:pPr>
      <w:r w:rsidRPr="00646265">
        <w:rPr>
          <w:noProof/>
        </w:rPr>
        <w:t>Iglesias, J., G. Rodríguez-Ojea, and J. B. Peleteiro. 1995. Effect of light and temperature on the development of turbot eggs (Scophthalmus maximus L.). Pages 40–44 ICES Marine Science Symposia. Copenhagen, Denmark: International Council for the Exploration of the Sea, 1991-.</w:t>
      </w:r>
    </w:p>
    <w:p w14:paraId="66870E76" w14:textId="77777777" w:rsidR="00646265" w:rsidRPr="00646265" w:rsidRDefault="00646265" w:rsidP="00646265">
      <w:pPr>
        <w:widowControl w:val="0"/>
        <w:autoSpaceDE w:val="0"/>
        <w:autoSpaceDN w:val="0"/>
        <w:adjustRightInd w:val="0"/>
        <w:ind w:left="480" w:hanging="480"/>
        <w:rPr>
          <w:noProof/>
        </w:rPr>
      </w:pPr>
      <w:r w:rsidRPr="00646265">
        <w:rPr>
          <w:noProof/>
        </w:rPr>
        <w:t>Kamler, E. 2008. Resource allocation in yolk-feeding fish. Reviews in Fish biology and Fisheries 18:143.</w:t>
      </w:r>
    </w:p>
    <w:p w14:paraId="6642C48B" w14:textId="77777777" w:rsidR="00646265" w:rsidRPr="00646265" w:rsidRDefault="00646265" w:rsidP="00646265">
      <w:pPr>
        <w:widowControl w:val="0"/>
        <w:autoSpaceDE w:val="0"/>
        <w:autoSpaceDN w:val="0"/>
        <w:adjustRightInd w:val="0"/>
        <w:ind w:left="480" w:hanging="480"/>
        <w:rPr>
          <w:noProof/>
        </w:rPr>
      </w:pPr>
      <w:r w:rsidRPr="00646265">
        <w:rPr>
          <w:noProof/>
        </w:rPr>
        <w:t>Karjalainen, J., H. Auvinen, H. Helminen, T. J. Marjomäki, T. Niva, J. Sarvala, and M. Viljanen. 2000. Unpredictability of ﬁsh recruitment - interannual variation in YOY abundance.</w:t>
      </w:r>
    </w:p>
    <w:p w14:paraId="2A7AF61E" w14:textId="77777777" w:rsidR="00646265" w:rsidRPr="00646265" w:rsidRDefault="00646265" w:rsidP="00646265">
      <w:pPr>
        <w:widowControl w:val="0"/>
        <w:autoSpaceDE w:val="0"/>
        <w:autoSpaceDN w:val="0"/>
        <w:adjustRightInd w:val="0"/>
        <w:ind w:left="480" w:hanging="480"/>
        <w:rPr>
          <w:noProof/>
        </w:rPr>
      </w:pPr>
      <w:r w:rsidRPr="00646265">
        <w:rPr>
          <w:noProof/>
        </w:rPr>
        <w:t>Karjalainen, J., L. Jokinen, T. Keskinen, and T. J. Marjomäki. 2016. Environmental and genetic effects on larval hatching time in two coregonids. Hydrobiologia 780:135–143.</w:t>
      </w:r>
    </w:p>
    <w:p w14:paraId="4A40ACC6" w14:textId="77777777" w:rsidR="00646265" w:rsidRPr="00646265" w:rsidRDefault="00646265" w:rsidP="00646265">
      <w:pPr>
        <w:widowControl w:val="0"/>
        <w:autoSpaceDE w:val="0"/>
        <w:autoSpaceDN w:val="0"/>
        <w:adjustRightInd w:val="0"/>
        <w:ind w:left="480" w:hanging="480"/>
        <w:rPr>
          <w:noProof/>
        </w:rPr>
      </w:pPr>
      <w:r w:rsidRPr="00646265">
        <w:rPr>
          <w:noProof/>
        </w:rPr>
        <w:t>Karjalainen, J., T. Keskinen, M. Pulkkanen, and T. J. Marjomäki. 2015. Climate change alters the egg development dynamics in cold-water adapted coregonids. Environmental Biology of Fishes 98:979–991.</w:t>
      </w:r>
    </w:p>
    <w:p w14:paraId="2E30F389" w14:textId="77777777" w:rsidR="00646265" w:rsidRPr="00646265" w:rsidRDefault="00646265" w:rsidP="00646265">
      <w:pPr>
        <w:widowControl w:val="0"/>
        <w:autoSpaceDE w:val="0"/>
        <w:autoSpaceDN w:val="0"/>
        <w:adjustRightInd w:val="0"/>
        <w:ind w:left="480" w:hanging="480"/>
        <w:rPr>
          <w:noProof/>
        </w:rPr>
      </w:pPr>
      <w:r w:rsidRPr="00646265">
        <w:rPr>
          <w:noProof/>
        </w:rPr>
        <w:t>Kwain, W.-H. 1975. Embryonic development, early growth and meristic variation in rainbow trout (Salmo gairdneri) exposed to combinations of light intensity and temperature. Journal of the Fisheries Research Board of Canada 32:397–402.</w:t>
      </w:r>
    </w:p>
    <w:p w14:paraId="26FB8CD0" w14:textId="77777777" w:rsidR="00646265" w:rsidRPr="00646265" w:rsidRDefault="00646265" w:rsidP="00646265">
      <w:pPr>
        <w:widowControl w:val="0"/>
        <w:autoSpaceDE w:val="0"/>
        <w:autoSpaceDN w:val="0"/>
        <w:adjustRightInd w:val="0"/>
        <w:ind w:left="480" w:hanging="480"/>
        <w:rPr>
          <w:noProof/>
        </w:rPr>
      </w:pPr>
      <w:r w:rsidRPr="00646265">
        <w:rPr>
          <w:noProof/>
        </w:rPr>
        <w:t>Luczynski, M. 1991. Temperature requirements for growth and survival of larval vendace, Coregonus albula (L.). Journal of fish biology 38:29–35.</w:t>
      </w:r>
    </w:p>
    <w:p w14:paraId="1B55CA54" w14:textId="77777777" w:rsidR="00646265" w:rsidRPr="00646265" w:rsidRDefault="00646265" w:rsidP="00646265">
      <w:pPr>
        <w:widowControl w:val="0"/>
        <w:autoSpaceDE w:val="0"/>
        <w:autoSpaceDN w:val="0"/>
        <w:adjustRightInd w:val="0"/>
        <w:ind w:left="480" w:hanging="480"/>
        <w:rPr>
          <w:noProof/>
        </w:rPr>
      </w:pPr>
      <w:r w:rsidRPr="00646265">
        <w:rPr>
          <w:noProof/>
        </w:rPr>
        <w:t>Lynch, A. J., W. W. Taylor, and K. D. Smith. 2010. The influence of changing climate on the ecology and management of selected Laurentian Great Lakes fisheries. Journal of Fish Biology 77:1964–1982.</w:t>
      </w:r>
    </w:p>
    <w:p w14:paraId="453FA5EC" w14:textId="77777777" w:rsidR="00646265" w:rsidRPr="00646265" w:rsidRDefault="00646265" w:rsidP="00646265">
      <w:pPr>
        <w:widowControl w:val="0"/>
        <w:autoSpaceDE w:val="0"/>
        <w:autoSpaceDN w:val="0"/>
        <w:adjustRightInd w:val="0"/>
        <w:ind w:left="480" w:hanging="480"/>
        <w:rPr>
          <w:noProof/>
        </w:rPr>
      </w:pPr>
      <w:r w:rsidRPr="00646265">
        <w:rPr>
          <w:noProof/>
        </w:rPr>
        <w:t>Lyutikov, A. A. 2012. Influence of illumination on the survival and development of larvae of inconnu Stenodus leucichthys nelma (Salmoniformes: Coregonidae). Journal of Ichthyology 52:575–578.</w:t>
      </w:r>
    </w:p>
    <w:p w14:paraId="35CD2B6C" w14:textId="77777777" w:rsidR="00646265" w:rsidRPr="00646265" w:rsidRDefault="00646265" w:rsidP="00646265">
      <w:pPr>
        <w:widowControl w:val="0"/>
        <w:autoSpaceDE w:val="0"/>
        <w:autoSpaceDN w:val="0"/>
        <w:adjustRightInd w:val="0"/>
        <w:ind w:left="480" w:hanging="480"/>
        <w:rPr>
          <w:noProof/>
        </w:rPr>
      </w:pPr>
      <w:r w:rsidRPr="00646265">
        <w:rPr>
          <w:noProof/>
        </w:rPr>
        <w:t>MacCrimmon, H. R., and W.-H. Kwain. 1969. Influence of light on early development and meristic characters in the rainbow trout, Salmo gairdneri Richardson. Canadian Journal of Zoology 47:631–637.</w:t>
      </w:r>
    </w:p>
    <w:p w14:paraId="1B079C2A"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Magnuson, J. J., K. E. Webster, R. A. Assel, C. J. Bowser, P. J. Dillon, J. G. Eaton, H. E. Evans, E. J. Fee, R. I. Hall, and L. R. Mortsch. 1997. Potential effects of climate changes on aquatic systems: Laurentian Great Lakes and Precambrian Shield Region. Hydrological </w:t>
      </w:r>
      <w:r w:rsidRPr="00646265">
        <w:rPr>
          <w:noProof/>
        </w:rPr>
        <w:lastRenderedPageBreak/>
        <w:t>processes 11:825–871.</w:t>
      </w:r>
    </w:p>
    <w:p w14:paraId="0DFEA724" w14:textId="77777777" w:rsidR="00646265" w:rsidRPr="00646265" w:rsidRDefault="00646265" w:rsidP="00646265">
      <w:pPr>
        <w:widowControl w:val="0"/>
        <w:autoSpaceDE w:val="0"/>
        <w:autoSpaceDN w:val="0"/>
        <w:adjustRightInd w:val="0"/>
        <w:ind w:left="480" w:hanging="480"/>
        <w:rPr>
          <w:noProof/>
        </w:rPr>
      </w:pPr>
      <w:r w:rsidRPr="00646265">
        <w:rPr>
          <w:noProof/>
        </w:rPr>
        <w:t>Mangor‐Jensen, A., and K. G. Waiwood. 1995. The effect of light exposure on buoyancy of halibut eggs. Journal of Fish Biology 47:18–25.</w:t>
      </w:r>
    </w:p>
    <w:p w14:paraId="7D5EC62C" w14:textId="77777777" w:rsidR="00646265" w:rsidRPr="00646265" w:rsidRDefault="00646265" w:rsidP="00646265">
      <w:pPr>
        <w:widowControl w:val="0"/>
        <w:autoSpaceDE w:val="0"/>
        <w:autoSpaceDN w:val="0"/>
        <w:adjustRightInd w:val="0"/>
        <w:ind w:left="480" w:hanging="480"/>
        <w:rPr>
          <w:noProof/>
        </w:rPr>
      </w:pPr>
      <w:r w:rsidRPr="00646265">
        <w:rPr>
          <w:noProof/>
        </w:rPr>
        <w:t>Marchesan, M., M. Spoto, L. Verginella, and E. A. Ferrero. 2005. Behavioural effects of artificial light on fish species of commercial interest. Fisheries research 73:171–185.</w:t>
      </w:r>
    </w:p>
    <w:p w14:paraId="37E58BBB" w14:textId="77777777" w:rsidR="00646265" w:rsidRPr="00646265" w:rsidRDefault="00646265" w:rsidP="00646265">
      <w:pPr>
        <w:widowControl w:val="0"/>
        <w:autoSpaceDE w:val="0"/>
        <w:autoSpaceDN w:val="0"/>
        <w:adjustRightInd w:val="0"/>
        <w:ind w:left="480" w:hanging="480"/>
        <w:rPr>
          <w:noProof/>
        </w:rPr>
      </w:pPr>
      <w:r w:rsidRPr="00646265">
        <w:rPr>
          <w:noProof/>
        </w:rPr>
        <w:t>Nguyen, T. D., N. Hawley, and M. S. Phanikumar. 2017. Ice cover, winter circulation, and exchange in Saginaw Bay and Lake Huron. Limnology and Oceanography 62:376–393.</w:t>
      </w:r>
    </w:p>
    <w:p w14:paraId="7C2E679C" w14:textId="77777777" w:rsidR="00646265" w:rsidRPr="00646265" w:rsidRDefault="00646265" w:rsidP="00646265">
      <w:pPr>
        <w:widowControl w:val="0"/>
        <w:autoSpaceDE w:val="0"/>
        <w:autoSpaceDN w:val="0"/>
        <w:adjustRightInd w:val="0"/>
        <w:ind w:left="480" w:hanging="480"/>
        <w:rPr>
          <w:noProof/>
        </w:rPr>
      </w:pPr>
      <w:r w:rsidRPr="00646265">
        <w:rPr>
          <w:noProof/>
        </w:rPr>
        <w:t>Nyberg, P., E. Bergstrand, E. Degerman, and O. Enderlein. 2001. Recruitment of pelagic fish in an unstable climate: studies in Sweden’s four largest lakes. Ambio 30:559–564.</w:t>
      </w:r>
    </w:p>
    <w:p w14:paraId="1B49D458" w14:textId="77777777" w:rsidR="00646265" w:rsidRPr="00646265" w:rsidRDefault="00646265" w:rsidP="00646265">
      <w:pPr>
        <w:widowControl w:val="0"/>
        <w:autoSpaceDE w:val="0"/>
        <w:autoSpaceDN w:val="0"/>
        <w:adjustRightInd w:val="0"/>
        <w:ind w:left="480" w:hanging="480"/>
        <w:rPr>
          <w:noProof/>
        </w:rPr>
      </w:pPr>
      <w:r w:rsidRPr="00646265">
        <w:rPr>
          <w:noProof/>
        </w:rPr>
        <w:t>O’Reilly, C. M., R. J. Rowley, P. Schneider, J. D. Lenters, P. B. Mcintyre, and B. M. Kraemer. 2015. Rapid and highly variable warming of lake surface waters around the globe. Geophysical Research Letters 42:1–9.</w:t>
      </w:r>
    </w:p>
    <w:p w14:paraId="7A63F36E" w14:textId="77777777" w:rsidR="00646265" w:rsidRPr="00646265" w:rsidRDefault="00646265" w:rsidP="00646265">
      <w:pPr>
        <w:widowControl w:val="0"/>
        <w:autoSpaceDE w:val="0"/>
        <w:autoSpaceDN w:val="0"/>
        <w:adjustRightInd w:val="0"/>
        <w:ind w:left="480" w:hanging="480"/>
        <w:rPr>
          <w:noProof/>
        </w:rPr>
      </w:pPr>
      <w:r w:rsidRPr="00646265">
        <w:rPr>
          <w:noProof/>
        </w:rPr>
        <w:t>Oberlercher, T. M., and J. Wanzenböck. 2016. Impact of electric fishing on egg survival of whitefish, Coregonus lavaretus. Fisheries Management and Ecology 23:540–547.</w:t>
      </w:r>
    </w:p>
    <w:p w14:paraId="677EBD64" w14:textId="77777777" w:rsidR="00646265" w:rsidRPr="00646265" w:rsidRDefault="00646265" w:rsidP="00646265">
      <w:pPr>
        <w:widowControl w:val="0"/>
        <w:autoSpaceDE w:val="0"/>
        <w:autoSpaceDN w:val="0"/>
        <w:adjustRightInd w:val="0"/>
        <w:ind w:left="480" w:hanging="480"/>
        <w:rPr>
          <w:noProof/>
        </w:rPr>
      </w:pPr>
      <w:r w:rsidRPr="00646265">
        <w:rPr>
          <w:noProof/>
        </w:rPr>
        <w:t>Pepin, P. 1991. Effect of temperature and size on development, mortality, and survival rates of the pelagic early life history stages of marine fish. Canadian Journal of Fisheries and Aquatic Sciences 48:503–518.</w:t>
      </w:r>
    </w:p>
    <w:p w14:paraId="04349E0B" w14:textId="77777777" w:rsidR="00646265" w:rsidRPr="00646265" w:rsidRDefault="00646265" w:rsidP="00646265">
      <w:pPr>
        <w:widowControl w:val="0"/>
        <w:autoSpaceDE w:val="0"/>
        <w:autoSpaceDN w:val="0"/>
        <w:adjustRightInd w:val="0"/>
        <w:ind w:left="480" w:hanging="480"/>
        <w:rPr>
          <w:noProof/>
        </w:rPr>
      </w:pPr>
      <w:r w:rsidRPr="00646265">
        <w:rPr>
          <w:noProof/>
        </w:rPr>
        <w:t>Preisendorfer, R. W. 1986. Secchi disk science: Visual optics of natural waters 1. Limnology and oceanography 31:909–926.</w:t>
      </w:r>
    </w:p>
    <w:p w14:paraId="719FB102" w14:textId="77777777" w:rsidR="00646265" w:rsidRPr="00646265" w:rsidRDefault="00646265" w:rsidP="00646265">
      <w:pPr>
        <w:widowControl w:val="0"/>
        <w:autoSpaceDE w:val="0"/>
        <w:autoSpaceDN w:val="0"/>
        <w:adjustRightInd w:val="0"/>
        <w:ind w:left="480" w:hanging="480"/>
        <w:rPr>
          <w:noProof/>
        </w:rPr>
      </w:pPr>
      <w:r w:rsidRPr="00646265">
        <w:rPr>
          <w:noProof/>
        </w:rPr>
        <w:t>R Core Team. 2020. R: A Language and Environment for Statistical Computing. R Foundation for Statistical Computing, Vienna, Austria.</w:t>
      </w:r>
    </w:p>
    <w:p w14:paraId="16568F97" w14:textId="77777777" w:rsidR="00646265" w:rsidRPr="00646265" w:rsidRDefault="00646265" w:rsidP="00646265">
      <w:pPr>
        <w:widowControl w:val="0"/>
        <w:autoSpaceDE w:val="0"/>
        <w:autoSpaceDN w:val="0"/>
        <w:adjustRightInd w:val="0"/>
        <w:ind w:left="480" w:hanging="480"/>
        <w:rPr>
          <w:noProof/>
        </w:rPr>
      </w:pPr>
      <w:r w:rsidRPr="00646265">
        <w:rPr>
          <w:noProof/>
        </w:rPr>
        <w:t>Ramus, J., S. I. Beale, D. Mauzerall, and K. L. Howard. 1976. Changes in photosynthetic pigment concentration in seaweeds as a function of water depth. Marine Biology 37:223–229.</w:t>
      </w:r>
    </w:p>
    <w:p w14:paraId="11CF630F" w14:textId="77777777" w:rsidR="00646265" w:rsidRPr="00646265" w:rsidRDefault="00646265" w:rsidP="00646265">
      <w:pPr>
        <w:widowControl w:val="0"/>
        <w:autoSpaceDE w:val="0"/>
        <w:autoSpaceDN w:val="0"/>
        <w:adjustRightInd w:val="0"/>
        <w:ind w:left="480" w:hanging="480"/>
        <w:rPr>
          <w:noProof/>
        </w:rPr>
      </w:pPr>
      <w:r w:rsidRPr="00646265">
        <w:rPr>
          <w:noProof/>
        </w:rPr>
        <w:t>Ruchin, A. B. 2007. Effect of photoperiod on growth, physiologica and hematological indices of juvenile Siberian sturgeon Acipenser baerii. Biology Bulletin 34:583–589.</w:t>
      </w:r>
    </w:p>
    <w:p w14:paraId="5C17E9B3" w14:textId="77777777" w:rsidR="00646265" w:rsidRPr="00646265" w:rsidRDefault="00646265" w:rsidP="00646265">
      <w:pPr>
        <w:widowControl w:val="0"/>
        <w:autoSpaceDE w:val="0"/>
        <w:autoSpaceDN w:val="0"/>
        <w:adjustRightInd w:val="0"/>
        <w:ind w:left="480" w:hanging="480"/>
        <w:rPr>
          <w:noProof/>
        </w:rPr>
      </w:pPr>
      <w:r w:rsidRPr="00646265">
        <w:rPr>
          <w:noProof/>
        </w:rPr>
        <w:t>Ruchin, A. B. 2020. Effect of illumination on fish and amphibian: development, growth, physiological and biochemical processes. Reviews in Aquaculture.</w:t>
      </w:r>
    </w:p>
    <w:p w14:paraId="1C6D5B29" w14:textId="77777777" w:rsidR="00646265" w:rsidRPr="00646265" w:rsidRDefault="00646265" w:rsidP="00646265">
      <w:pPr>
        <w:widowControl w:val="0"/>
        <w:autoSpaceDE w:val="0"/>
        <w:autoSpaceDN w:val="0"/>
        <w:adjustRightInd w:val="0"/>
        <w:ind w:left="480" w:hanging="480"/>
        <w:rPr>
          <w:noProof/>
        </w:rPr>
      </w:pPr>
      <w:r w:rsidRPr="00646265">
        <w:rPr>
          <w:noProof/>
        </w:rPr>
        <w:t>Secchi, P. A. 1864. Relazione delle esperienze fatte a bordo della pontificia pirocorvetta Imacolata Concezione per determinare la trasparenza del mare. Memoria del PA Secchi. Il Nuovo Cimento Giornale de Fisica, Chimica e Storia Naturale, Ottobre 1864, Published 1865 20:205–237.</w:t>
      </w:r>
    </w:p>
    <w:p w14:paraId="2A4EF349" w14:textId="77777777" w:rsidR="00646265" w:rsidRPr="00646265" w:rsidRDefault="00646265" w:rsidP="00646265">
      <w:pPr>
        <w:widowControl w:val="0"/>
        <w:autoSpaceDE w:val="0"/>
        <w:autoSpaceDN w:val="0"/>
        <w:adjustRightInd w:val="0"/>
        <w:ind w:left="480" w:hanging="480"/>
        <w:rPr>
          <w:noProof/>
        </w:rPr>
      </w:pPr>
      <w:r w:rsidRPr="00646265">
        <w:rPr>
          <w:noProof/>
        </w:rPr>
        <w:t>Seth, S. N. M., H. T. Nai, M. K. Rosli, S. Saad, N. M. Noor, and M. Yukinori. 2014. Egg hatching rates of brown-marbled grouper, Epinephelus fuscoguttatus under different light wavelengths and intensities. MJS 33:150–154.</w:t>
      </w:r>
    </w:p>
    <w:p w14:paraId="31D8049F" w14:textId="77777777" w:rsidR="00646265" w:rsidRPr="00646265" w:rsidRDefault="00646265" w:rsidP="00646265">
      <w:pPr>
        <w:widowControl w:val="0"/>
        <w:autoSpaceDE w:val="0"/>
        <w:autoSpaceDN w:val="0"/>
        <w:adjustRightInd w:val="0"/>
        <w:ind w:left="480" w:hanging="480"/>
        <w:rPr>
          <w:noProof/>
        </w:rPr>
      </w:pPr>
      <w:r w:rsidRPr="00646265">
        <w:rPr>
          <w:noProof/>
        </w:rPr>
        <w:t>Shao, T., T. Wang, X. Liang, and L. Li. 2019. Seasonal dynamics of light absorption by suspended particulate matter and CDOM in highly turbid inland rivers on the Loess Plateau, China. River Research and Applications 35:905–917.</w:t>
      </w:r>
    </w:p>
    <w:p w14:paraId="47361E14" w14:textId="77777777" w:rsidR="00646265" w:rsidRPr="00646265" w:rsidRDefault="00646265" w:rsidP="00646265">
      <w:pPr>
        <w:widowControl w:val="0"/>
        <w:autoSpaceDE w:val="0"/>
        <w:autoSpaceDN w:val="0"/>
        <w:adjustRightInd w:val="0"/>
        <w:ind w:left="480" w:hanging="480"/>
        <w:rPr>
          <w:noProof/>
        </w:rPr>
      </w:pPr>
      <w:r w:rsidRPr="00646265">
        <w:rPr>
          <w:noProof/>
        </w:rPr>
        <w:t>Sharma, S., K. Blagrave, J. J. Magnuson, C. M. O’Reilly, S. Oliver, R. D. Batt, M. R. Magee, D. Straile, G. A. Weyhenmeyer, and L. A. Winslow. 2019. Widespread loss of lake ice around the Northern Hemisphere in a warming world. Nature Climate Change 9:227.</w:t>
      </w:r>
    </w:p>
    <w:p w14:paraId="022CC8B3" w14:textId="77777777" w:rsidR="00646265" w:rsidRPr="00646265" w:rsidRDefault="00646265" w:rsidP="00646265">
      <w:pPr>
        <w:widowControl w:val="0"/>
        <w:autoSpaceDE w:val="0"/>
        <w:autoSpaceDN w:val="0"/>
        <w:adjustRightInd w:val="0"/>
        <w:ind w:left="480" w:hanging="480"/>
        <w:rPr>
          <w:noProof/>
        </w:rPr>
      </w:pPr>
      <w:r w:rsidRPr="00646265">
        <w:rPr>
          <w:noProof/>
        </w:rPr>
        <w:t>Sharma, S., M. F. Meyer, J. Culpepper, X. Yang, S. E. Hampton, S. A. Berger, M. R. Brousil, S. C. Fradkin, S. N. Higgins, and K. J. Jankowski. 2020. Integrating perspectives to understand lake ice dynamics in a changing world. Journal of Geophysical Research: Biogeosciences 125:e2020JG005799.</w:t>
      </w:r>
    </w:p>
    <w:p w14:paraId="0B1C2FEE" w14:textId="77777777" w:rsidR="00646265" w:rsidRPr="00646265" w:rsidRDefault="00646265" w:rsidP="00646265">
      <w:pPr>
        <w:widowControl w:val="0"/>
        <w:autoSpaceDE w:val="0"/>
        <w:autoSpaceDN w:val="0"/>
        <w:adjustRightInd w:val="0"/>
        <w:ind w:left="480" w:hanging="480"/>
        <w:rPr>
          <w:noProof/>
        </w:rPr>
      </w:pPr>
      <w:r w:rsidRPr="00646265">
        <w:rPr>
          <w:noProof/>
        </w:rPr>
        <w:t xml:space="preserve">Stockwell, J. D., M. P. Ebener, J. A. Black, O. T. Gorman, T. R. Hrabik, R. E. Kinnunen, W. P. </w:t>
      </w:r>
      <w:r w:rsidRPr="00646265">
        <w:rPr>
          <w:noProof/>
        </w:rPr>
        <w:lastRenderedPageBreak/>
        <w:t>Mattes, J. K. Oyadomari, S. T. Schram, D. R. Schreiner, M. J. Seider, S. P. Sitar, and D. L. Yule. 2009. A Synthesis of Cisco Recovery in Lake Superior: Implications for Native Fish Rehabilitation in the Laurentian Great Lakes. North American Journal of Fisheries Management 29:626–652.</w:t>
      </w:r>
    </w:p>
    <w:p w14:paraId="53677A14" w14:textId="77777777" w:rsidR="00646265" w:rsidRPr="00646265" w:rsidRDefault="00646265" w:rsidP="00646265">
      <w:pPr>
        <w:widowControl w:val="0"/>
        <w:autoSpaceDE w:val="0"/>
        <w:autoSpaceDN w:val="0"/>
        <w:adjustRightInd w:val="0"/>
        <w:ind w:left="480" w:hanging="480"/>
        <w:rPr>
          <w:noProof/>
        </w:rPr>
      </w:pPr>
      <w:r w:rsidRPr="00646265">
        <w:rPr>
          <w:noProof/>
        </w:rPr>
        <w:t>Stockwell, J. D., D. L. Yule, T. R. Hrabik, M. E. Sierszen, and E. J. Isaac. 2014. Habitat coupling in a large lake system: Delivery of an energy subsidy by an offshore planktivore to the nearshore zone of Lake Superior. Freshwater Biology 59:1197–1212.</w:t>
      </w:r>
    </w:p>
    <w:p w14:paraId="43C34013" w14:textId="77777777" w:rsidR="00646265" w:rsidRPr="00646265" w:rsidRDefault="00646265" w:rsidP="00646265">
      <w:pPr>
        <w:widowControl w:val="0"/>
        <w:autoSpaceDE w:val="0"/>
        <w:autoSpaceDN w:val="0"/>
        <w:adjustRightInd w:val="0"/>
        <w:ind w:left="480" w:hanging="480"/>
        <w:rPr>
          <w:noProof/>
        </w:rPr>
      </w:pPr>
      <w:r w:rsidRPr="00646265">
        <w:rPr>
          <w:noProof/>
        </w:rPr>
        <w:t>Villamizar, N., B. Blanco-Vives, H. Migaud, A. Davie, S. Carboni, F. J. Sanchez-Vazquez, and F. J. Sánchez-Vázquez. 2011. Effects of light during early larval development of some aquacultured teleosts: a review. Aquaculture 315:86–94.</w:t>
      </w:r>
    </w:p>
    <w:p w14:paraId="347DFC42" w14:textId="77777777" w:rsidR="00646265" w:rsidRPr="00646265" w:rsidRDefault="00646265" w:rsidP="00646265">
      <w:pPr>
        <w:widowControl w:val="0"/>
        <w:autoSpaceDE w:val="0"/>
        <w:autoSpaceDN w:val="0"/>
        <w:adjustRightInd w:val="0"/>
        <w:ind w:left="480" w:hanging="480"/>
        <w:rPr>
          <w:noProof/>
        </w:rPr>
      </w:pPr>
      <w:r w:rsidRPr="00646265">
        <w:rPr>
          <w:noProof/>
        </w:rPr>
        <w:t>Voeten, C. C. 2020. buildmer: Stepwise Elimination and Term Reordering for Mixed-Effects Regression.</w:t>
      </w:r>
    </w:p>
    <w:p w14:paraId="60434445" w14:textId="77777777" w:rsidR="00646265" w:rsidRPr="00646265" w:rsidRDefault="00646265" w:rsidP="00646265">
      <w:pPr>
        <w:widowControl w:val="0"/>
        <w:autoSpaceDE w:val="0"/>
        <w:autoSpaceDN w:val="0"/>
        <w:adjustRightInd w:val="0"/>
        <w:ind w:left="480" w:hanging="480"/>
        <w:rPr>
          <w:noProof/>
        </w:rPr>
      </w:pPr>
      <w:r w:rsidRPr="00646265">
        <w:rPr>
          <w:noProof/>
        </w:rPr>
        <w:t>Walter, B., D. J. Cavalieri, K. L. Thornhill, and A. J. Gasiewski. 2006. Aircraft measurements of heat fluxes over wind-driven coastal polynyas in the Bering Sea. IEEE transactions on geoscience and remote sensing 44:3118–3134.</w:t>
      </w:r>
    </w:p>
    <w:p w14:paraId="0F9EF22C" w14:textId="77777777" w:rsidR="00646265" w:rsidRPr="00646265" w:rsidRDefault="00646265" w:rsidP="00646265">
      <w:pPr>
        <w:widowControl w:val="0"/>
        <w:autoSpaceDE w:val="0"/>
        <w:autoSpaceDN w:val="0"/>
        <w:adjustRightInd w:val="0"/>
        <w:ind w:left="480" w:hanging="480"/>
        <w:rPr>
          <w:noProof/>
        </w:rPr>
      </w:pPr>
      <w:r w:rsidRPr="00646265">
        <w:rPr>
          <w:noProof/>
        </w:rPr>
        <w:t>Wang, J., H. Hu, D. Schwab, G. Leshkevich, D. Beletsky, N. Hawley, and A. Clites. 2010. Development of the Great Lakes ice-circulation model (GLIM): application to Lake Erie in 2003–2004. Journal of Great Lakes Research 36:425–436.</w:t>
      </w:r>
    </w:p>
    <w:p w14:paraId="5FBD3310" w14:textId="77777777" w:rsidR="00646265" w:rsidRPr="00646265" w:rsidRDefault="00646265" w:rsidP="00646265">
      <w:pPr>
        <w:widowControl w:val="0"/>
        <w:autoSpaceDE w:val="0"/>
        <w:autoSpaceDN w:val="0"/>
        <w:adjustRightInd w:val="0"/>
        <w:ind w:left="480" w:hanging="480"/>
        <w:rPr>
          <w:noProof/>
        </w:rPr>
      </w:pPr>
      <w:r w:rsidRPr="00646265">
        <w:rPr>
          <w:noProof/>
        </w:rPr>
        <w:t>Winslow, L. A., J. S. Read, G. J. A. Hansen, K. C. Rose, and D. M. Robertson. 2017. Seasonality of change: Summer warming rates do not fully represent effects of climate change on lake temperatures. Limnology and Oceanography 62:2168–2178.</w:t>
      </w:r>
    </w:p>
    <w:p w14:paraId="00000098" w14:textId="785CC5AD" w:rsidR="00C72356" w:rsidRPr="00BE1904" w:rsidRDefault="00734C4B" w:rsidP="00646265">
      <w:pPr>
        <w:widowControl w:val="0"/>
        <w:autoSpaceDE w:val="0"/>
        <w:autoSpaceDN w:val="0"/>
        <w:adjustRightInd w:val="0"/>
        <w:ind w:left="480" w:hanging="480"/>
        <w:rPr>
          <w:b/>
        </w:rPr>
      </w:pPr>
      <w:r>
        <w:rPr>
          <w:b/>
        </w:rPr>
        <w:fldChar w:fldCharType="end"/>
      </w:r>
    </w:p>
    <w:p w14:paraId="00000099" w14:textId="77777777" w:rsidR="00C72356" w:rsidRPr="00BE1904" w:rsidRDefault="00B040A0">
      <w:pPr>
        <w:spacing w:line="300" w:lineRule="auto"/>
        <w:rPr>
          <w:b/>
        </w:rPr>
      </w:pPr>
      <w:r w:rsidRPr="00BE1904">
        <w:br w:type="page"/>
      </w:r>
    </w:p>
    <w:p w14:paraId="0000009A" w14:textId="77777777" w:rsidR="00C72356" w:rsidRPr="00BE1904" w:rsidRDefault="00B040A0">
      <w:pPr>
        <w:pStyle w:val="Heading1"/>
        <w:spacing w:before="0" w:after="0" w:line="300" w:lineRule="auto"/>
        <w:rPr>
          <w:sz w:val="24"/>
          <w:szCs w:val="24"/>
        </w:rPr>
      </w:pPr>
      <w:bookmarkStart w:id="79" w:name="_heading=h.hvm533v0sg1s" w:colFirst="0" w:colLast="0"/>
      <w:bookmarkEnd w:id="79"/>
      <w:r w:rsidRPr="00BE1904">
        <w:rPr>
          <w:sz w:val="24"/>
          <w:szCs w:val="24"/>
        </w:rPr>
        <w:lastRenderedPageBreak/>
        <w:t>TABLES:</w:t>
      </w:r>
    </w:p>
    <w:p w14:paraId="0000009B" w14:textId="77777777" w:rsidR="00C72356" w:rsidRPr="00BE1904" w:rsidRDefault="00C72356">
      <w:pPr>
        <w:spacing w:line="300" w:lineRule="auto"/>
        <w:rPr>
          <w:b/>
        </w:rPr>
      </w:pPr>
    </w:p>
    <w:p w14:paraId="0000009C" w14:textId="77777777" w:rsidR="00C72356" w:rsidRPr="00BE1904" w:rsidRDefault="00B040A0">
      <w:pPr>
        <w:spacing w:line="300" w:lineRule="auto"/>
      </w:pPr>
      <w:r w:rsidRPr="00BE1904">
        <w:t>Table 1. Mean ± SD photon flux (μmol m</w:t>
      </w:r>
      <w:r w:rsidRPr="00BE1904">
        <w:rPr>
          <w:vertAlign w:val="superscript"/>
        </w:rPr>
        <w:t>-2</w:t>
      </w:r>
      <w:r w:rsidRPr="00BE1904">
        <w:t xml:space="preserve"> s</w:t>
      </w:r>
      <w:r w:rsidRPr="00BE1904">
        <w:rPr>
          <w:vertAlign w:val="superscript"/>
        </w:rPr>
        <w:t>-1</w:t>
      </w:r>
      <w:r w:rsidRPr="00BE1904">
        <w:t>) for three ice regimes from Lake Superior and corresponding laboratory experimental light conditions.</w:t>
      </w:r>
    </w:p>
    <w:p w14:paraId="0000009D" w14:textId="77777777" w:rsidR="00C72356" w:rsidRPr="00BE1904" w:rsidRDefault="00C72356">
      <w:pPr>
        <w:spacing w:line="300" w:lineRule="auto"/>
      </w:pPr>
    </w:p>
    <w:tbl>
      <w:tblPr>
        <w:tblStyle w:val="a3"/>
        <w:tblW w:w="76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4"/>
        <w:gridCol w:w="2016"/>
        <w:gridCol w:w="2016"/>
        <w:gridCol w:w="2016"/>
      </w:tblGrid>
      <w:tr w:rsidR="00C72356" w:rsidRPr="00BE1904" w14:paraId="0F2EE320"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9E" w14:textId="77777777" w:rsidR="00C72356" w:rsidRPr="00BE1904" w:rsidRDefault="00C72356">
            <w:pPr>
              <w:spacing w:line="300" w:lineRule="auto"/>
              <w:rPr>
                <w:sz w:val="24"/>
                <w:szCs w:val="24"/>
              </w:rPr>
            </w:pPr>
          </w:p>
        </w:tc>
        <w:tc>
          <w:tcPr>
            <w:tcW w:w="6048" w:type="dxa"/>
            <w:gridSpan w:val="3"/>
            <w:tcBorders>
              <w:top w:val="single" w:sz="4" w:space="0" w:color="000000"/>
              <w:left w:val="nil"/>
              <w:bottom w:val="single" w:sz="4" w:space="0" w:color="000000"/>
              <w:right w:val="nil"/>
            </w:tcBorders>
            <w:tcMar>
              <w:top w:w="0" w:type="dxa"/>
              <w:left w:w="108" w:type="dxa"/>
              <w:bottom w:w="0" w:type="dxa"/>
              <w:right w:w="108" w:type="dxa"/>
            </w:tcMar>
            <w:vAlign w:val="center"/>
          </w:tcPr>
          <w:p w14:paraId="0000009F" w14:textId="77777777" w:rsidR="00C72356" w:rsidRPr="00BE1904" w:rsidRDefault="00B040A0">
            <w:pPr>
              <w:spacing w:line="300" w:lineRule="auto"/>
              <w:jc w:val="center"/>
              <w:rPr>
                <w:sz w:val="24"/>
                <w:szCs w:val="24"/>
              </w:rPr>
            </w:pPr>
            <w:r w:rsidRPr="00BE1904">
              <w:rPr>
                <w:sz w:val="24"/>
                <w:szCs w:val="24"/>
              </w:rPr>
              <w:t>Ice Cover (Light Treatment)</w:t>
            </w:r>
          </w:p>
        </w:tc>
      </w:tr>
      <w:tr w:rsidR="00C72356" w:rsidRPr="00BE1904" w14:paraId="14CC03E4"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2" w14:textId="77777777" w:rsidR="00C72356" w:rsidRPr="00BE1904" w:rsidRDefault="00B040A0">
            <w:pPr>
              <w:spacing w:line="300" w:lineRule="auto"/>
              <w:rPr>
                <w:sz w:val="24"/>
                <w:szCs w:val="24"/>
              </w:rPr>
            </w:pPr>
            <w:r w:rsidRPr="00BE1904">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3" w14:textId="77777777" w:rsidR="00C72356" w:rsidRPr="00BE1904" w:rsidRDefault="00B040A0">
            <w:pPr>
              <w:spacing w:line="300" w:lineRule="auto"/>
              <w:jc w:val="center"/>
              <w:rPr>
                <w:sz w:val="24"/>
                <w:szCs w:val="24"/>
              </w:rPr>
            </w:pPr>
            <w:r w:rsidRPr="00BE1904">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4" w14:textId="77777777" w:rsidR="00C72356" w:rsidRPr="00BE1904" w:rsidRDefault="00B040A0">
            <w:pPr>
              <w:spacing w:line="300" w:lineRule="auto"/>
              <w:jc w:val="center"/>
              <w:rPr>
                <w:sz w:val="24"/>
                <w:szCs w:val="24"/>
              </w:rPr>
            </w:pPr>
            <w:r w:rsidRPr="00BE1904">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A5" w14:textId="77777777" w:rsidR="00C72356" w:rsidRPr="00BE1904" w:rsidRDefault="00B040A0">
            <w:pPr>
              <w:spacing w:line="300" w:lineRule="auto"/>
              <w:jc w:val="center"/>
              <w:rPr>
                <w:sz w:val="24"/>
                <w:szCs w:val="24"/>
              </w:rPr>
            </w:pPr>
            <w:r w:rsidRPr="00BE1904">
              <w:rPr>
                <w:sz w:val="24"/>
                <w:szCs w:val="24"/>
              </w:rPr>
              <w:t>&lt; 10% (High)</w:t>
            </w:r>
          </w:p>
        </w:tc>
      </w:tr>
      <w:tr w:rsidR="00C72356" w:rsidRPr="00BE1904" w14:paraId="71BDFD52" w14:textId="77777777">
        <w:trPr>
          <w:trHeight w:val="331"/>
          <w:jc w:val="center"/>
        </w:trPr>
        <w:tc>
          <w:tcPr>
            <w:tcW w:w="1584" w:type="dxa"/>
            <w:tcBorders>
              <w:top w:val="single" w:sz="4" w:space="0" w:color="000000"/>
              <w:left w:val="nil"/>
              <w:bottom w:val="nil"/>
              <w:right w:val="nil"/>
            </w:tcBorders>
            <w:tcMar>
              <w:top w:w="0" w:type="dxa"/>
              <w:left w:w="108" w:type="dxa"/>
              <w:bottom w:w="0" w:type="dxa"/>
              <w:right w:w="108" w:type="dxa"/>
            </w:tcMar>
            <w:vAlign w:val="center"/>
          </w:tcPr>
          <w:p w14:paraId="000000A6" w14:textId="77777777" w:rsidR="00C72356" w:rsidRPr="00BE1904" w:rsidRDefault="00B040A0">
            <w:pPr>
              <w:spacing w:line="300" w:lineRule="auto"/>
              <w:rPr>
                <w:sz w:val="24"/>
                <w:szCs w:val="24"/>
              </w:rPr>
            </w:pPr>
            <w:r w:rsidRPr="00BE1904">
              <w:rPr>
                <w:sz w:val="24"/>
                <w:szCs w:val="24"/>
              </w:rPr>
              <w:t>Lake Superior</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7" w14:textId="77777777" w:rsidR="00C72356" w:rsidRPr="00BE1904" w:rsidRDefault="00B040A0">
            <w:pPr>
              <w:spacing w:line="300" w:lineRule="auto"/>
              <w:jc w:val="center"/>
              <w:rPr>
                <w:sz w:val="24"/>
                <w:szCs w:val="24"/>
              </w:rPr>
            </w:pPr>
            <w:r w:rsidRPr="00BE1904">
              <w:rPr>
                <w:sz w:val="24"/>
                <w:szCs w:val="24"/>
              </w:rPr>
              <w:t>1.96 ± 1.07</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8" w14:textId="77777777" w:rsidR="00C72356" w:rsidRPr="00BE1904" w:rsidRDefault="00B040A0">
            <w:pPr>
              <w:spacing w:line="300" w:lineRule="auto"/>
              <w:jc w:val="center"/>
              <w:rPr>
                <w:sz w:val="24"/>
                <w:szCs w:val="24"/>
              </w:rPr>
            </w:pPr>
            <w:r w:rsidRPr="00BE1904">
              <w:rPr>
                <w:sz w:val="24"/>
                <w:szCs w:val="24"/>
              </w:rPr>
              <w:t>3.35 ± 2.54</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A9" w14:textId="77777777" w:rsidR="00C72356" w:rsidRPr="00BE1904" w:rsidRDefault="00B040A0">
            <w:pPr>
              <w:spacing w:line="300" w:lineRule="auto"/>
              <w:jc w:val="center"/>
              <w:rPr>
                <w:sz w:val="24"/>
                <w:szCs w:val="24"/>
              </w:rPr>
            </w:pPr>
            <w:r w:rsidRPr="00BE1904">
              <w:rPr>
                <w:sz w:val="24"/>
                <w:szCs w:val="24"/>
              </w:rPr>
              <w:t>5.45 ± 5.88</w:t>
            </w:r>
          </w:p>
        </w:tc>
      </w:tr>
      <w:tr w:rsidR="00C72356" w:rsidRPr="00BE1904" w14:paraId="20AC152C" w14:textId="77777777">
        <w:trPr>
          <w:trHeight w:val="331"/>
          <w:jc w:val="center"/>
        </w:trPr>
        <w:tc>
          <w:tcPr>
            <w:tcW w:w="1584" w:type="dxa"/>
            <w:tcBorders>
              <w:top w:val="nil"/>
              <w:left w:val="nil"/>
              <w:bottom w:val="single" w:sz="4" w:space="0" w:color="000000"/>
              <w:right w:val="nil"/>
            </w:tcBorders>
            <w:tcMar>
              <w:top w:w="0" w:type="dxa"/>
              <w:left w:w="108" w:type="dxa"/>
              <w:bottom w:w="0" w:type="dxa"/>
              <w:right w:w="108" w:type="dxa"/>
            </w:tcMar>
            <w:vAlign w:val="center"/>
          </w:tcPr>
          <w:p w14:paraId="000000AA" w14:textId="77777777" w:rsidR="00C72356" w:rsidRPr="00BE1904" w:rsidRDefault="00B040A0">
            <w:pPr>
              <w:spacing w:line="300" w:lineRule="auto"/>
              <w:rPr>
                <w:sz w:val="24"/>
                <w:szCs w:val="24"/>
              </w:rPr>
            </w:pPr>
            <w:r w:rsidRPr="00BE1904">
              <w:rPr>
                <w:sz w:val="24"/>
                <w:szCs w:val="24"/>
              </w:rPr>
              <w:t>Laboratory</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B" w14:textId="77777777" w:rsidR="00C72356" w:rsidRPr="00BE1904" w:rsidRDefault="00B040A0">
            <w:pPr>
              <w:spacing w:line="300" w:lineRule="auto"/>
              <w:jc w:val="center"/>
              <w:rPr>
                <w:sz w:val="24"/>
                <w:szCs w:val="24"/>
              </w:rPr>
            </w:pPr>
            <w:r w:rsidRPr="00BE1904">
              <w:rPr>
                <w:sz w:val="24"/>
                <w:szCs w:val="24"/>
              </w:rPr>
              <w:t>0.62 ± 0.06</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C" w14:textId="77777777" w:rsidR="00C72356" w:rsidRPr="00BE1904" w:rsidRDefault="00B040A0">
            <w:pPr>
              <w:spacing w:line="300" w:lineRule="auto"/>
              <w:jc w:val="center"/>
              <w:rPr>
                <w:sz w:val="24"/>
                <w:szCs w:val="24"/>
              </w:rPr>
            </w:pPr>
            <w:r w:rsidRPr="00BE1904">
              <w:rPr>
                <w:sz w:val="24"/>
                <w:szCs w:val="24"/>
              </w:rPr>
              <w:t>3.85 ± 1.88</w:t>
            </w:r>
          </w:p>
        </w:tc>
        <w:tc>
          <w:tcPr>
            <w:tcW w:w="2016" w:type="dxa"/>
            <w:tcBorders>
              <w:top w:val="nil"/>
              <w:left w:val="nil"/>
              <w:bottom w:val="single" w:sz="4" w:space="0" w:color="000000"/>
              <w:right w:val="nil"/>
            </w:tcBorders>
            <w:tcMar>
              <w:top w:w="0" w:type="dxa"/>
              <w:left w:w="108" w:type="dxa"/>
              <w:bottom w:w="0" w:type="dxa"/>
              <w:right w:w="108" w:type="dxa"/>
            </w:tcMar>
            <w:vAlign w:val="center"/>
          </w:tcPr>
          <w:p w14:paraId="000000AD" w14:textId="77777777" w:rsidR="00C72356" w:rsidRPr="00BE1904" w:rsidRDefault="00B040A0">
            <w:pPr>
              <w:spacing w:line="300" w:lineRule="auto"/>
              <w:jc w:val="center"/>
              <w:rPr>
                <w:sz w:val="24"/>
                <w:szCs w:val="24"/>
              </w:rPr>
            </w:pPr>
            <w:r w:rsidRPr="00BE1904">
              <w:rPr>
                <w:sz w:val="24"/>
                <w:szCs w:val="24"/>
              </w:rPr>
              <w:t>6.15 ± 0.99</w:t>
            </w:r>
          </w:p>
        </w:tc>
      </w:tr>
    </w:tbl>
    <w:p w14:paraId="000000AE" w14:textId="77777777" w:rsidR="00C72356" w:rsidRPr="00BE1904" w:rsidRDefault="00C72356">
      <w:pPr>
        <w:spacing w:line="300" w:lineRule="auto"/>
      </w:pPr>
    </w:p>
    <w:p w14:paraId="000000AF" w14:textId="77777777" w:rsidR="00C72356" w:rsidRPr="00BE1904" w:rsidRDefault="00C72356">
      <w:pPr>
        <w:spacing w:line="300" w:lineRule="auto"/>
      </w:pPr>
    </w:p>
    <w:p w14:paraId="000000B0" w14:textId="77777777" w:rsidR="00C72356" w:rsidRPr="00BE1904" w:rsidRDefault="00B040A0">
      <w:pPr>
        <w:spacing w:line="300" w:lineRule="auto"/>
      </w:pPr>
      <w:r w:rsidRPr="00BE1904">
        <w:t>Table 2. Mean ± SD water temperatures (°C) during embryo incubations from each light treatment for Lakes Superior and Ontario.</w:t>
      </w:r>
    </w:p>
    <w:p w14:paraId="000000B1" w14:textId="77777777" w:rsidR="00C72356" w:rsidRPr="00BE1904" w:rsidRDefault="00C72356">
      <w:pPr>
        <w:spacing w:line="300" w:lineRule="auto"/>
      </w:pPr>
    </w:p>
    <w:tbl>
      <w:tblPr>
        <w:tblStyle w:val="a4"/>
        <w:tblW w:w="5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440"/>
        <w:gridCol w:w="1440"/>
        <w:gridCol w:w="1440"/>
      </w:tblGrid>
      <w:tr w:rsidR="00C72356" w:rsidRPr="00BE1904" w14:paraId="04B4FF7F" w14:textId="77777777">
        <w:trPr>
          <w:trHeight w:val="331"/>
          <w:jc w:val="center"/>
        </w:trPr>
        <w:tc>
          <w:tcPr>
            <w:tcW w:w="1296" w:type="dxa"/>
            <w:tcBorders>
              <w:left w:val="nil"/>
              <w:bottom w:val="nil"/>
              <w:right w:val="nil"/>
            </w:tcBorders>
            <w:tcMar>
              <w:top w:w="0" w:type="dxa"/>
              <w:left w:w="0" w:type="dxa"/>
              <w:bottom w:w="0" w:type="dxa"/>
              <w:right w:w="0" w:type="dxa"/>
            </w:tcMar>
            <w:vAlign w:val="center"/>
          </w:tcPr>
          <w:p w14:paraId="000000B2" w14:textId="77777777" w:rsidR="00C72356" w:rsidRPr="00BE1904" w:rsidRDefault="00C72356">
            <w:pPr>
              <w:spacing w:line="300" w:lineRule="auto"/>
              <w:rPr>
                <w:sz w:val="24"/>
                <w:szCs w:val="24"/>
              </w:rPr>
            </w:pPr>
          </w:p>
        </w:tc>
        <w:tc>
          <w:tcPr>
            <w:tcW w:w="4320" w:type="dxa"/>
            <w:gridSpan w:val="3"/>
            <w:tcBorders>
              <w:left w:val="nil"/>
              <w:bottom w:val="single" w:sz="4" w:space="0" w:color="000000"/>
              <w:right w:val="nil"/>
            </w:tcBorders>
            <w:tcMar>
              <w:top w:w="0" w:type="dxa"/>
              <w:left w:w="0" w:type="dxa"/>
              <w:bottom w:w="0" w:type="dxa"/>
              <w:right w:w="0" w:type="dxa"/>
            </w:tcMar>
            <w:vAlign w:val="center"/>
          </w:tcPr>
          <w:p w14:paraId="000000B3" w14:textId="77777777" w:rsidR="00C72356" w:rsidRPr="00BE1904" w:rsidRDefault="00B040A0">
            <w:pPr>
              <w:spacing w:line="300" w:lineRule="auto"/>
              <w:jc w:val="center"/>
              <w:rPr>
                <w:sz w:val="24"/>
                <w:szCs w:val="24"/>
              </w:rPr>
            </w:pPr>
            <w:r w:rsidRPr="00BE1904">
              <w:rPr>
                <w:sz w:val="24"/>
                <w:szCs w:val="24"/>
              </w:rPr>
              <w:t>Light Treatment</w:t>
            </w:r>
          </w:p>
        </w:tc>
      </w:tr>
      <w:tr w:rsidR="00C72356" w:rsidRPr="00BE1904" w14:paraId="2EBA5BB1" w14:textId="77777777">
        <w:trPr>
          <w:trHeight w:val="331"/>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B6" w14:textId="77777777" w:rsidR="00C72356" w:rsidRPr="00BE1904" w:rsidRDefault="00B040A0">
            <w:pPr>
              <w:spacing w:line="300" w:lineRule="auto"/>
              <w:rPr>
                <w:sz w:val="24"/>
                <w:szCs w:val="24"/>
              </w:rPr>
            </w:pPr>
            <w:r w:rsidRPr="00BE1904">
              <w:rPr>
                <w:sz w:val="24"/>
                <w:szCs w:val="24"/>
              </w:rPr>
              <w:t>Lake</w:t>
            </w:r>
          </w:p>
        </w:tc>
        <w:tc>
          <w:tcPr>
            <w:tcW w:w="1440" w:type="dxa"/>
            <w:tcBorders>
              <w:left w:val="nil"/>
              <w:bottom w:val="single" w:sz="4" w:space="0" w:color="000000"/>
              <w:right w:val="nil"/>
            </w:tcBorders>
            <w:tcMar>
              <w:top w:w="0" w:type="dxa"/>
              <w:left w:w="0" w:type="dxa"/>
              <w:bottom w:w="0" w:type="dxa"/>
              <w:right w:w="0" w:type="dxa"/>
            </w:tcMar>
            <w:vAlign w:val="center"/>
          </w:tcPr>
          <w:p w14:paraId="000000B7" w14:textId="77777777" w:rsidR="00C72356" w:rsidRPr="00BE1904" w:rsidRDefault="00B040A0">
            <w:pPr>
              <w:spacing w:line="300" w:lineRule="auto"/>
              <w:jc w:val="center"/>
              <w:rPr>
                <w:sz w:val="24"/>
                <w:szCs w:val="24"/>
              </w:rPr>
            </w:pPr>
            <w:r w:rsidRPr="00BE1904">
              <w:rPr>
                <w:sz w:val="24"/>
                <w:szCs w:val="24"/>
              </w:rPr>
              <w:t>High</w:t>
            </w:r>
          </w:p>
        </w:tc>
        <w:tc>
          <w:tcPr>
            <w:tcW w:w="1440" w:type="dxa"/>
            <w:tcBorders>
              <w:left w:val="nil"/>
              <w:bottom w:val="single" w:sz="4" w:space="0" w:color="000000"/>
              <w:right w:val="nil"/>
            </w:tcBorders>
            <w:tcMar>
              <w:top w:w="0" w:type="dxa"/>
              <w:left w:w="0" w:type="dxa"/>
              <w:bottom w:w="0" w:type="dxa"/>
              <w:right w:w="0" w:type="dxa"/>
            </w:tcMar>
            <w:vAlign w:val="center"/>
          </w:tcPr>
          <w:p w14:paraId="000000B8" w14:textId="77777777" w:rsidR="00C72356" w:rsidRPr="00BE1904" w:rsidRDefault="00B040A0">
            <w:pPr>
              <w:spacing w:line="300" w:lineRule="auto"/>
              <w:jc w:val="center"/>
              <w:rPr>
                <w:sz w:val="24"/>
                <w:szCs w:val="24"/>
              </w:rPr>
            </w:pPr>
            <w:r w:rsidRPr="00BE1904">
              <w:rPr>
                <w:sz w:val="24"/>
                <w:szCs w:val="24"/>
              </w:rPr>
              <w:t>Medium</w:t>
            </w:r>
          </w:p>
        </w:tc>
        <w:tc>
          <w:tcPr>
            <w:tcW w:w="1440" w:type="dxa"/>
            <w:tcBorders>
              <w:left w:val="nil"/>
              <w:bottom w:val="single" w:sz="4" w:space="0" w:color="000000"/>
              <w:right w:val="nil"/>
            </w:tcBorders>
            <w:tcMar>
              <w:top w:w="0" w:type="dxa"/>
              <w:left w:w="0" w:type="dxa"/>
              <w:bottom w:w="0" w:type="dxa"/>
              <w:right w:w="0" w:type="dxa"/>
            </w:tcMar>
            <w:vAlign w:val="center"/>
          </w:tcPr>
          <w:p w14:paraId="000000B9" w14:textId="77777777" w:rsidR="00C72356" w:rsidRPr="00BE1904" w:rsidRDefault="00B040A0">
            <w:pPr>
              <w:spacing w:line="300" w:lineRule="auto"/>
              <w:jc w:val="center"/>
              <w:rPr>
                <w:sz w:val="24"/>
                <w:szCs w:val="24"/>
              </w:rPr>
            </w:pPr>
            <w:r w:rsidRPr="00BE1904">
              <w:rPr>
                <w:sz w:val="24"/>
                <w:szCs w:val="24"/>
              </w:rPr>
              <w:t>Low</w:t>
            </w:r>
          </w:p>
        </w:tc>
      </w:tr>
      <w:tr w:rsidR="00C72356" w:rsidRPr="00BE1904" w14:paraId="3E5C63C0" w14:textId="77777777">
        <w:trPr>
          <w:trHeight w:val="331"/>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0BA" w14:textId="77777777" w:rsidR="00C72356" w:rsidRPr="00BE1904" w:rsidRDefault="00B040A0">
            <w:pPr>
              <w:spacing w:line="300" w:lineRule="auto"/>
              <w:rPr>
                <w:sz w:val="24"/>
                <w:szCs w:val="24"/>
              </w:rPr>
            </w:pPr>
            <w:r w:rsidRPr="00BE1904">
              <w:rPr>
                <w:sz w:val="24"/>
                <w:szCs w:val="24"/>
              </w:rPr>
              <w:t>Superior</w:t>
            </w:r>
          </w:p>
        </w:tc>
        <w:tc>
          <w:tcPr>
            <w:tcW w:w="1440" w:type="dxa"/>
            <w:tcBorders>
              <w:left w:val="nil"/>
              <w:bottom w:val="nil"/>
              <w:right w:val="nil"/>
            </w:tcBorders>
            <w:tcMar>
              <w:top w:w="0" w:type="dxa"/>
              <w:left w:w="0" w:type="dxa"/>
              <w:bottom w:w="0" w:type="dxa"/>
              <w:right w:w="0" w:type="dxa"/>
            </w:tcMar>
            <w:vAlign w:val="center"/>
          </w:tcPr>
          <w:p w14:paraId="000000BB" w14:textId="77777777" w:rsidR="00C72356" w:rsidRPr="00BE1904" w:rsidRDefault="00B040A0">
            <w:pPr>
              <w:spacing w:line="300" w:lineRule="auto"/>
              <w:jc w:val="center"/>
              <w:rPr>
                <w:sz w:val="24"/>
                <w:szCs w:val="24"/>
              </w:rPr>
            </w:pPr>
            <w:r w:rsidRPr="00BE1904">
              <w:rPr>
                <w:sz w:val="24"/>
                <w:szCs w:val="24"/>
              </w:rPr>
              <w:t>4.25 ± 0.24</w:t>
            </w:r>
          </w:p>
        </w:tc>
        <w:tc>
          <w:tcPr>
            <w:tcW w:w="1440" w:type="dxa"/>
            <w:tcBorders>
              <w:left w:val="nil"/>
              <w:bottom w:val="nil"/>
              <w:right w:val="nil"/>
            </w:tcBorders>
            <w:tcMar>
              <w:top w:w="0" w:type="dxa"/>
              <w:left w:w="0" w:type="dxa"/>
              <w:bottom w:w="0" w:type="dxa"/>
              <w:right w:w="0" w:type="dxa"/>
            </w:tcMar>
            <w:vAlign w:val="center"/>
          </w:tcPr>
          <w:p w14:paraId="000000BC"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left w:val="nil"/>
              <w:bottom w:val="nil"/>
              <w:right w:val="nil"/>
            </w:tcBorders>
            <w:tcMar>
              <w:top w:w="0" w:type="dxa"/>
              <w:left w:w="0" w:type="dxa"/>
              <w:bottom w:w="0" w:type="dxa"/>
              <w:right w:w="0" w:type="dxa"/>
            </w:tcMar>
            <w:vAlign w:val="center"/>
          </w:tcPr>
          <w:p w14:paraId="000000BD" w14:textId="77777777" w:rsidR="00C72356" w:rsidRPr="00BE1904" w:rsidRDefault="00B040A0">
            <w:pPr>
              <w:spacing w:line="300" w:lineRule="auto"/>
              <w:jc w:val="center"/>
              <w:rPr>
                <w:sz w:val="24"/>
                <w:szCs w:val="24"/>
              </w:rPr>
            </w:pPr>
            <w:r w:rsidRPr="00BE1904">
              <w:rPr>
                <w:sz w:val="24"/>
                <w:szCs w:val="24"/>
              </w:rPr>
              <w:t>4.34 ± 0.34</w:t>
            </w:r>
          </w:p>
        </w:tc>
      </w:tr>
      <w:tr w:rsidR="00C72356" w:rsidRPr="00BE1904" w14:paraId="796B9D68" w14:textId="77777777">
        <w:trPr>
          <w:trHeight w:val="331"/>
          <w:jc w:val="center"/>
        </w:trPr>
        <w:tc>
          <w:tcPr>
            <w:tcW w:w="1296" w:type="dxa"/>
            <w:tcBorders>
              <w:top w:val="nil"/>
              <w:left w:val="nil"/>
              <w:right w:val="nil"/>
            </w:tcBorders>
            <w:tcMar>
              <w:top w:w="0" w:type="dxa"/>
              <w:left w:w="0" w:type="dxa"/>
              <w:bottom w:w="0" w:type="dxa"/>
              <w:right w:w="0" w:type="dxa"/>
            </w:tcMar>
            <w:vAlign w:val="center"/>
          </w:tcPr>
          <w:p w14:paraId="000000BE" w14:textId="77777777" w:rsidR="00C72356" w:rsidRPr="00BE1904" w:rsidRDefault="00B040A0">
            <w:pPr>
              <w:spacing w:line="300" w:lineRule="auto"/>
              <w:rPr>
                <w:sz w:val="24"/>
                <w:szCs w:val="24"/>
              </w:rPr>
            </w:pPr>
            <w:r w:rsidRPr="00BE1904">
              <w:rPr>
                <w:sz w:val="24"/>
                <w:szCs w:val="24"/>
              </w:rPr>
              <w:t>Ontario</w:t>
            </w:r>
          </w:p>
        </w:tc>
        <w:tc>
          <w:tcPr>
            <w:tcW w:w="1440" w:type="dxa"/>
            <w:tcBorders>
              <w:top w:val="nil"/>
              <w:left w:val="nil"/>
              <w:right w:val="nil"/>
            </w:tcBorders>
            <w:tcMar>
              <w:top w:w="0" w:type="dxa"/>
              <w:left w:w="0" w:type="dxa"/>
              <w:bottom w:w="0" w:type="dxa"/>
              <w:right w:w="0" w:type="dxa"/>
            </w:tcMar>
            <w:vAlign w:val="center"/>
          </w:tcPr>
          <w:p w14:paraId="000000BF" w14:textId="77777777" w:rsidR="00C72356" w:rsidRPr="00BE1904" w:rsidRDefault="00B040A0">
            <w:pPr>
              <w:spacing w:line="300" w:lineRule="auto"/>
              <w:jc w:val="center"/>
              <w:rPr>
                <w:sz w:val="24"/>
                <w:szCs w:val="24"/>
              </w:rPr>
            </w:pPr>
            <w:r w:rsidRPr="00BE1904">
              <w:rPr>
                <w:sz w:val="24"/>
                <w:szCs w:val="24"/>
              </w:rPr>
              <w:t>4.24 ± 0.25</w:t>
            </w:r>
          </w:p>
        </w:tc>
        <w:tc>
          <w:tcPr>
            <w:tcW w:w="1440" w:type="dxa"/>
            <w:tcBorders>
              <w:top w:val="nil"/>
              <w:left w:val="nil"/>
              <w:right w:val="nil"/>
            </w:tcBorders>
            <w:tcMar>
              <w:top w:w="0" w:type="dxa"/>
              <w:left w:w="0" w:type="dxa"/>
              <w:bottom w:w="0" w:type="dxa"/>
              <w:right w:w="0" w:type="dxa"/>
            </w:tcMar>
            <w:vAlign w:val="center"/>
          </w:tcPr>
          <w:p w14:paraId="000000C0" w14:textId="77777777" w:rsidR="00C72356" w:rsidRPr="00BE1904" w:rsidRDefault="00B040A0">
            <w:pPr>
              <w:spacing w:line="300" w:lineRule="auto"/>
              <w:jc w:val="center"/>
              <w:rPr>
                <w:sz w:val="24"/>
                <w:szCs w:val="24"/>
              </w:rPr>
            </w:pPr>
            <w:r w:rsidRPr="00BE1904">
              <w:rPr>
                <w:sz w:val="24"/>
                <w:szCs w:val="24"/>
              </w:rPr>
              <w:t>4.28 ± 0.28</w:t>
            </w:r>
          </w:p>
        </w:tc>
        <w:tc>
          <w:tcPr>
            <w:tcW w:w="1440" w:type="dxa"/>
            <w:tcBorders>
              <w:top w:val="nil"/>
              <w:left w:val="nil"/>
              <w:right w:val="nil"/>
            </w:tcBorders>
            <w:tcMar>
              <w:top w:w="0" w:type="dxa"/>
              <w:left w:w="0" w:type="dxa"/>
              <w:bottom w:w="0" w:type="dxa"/>
              <w:right w:w="0" w:type="dxa"/>
            </w:tcMar>
            <w:vAlign w:val="center"/>
          </w:tcPr>
          <w:p w14:paraId="000000C1" w14:textId="77777777" w:rsidR="00C72356" w:rsidRPr="00BE1904" w:rsidRDefault="00B040A0">
            <w:pPr>
              <w:spacing w:line="300" w:lineRule="auto"/>
              <w:jc w:val="center"/>
              <w:rPr>
                <w:sz w:val="24"/>
                <w:szCs w:val="24"/>
              </w:rPr>
            </w:pPr>
            <w:r w:rsidRPr="00BE1904">
              <w:rPr>
                <w:sz w:val="24"/>
                <w:szCs w:val="24"/>
              </w:rPr>
              <w:t>4.36 ± 0.36</w:t>
            </w:r>
          </w:p>
        </w:tc>
      </w:tr>
    </w:tbl>
    <w:p w14:paraId="000000C2" w14:textId="77777777" w:rsidR="00C72356" w:rsidRPr="00BE1904" w:rsidRDefault="00C72356">
      <w:pPr>
        <w:spacing w:line="300" w:lineRule="auto"/>
      </w:pPr>
    </w:p>
    <w:p w14:paraId="000000C3" w14:textId="77777777" w:rsidR="00C72356" w:rsidRPr="00BE1904" w:rsidRDefault="00C72356">
      <w:pPr>
        <w:spacing w:line="300" w:lineRule="auto"/>
      </w:pPr>
    </w:p>
    <w:p w14:paraId="000000C4" w14:textId="77777777" w:rsidR="00C72356" w:rsidRPr="00BE1904" w:rsidRDefault="00C72356">
      <w:pPr>
        <w:spacing w:line="300" w:lineRule="auto"/>
      </w:pPr>
    </w:p>
    <w:p w14:paraId="000000C5" w14:textId="77777777" w:rsidR="00C72356" w:rsidRPr="00BE1904" w:rsidRDefault="00B040A0">
      <w:pPr>
        <w:spacing w:line="300" w:lineRule="auto"/>
      </w:pPr>
      <w:r w:rsidRPr="00BE1904">
        <w:t>Table 3. Mean ± SD total length (TL) and fresh mass (FM) of spawning females and males from Lake Superior and Lake Ontario cisco (</w:t>
      </w:r>
      <w:r w:rsidRPr="00BE1904">
        <w:rPr>
          <w:i/>
        </w:rPr>
        <w:t>Coregonus artedi</w:t>
      </w:r>
      <w:r w:rsidRPr="00BE1904">
        <w:t>) used in the experiment.</w:t>
      </w:r>
    </w:p>
    <w:p w14:paraId="000000C6" w14:textId="77777777" w:rsidR="00C72356" w:rsidRPr="00BE1904" w:rsidRDefault="00C72356">
      <w:pPr>
        <w:spacing w:line="300" w:lineRule="auto"/>
      </w:pPr>
    </w:p>
    <w:tbl>
      <w:tblPr>
        <w:tblStyle w:val="a5"/>
        <w:tblW w:w="5742" w:type="dxa"/>
        <w:jc w:val="center"/>
        <w:tblBorders>
          <w:top w:val="nil"/>
          <w:left w:val="nil"/>
          <w:bottom w:val="nil"/>
          <w:right w:val="nil"/>
          <w:insideH w:val="nil"/>
          <w:insideV w:val="nil"/>
        </w:tblBorders>
        <w:tblLayout w:type="fixed"/>
        <w:tblLook w:val="0400" w:firstRow="0" w:lastRow="0" w:firstColumn="0" w:lastColumn="0" w:noHBand="0" w:noVBand="1"/>
      </w:tblPr>
      <w:tblGrid>
        <w:gridCol w:w="1009"/>
        <w:gridCol w:w="1123"/>
        <w:gridCol w:w="1123"/>
        <w:gridCol w:w="241"/>
        <w:gridCol w:w="1123"/>
        <w:gridCol w:w="1123"/>
      </w:tblGrid>
      <w:tr w:rsidR="00C72356" w:rsidRPr="00BE1904" w14:paraId="308284C3" w14:textId="77777777">
        <w:trPr>
          <w:trHeight w:val="432"/>
          <w:jc w:val="center"/>
        </w:trPr>
        <w:tc>
          <w:tcPr>
            <w:tcW w:w="1009" w:type="dxa"/>
            <w:tcBorders>
              <w:top w:val="single" w:sz="12" w:space="0" w:color="000000"/>
            </w:tcBorders>
            <w:tcMar>
              <w:top w:w="0" w:type="dxa"/>
              <w:left w:w="0" w:type="dxa"/>
              <w:bottom w:w="0" w:type="dxa"/>
              <w:right w:w="0" w:type="dxa"/>
            </w:tcMar>
            <w:vAlign w:val="bottom"/>
          </w:tcPr>
          <w:p w14:paraId="000000C7"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8" w14:textId="77777777" w:rsidR="00C72356" w:rsidRPr="00BE1904" w:rsidRDefault="00B040A0">
            <w:pPr>
              <w:spacing w:line="300" w:lineRule="auto"/>
              <w:jc w:val="center"/>
              <w:rPr>
                <w:sz w:val="24"/>
                <w:szCs w:val="24"/>
              </w:rPr>
            </w:pPr>
            <w:r w:rsidRPr="00BE1904">
              <w:rPr>
                <w:sz w:val="24"/>
                <w:szCs w:val="24"/>
              </w:rPr>
              <w:t>Lake Superior</w:t>
            </w:r>
          </w:p>
        </w:tc>
        <w:tc>
          <w:tcPr>
            <w:tcW w:w="241" w:type="dxa"/>
            <w:tcBorders>
              <w:top w:val="single" w:sz="12" w:space="0" w:color="000000"/>
              <w:bottom w:val="nil"/>
            </w:tcBorders>
            <w:tcMar>
              <w:top w:w="0" w:type="dxa"/>
              <w:left w:w="0" w:type="dxa"/>
              <w:bottom w:w="0" w:type="dxa"/>
              <w:right w:w="0" w:type="dxa"/>
            </w:tcMar>
            <w:vAlign w:val="center"/>
          </w:tcPr>
          <w:p w14:paraId="000000CA" w14:textId="77777777" w:rsidR="00C72356" w:rsidRPr="00BE1904" w:rsidRDefault="00C72356">
            <w:pPr>
              <w:spacing w:line="300" w:lineRule="auto"/>
              <w:jc w:val="center"/>
              <w:rPr>
                <w:sz w:val="24"/>
                <w:szCs w:val="24"/>
              </w:rPr>
            </w:pPr>
          </w:p>
        </w:tc>
        <w:tc>
          <w:tcPr>
            <w:tcW w:w="2246" w:type="dxa"/>
            <w:gridSpan w:val="2"/>
            <w:tcBorders>
              <w:top w:val="single" w:sz="12" w:space="0" w:color="000000"/>
              <w:bottom w:val="single" w:sz="4" w:space="0" w:color="000000"/>
            </w:tcBorders>
            <w:tcMar>
              <w:top w:w="0" w:type="dxa"/>
              <w:left w:w="0" w:type="dxa"/>
              <w:bottom w:w="0" w:type="dxa"/>
              <w:right w:w="0" w:type="dxa"/>
            </w:tcMar>
            <w:vAlign w:val="center"/>
          </w:tcPr>
          <w:p w14:paraId="000000CB" w14:textId="77777777" w:rsidR="00C72356" w:rsidRPr="00BE1904" w:rsidRDefault="00B040A0">
            <w:pPr>
              <w:spacing w:line="300" w:lineRule="auto"/>
              <w:jc w:val="center"/>
              <w:rPr>
                <w:sz w:val="24"/>
                <w:szCs w:val="24"/>
              </w:rPr>
            </w:pPr>
            <w:r w:rsidRPr="00BE1904">
              <w:rPr>
                <w:sz w:val="24"/>
                <w:szCs w:val="24"/>
              </w:rPr>
              <w:t>Lake Ontario</w:t>
            </w:r>
          </w:p>
        </w:tc>
      </w:tr>
      <w:tr w:rsidR="00C72356" w:rsidRPr="00BE1904" w14:paraId="1A2BE88F" w14:textId="77777777">
        <w:trPr>
          <w:trHeight w:val="432"/>
          <w:jc w:val="center"/>
        </w:trPr>
        <w:tc>
          <w:tcPr>
            <w:tcW w:w="1009" w:type="dxa"/>
            <w:tcBorders>
              <w:bottom w:val="single" w:sz="4" w:space="0" w:color="000000"/>
            </w:tcBorders>
            <w:tcMar>
              <w:top w:w="0" w:type="dxa"/>
              <w:left w:w="0" w:type="dxa"/>
              <w:bottom w:w="0" w:type="dxa"/>
              <w:right w:w="0" w:type="dxa"/>
            </w:tcMar>
            <w:vAlign w:val="center"/>
          </w:tcPr>
          <w:p w14:paraId="000000CD" w14:textId="77777777" w:rsidR="00C72356" w:rsidRPr="00BE1904" w:rsidRDefault="00B040A0">
            <w:pPr>
              <w:spacing w:line="300" w:lineRule="auto"/>
              <w:jc w:val="center"/>
              <w:rPr>
                <w:sz w:val="24"/>
                <w:szCs w:val="24"/>
              </w:rPr>
            </w:pPr>
            <w:r w:rsidRPr="00BE1904">
              <w:rPr>
                <w:sz w:val="24"/>
                <w:szCs w:val="24"/>
              </w:rPr>
              <w:t>Sex</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E"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CF" w14:textId="77777777" w:rsidR="00C72356" w:rsidRPr="00BE1904" w:rsidRDefault="00B040A0">
            <w:pPr>
              <w:spacing w:line="300" w:lineRule="auto"/>
              <w:jc w:val="center"/>
              <w:rPr>
                <w:sz w:val="24"/>
                <w:szCs w:val="24"/>
              </w:rPr>
            </w:pPr>
            <w:r w:rsidRPr="00BE1904">
              <w:rPr>
                <w:sz w:val="24"/>
                <w:szCs w:val="24"/>
              </w:rPr>
              <w:t>FM (g)</w:t>
            </w:r>
          </w:p>
        </w:tc>
        <w:tc>
          <w:tcPr>
            <w:tcW w:w="241" w:type="dxa"/>
            <w:tcBorders>
              <w:top w:val="nil"/>
              <w:bottom w:val="single" w:sz="4" w:space="0" w:color="000000"/>
            </w:tcBorders>
            <w:tcMar>
              <w:top w:w="0" w:type="dxa"/>
              <w:left w:w="0" w:type="dxa"/>
              <w:bottom w:w="0" w:type="dxa"/>
              <w:right w:w="0" w:type="dxa"/>
            </w:tcMar>
          </w:tcPr>
          <w:p w14:paraId="000000D0" w14:textId="77777777" w:rsidR="00C72356" w:rsidRPr="00BE1904" w:rsidRDefault="00C72356">
            <w:pPr>
              <w:spacing w:line="300" w:lineRule="auto"/>
              <w:jc w:val="center"/>
              <w:rPr>
                <w:sz w:val="24"/>
                <w:szCs w:val="24"/>
              </w:rPr>
            </w:pP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1" w14:textId="77777777" w:rsidR="00C72356" w:rsidRPr="00BE1904" w:rsidRDefault="00B040A0">
            <w:pPr>
              <w:spacing w:line="300" w:lineRule="auto"/>
              <w:jc w:val="center"/>
              <w:rPr>
                <w:sz w:val="24"/>
                <w:szCs w:val="24"/>
              </w:rPr>
            </w:pPr>
            <w:r w:rsidRPr="00BE1904">
              <w:rPr>
                <w:sz w:val="24"/>
                <w:szCs w:val="24"/>
              </w:rPr>
              <w:t>TL (mm)</w:t>
            </w:r>
          </w:p>
        </w:tc>
        <w:tc>
          <w:tcPr>
            <w:tcW w:w="1123" w:type="dxa"/>
            <w:tcBorders>
              <w:top w:val="single" w:sz="4" w:space="0" w:color="000000"/>
              <w:bottom w:val="single" w:sz="4" w:space="0" w:color="000000"/>
            </w:tcBorders>
            <w:tcMar>
              <w:top w:w="0" w:type="dxa"/>
              <w:left w:w="0" w:type="dxa"/>
              <w:bottom w:w="0" w:type="dxa"/>
              <w:right w:w="0" w:type="dxa"/>
            </w:tcMar>
            <w:vAlign w:val="center"/>
          </w:tcPr>
          <w:p w14:paraId="000000D2" w14:textId="77777777" w:rsidR="00C72356" w:rsidRPr="00BE1904" w:rsidRDefault="00B040A0">
            <w:pPr>
              <w:spacing w:line="300" w:lineRule="auto"/>
              <w:jc w:val="center"/>
              <w:rPr>
                <w:sz w:val="24"/>
                <w:szCs w:val="24"/>
              </w:rPr>
            </w:pPr>
            <w:r w:rsidRPr="00BE1904">
              <w:rPr>
                <w:sz w:val="24"/>
                <w:szCs w:val="24"/>
              </w:rPr>
              <w:t>FM (g)</w:t>
            </w:r>
          </w:p>
        </w:tc>
      </w:tr>
      <w:tr w:rsidR="00C72356" w:rsidRPr="00BE1904" w14:paraId="218586E0" w14:textId="77777777">
        <w:trPr>
          <w:trHeight w:val="720"/>
          <w:jc w:val="center"/>
        </w:trPr>
        <w:tc>
          <w:tcPr>
            <w:tcW w:w="1009" w:type="dxa"/>
            <w:tcBorders>
              <w:top w:val="single" w:sz="4" w:space="0" w:color="000000"/>
              <w:bottom w:val="nil"/>
            </w:tcBorders>
            <w:tcMar>
              <w:top w:w="0" w:type="dxa"/>
              <w:left w:w="0" w:type="dxa"/>
              <w:bottom w:w="0" w:type="dxa"/>
              <w:right w:w="0" w:type="dxa"/>
            </w:tcMar>
            <w:vAlign w:val="center"/>
          </w:tcPr>
          <w:p w14:paraId="000000D3" w14:textId="77777777" w:rsidR="00C72356" w:rsidRPr="00BE1904" w:rsidRDefault="00B040A0">
            <w:pPr>
              <w:spacing w:line="300" w:lineRule="auto"/>
              <w:jc w:val="center"/>
              <w:rPr>
                <w:sz w:val="24"/>
                <w:szCs w:val="24"/>
              </w:rPr>
            </w:pPr>
            <w:r w:rsidRPr="00BE1904">
              <w:rPr>
                <w:sz w:val="24"/>
                <w:szCs w:val="24"/>
              </w:rPr>
              <w:t>Female</w:t>
            </w:r>
          </w:p>
        </w:tc>
        <w:tc>
          <w:tcPr>
            <w:tcW w:w="1123" w:type="dxa"/>
            <w:tcBorders>
              <w:top w:val="single" w:sz="4" w:space="0" w:color="000000"/>
              <w:bottom w:val="nil"/>
            </w:tcBorders>
            <w:tcMar>
              <w:top w:w="0" w:type="dxa"/>
              <w:left w:w="0" w:type="dxa"/>
              <w:bottom w:w="0" w:type="dxa"/>
              <w:right w:w="0" w:type="dxa"/>
            </w:tcMar>
            <w:vAlign w:val="center"/>
          </w:tcPr>
          <w:p w14:paraId="000000D4" w14:textId="77777777" w:rsidR="00C72356" w:rsidRPr="00BE1904" w:rsidRDefault="00B040A0">
            <w:pPr>
              <w:spacing w:line="300" w:lineRule="auto"/>
              <w:jc w:val="center"/>
              <w:rPr>
                <w:sz w:val="24"/>
                <w:szCs w:val="24"/>
              </w:rPr>
            </w:pPr>
            <w:r w:rsidRPr="00BE1904">
              <w:rPr>
                <w:sz w:val="24"/>
                <w:szCs w:val="24"/>
              </w:rPr>
              <w:t>428.92</w:t>
            </w:r>
          </w:p>
          <w:p w14:paraId="000000D5" w14:textId="77777777" w:rsidR="00C72356" w:rsidRPr="00BE1904" w:rsidRDefault="00B040A0">
            <w:pPr>
              <w:spacing w:line="300" w:lineRule="auto"/>
              <w:jc w:val="center"/>
              <w:rPr>
                <w:sz w:val="24"/>
                <w:szCs w:val="24"/>
              </w:rPr>
            </w:pPr>
            <w:r w:rsidRPr="00BE1904">
              <w:rPr>
                <w:sz w:val="24"/>
                <w:szCs w:val="24"/>
              </w:rPr>
              <w:t>± 44.40</w:t>
            </w:r>
          </w:p>
        </w:tc>
        <w:tc>
          <w:tcPr>
            <w:tcW w:w="1123" w:type="dxa"/>
            <w:tcBorders>
              <w:top w:val="single" w:sz="4" w:space="0" w:color="000000"/>
              <w:bottom w:val="nil"/>
            </w:tcBorders>
            <w:tcMar>
              <w:top w:w="0" w:type="dxa"/>
              <w:left w:w="0" w:type="dxa"/>
              <w:bottom w:w="0" w:type="dxa"/>
              <w:right w:w="0" w:type="dxa"/>
            </w:tcMar>
            <w:vAlign w:val="center"/>
          </w:tcPr>
          <w:p w14:paraId="000000D6" w14:textId="77777777" w:rsidR="00C72356" w:rsidRPr="00BE1904" w:rsidRDefault="00B040A0">
            <w:pPr>
              <w:spacing w:line="300" w:lineRule="auto"/>
              <w:jc w:val="center"/>
              <w:rPr>
                <w:sz w:val="24"/>
                <w:szCs w:val="24"/>
              </w:rPr>
            </w:pPr>
            <w:r w:rsidRPr="00BE1904">
              <w:rPr>
                <w:sz w:val="24"/>
                <w:szCs w:val="24"/>
              </w:rPr>
              <w:t>676.02</w:t>
            </w:r>
          </w:p>
          <w:p w14:paraId="000000D7" w14:textId="77777777" w:rsidR="00C72356" w:rsidRPr="00BE1904" w:rsidRDefault="00B040A0">
            <w:pPr>
              <w:spacing w:line="300" w:lineRule="auto"/>
              <w:jc w:val="center"/>
              <w:rPr>
                <w:sz w:val="24"/>
                <w:szCs w:val="24"/>
              </w:rPr>
            </w:pPr>
            <w:r w:rsidRPr="00BE1904">
              <w:rPr>
                <w:sz w:val="24"/>
                <w:szCs w:val="24"/>
              </w:rPr>
              <w:t>± 181.51</w:t>
            </w:r>
          </w:p>
        </w:tc>
        <w:tc>
          <w:tcPr>
            <w:tcW w:w="241" w:type="dxa"/>
            <w:tcBorders>
              <w:top w:val="single" w:sz="4" w:space="0" w:color="000000"/>
              <w:bottom w:val="nil"/>
            </w:tcBorders>
            <w:tcMar>
              <w:top w:w="0" w:type="dxa"/>
              <w:left w:w="0" w:type="dxa"/>
              <w:bottom w:w="0" w:type="dxa"/>
              <w:right w:w="0" w:type="dxa"/>
            </w:tcMar>
          </w:tcPr>
          <w:p w14:paraId="000000D8" w14:textId="77777777" w:rsidR="00C72356" w:rsidRPr="00BE1904" w:rsidRDefault="00C72356">
            <w:pPr>
              <w:spacing w:line="300" w:lineRule="auto"/>
              <w:jc w:val="center"/>
              <w:rPr>
                <w:sz w:val="24"/>
                <w:szCs w:val="24"/>
              </w:rPr>
            </w:pPr>
          </w:p>
        </w:tc>
        <w:tc>
          <w:tcPr>
            <w:tcW w:w="1123" w:type="dxa"/>
            <w:tcBorders>
              <w:top w:val="single" w:sz="4" w:space="0" w:color="000000"/>
              <w:bottom w:val="nil"/>
            </w:tcBorders>
            <w:tcMar>
              <w:top w:w="0" w:type="dxa"/>
              <w:left w:w="0" w:type="dxa"/>
              <w:bottom w:w="0" w:type="dxa"/>
              <w:right w:w="0" w:type="dxa"/>
            </w:tcMar>
            <w:vAlign w:val="center"/>
          </w:tcPr>
          <w:p w14:paraId="000000D9" w14:textId="77777777" w:rsidR="00C72356" w:rsidRPr="00BE1904" w:rsidRDefault="00B040A0">
            <w:pPr>
              <w:spacing w:line="300" w:lineRule="auto"/>
              <w:jc w:val="center"/>
              <w:rPr>
                <w:sz w:val="24"/>
                <w:szCs w:val="24"/>
              </w:rPr>
            </w:pPr>
            <w:r w:rsidRPr="00BE1904">
              <w:rPr>
                <w:sz w:val="24"/>
                <w:szCs w:val="24"/>
              </w:rPr>
              <w:t xml:space="preserve">380.33 </w:t>
            </w:r>
          </w:p>
          <w:p w14:paraId="000000DA" w14:textId="77777777" w:rsidR="00C72356" w:rsidRPr="00BE1904" w:rsidRDefault="00B040A0">
            <w:pPr>
              <w:spacing w:line="300" w:lineRule="auto"/>
              <w:jc w:val="center"/>
              <w:rPr>
                <w:sz w:val="24"/>
                <w:szCs w:val="24"/>
              </w:rPr>
            </w:pPr>
            <w:r w:rsidRPr="00BE1904">
              <w:rPr>
                <w:sz w:val="24"/>
                <w:szCs w:val="24"/>
              </w:rPr>
              <w:t>± 24.18</w:t>
            </w:r>
          </w:p>
        </w:tc>
        <w:tc>
          <w:tcPr>
            <w:tcW w:w="1123" w:type="dxa"/>
            <w:tcBorders>
              <w:top w:val="single" w:sz="4" w:space="0" w:color="000000"/>
              <w:bottom w:val="nil"/>
            </w:tcBorders>
            <w:tcMar>
              <w:top w:w="0" w:type="dxa"/>
              <w:left w:w="0" w:type="dxa"/>
              <w:bottom w:w="0" w:type="dxa"/>
              <w:right w:w="0" w:type="dxa"/>
            </w:tcMar>
            <w:vAlign w:val="center"/>
          </w:tcPr>
          <w:p w14:paraId="000000DB" w14:textId="77777777" w:rsidR="00C72356" w:rsidRPr="00BE1904" w:rsidRDefault="00B040A0">
            <w:pPr>
              <w:spacing w:line="300" w:lineRule="auto"/>
              <w:jc w:val="center"/>
              <w:rPr>
                <w:sz w:val="24"/>
                <w:szCs w:val="24"/>
              </w:rPr>
            </w:pPr>
            <w:r w:rsidRPr="00BE1904">
              <w:rPr>
                <w:sz w:val="24"/>
                <w:szCs w:val="24"/>
              </w:rPr>
              <w:t xml:space="preserve">567.59 </w:t>
            </w:r>
          </w:p>
          <w:p w14:paraId="000000DC" w14:textId="77777777" w:rsidR="00C72356" w:rsidRPr="00BE1904" w:rsidRDefault="00B040A0">
            <w:pPr>
              <w:spacing w:line="300" w:lineRule="auto"/>
              <w:jc w:val="center"/>
              <w:rPr>
                <w:sz w:val="24"/>
                <w:szCs w:val="24"/>
              </w:rPr>
            </w:pPr>
            <w:r w:rsidRPr="00BE1904">
              <w:rPr>
                <w:sz w:val="24"/>
                <w:szCs w:val="24"/>
              </w:rPr>
              <w:t>± 122.89</w:t>
            </w:r>
          </w:p>
        </w:tc>
      </w:tr>
      <w:tr w:rsidR="00C72356" w:rsidRPr="00BE1904" w14:paraId="1A93F972" w14:textId="77777777">
        <w:trPr>
          <w:trHeight w:val="720"/>
          <w:jc w:val="center"/>
        </w:trPr>
        <w:tc>
          <w:tcPr>
            <w:tcW w:w="1009" w:type="dxa"/>
            <w:tcBorders>
              <w:top w:val="nil"/>
              <w:bottom w:val="single" w:sz="12" w:space="0" w:color="000000"/>
            </w:tcBorders>
            <w:tcMar>
              <w:top w:w="0" w:type="dxa"/>
              <w:left w:w="0" w:type="dxa"/>
              <w:bottom w:w="0" w:type="dxa"/>
              <w:right w:w="0" w:type="dxa"/>
            </w:tcMar>
            <w:vAlign w:val="center"/>
          </w:tcPr>
          <w:p w14:paraId="000000DD" w14:textId="77777777" w:rsidR="00C72356" w:rsidRPr="00BE1904" w:rsidRDefault="00B040A0">
            <w:pPr>
              <w:spacing w:line="300" w:lineRule="auto"/>
              <w:jc w:val="center"/>
              <w:rPr>
                <w:sz w:val="24"/>
                <w:szCs w:val="24"/>
              </w:rPr>
            </w:pPr>
            <w:r w:rsidRPr="00BE1904">
              <w:rPr>
                <w:sz w:val="24"/>
                <w:szCs w:val="24"/>
              </w:rPr>
              <w:t>Male</w:t>
            </w:r>
          </w:p>
        </w:tc>
        <w:tc>
          <w:tcPr>
            <w:tcW w:w="1123" w:type="dxa"/>
            <w:tcBorders>
              <w:top w:val="nil"/>
              <w:bottom w:val="single" w:sz="12" w:space="0" w:color="000000"/>
            </w:tcBorders>
            <w:tcMar>
              <w:top w:w="0" w:type="dxa"/>
              <w:left w:w="0" w:type="dxa"/>
              <w:bottom w:w="0" w:type="dxa"/>
              <w:right w:w="0" w:type="dxa"/>
            </w:tcMar>
            <w:vAlign w:val="center"/>
          </w:tcPr>
          <w:p w14:paraId="000000DE" w14:textId="77777777" w:rsidR="00C72356" w:rsidRPr="00BE1904" w:rsidRDefault="00B040A0">
            <w:pPr>
              <w:spacing w:line="300" w:lineRule="auto"/>
              <w:jc w:val="center"/>
              <w:rPr>
                <w:sz w:val="24"/>
                <w:szCs w:val="24"/>
              </w:rPr>
            </w:pPr>
            <w:r w:rsidRPr="00BE1904">
              <w:rPr>
                <w:sz w:val="24"/>
                <w:szCs w:val="24"/>
              </w:rPr>
              <w:t xml:space="preserve">400.25 </w:t>
            </w:r>
          </w:p>
          <w:p w14:paraId="000000DF" w14:textId="77777777" w:rsidR="00C72356" w:rsidRPr="00BE1904" w:rsidRDefault="00B040A0">
            <w:pPr>
              <w:spacing w:line="300" w:lineRule="auto"/>
              <w:jc w:val="center"/>
              <w:rPr>
                <w:sz w:val="24"/>
                <w:szCs w:val="24"/>
              </w:rPr>
            </w:pPr>
            <w:r w:rsidRPr="00BE1904">
              <w:rPr>
                <w:sz w:val="24"/>
                <w:szCs w:val="24"/>
              </w:rPr>
              <w:t>± 34.35</w:t>
            </w:r>
          </w:p>
        </w:tc>
        <w:tc>
          <w:tcPr>
            <w:tcW w:w="1123" w:type="dxa"/>
            <w:tcBorders>
              <w:top w:val="nil"/>
              <w:bottom w:val="single" w:sz="12" w:space="0" w:color="000000"/>
            </w:tcBorders>
            <w:tcMar>
              <w:top w:w="0" w:type="dxa"/>
              <w:left w:w="0" w:type="dxa"/>
              <w:bottom w:w="0" w:type="dxa"/>
              <w:right w:w="0" w:type="dxa"/>
            </w:tcMar>
            <w:vAlign w:val="center"/>
          </w:tcPr>
          <w:p w14:paraId="000000E0" w14:textId="77777777" w:rsidR="00C72356" w:rsidRPr="00BE1904" w:rsidRDefault="00B040A0">
            <w:pPr>
              <w:spacing w:line="300" w:lineRule="auto"/>
              <w:jc w:val="center"/>
              <w:rPr>
                <w:sz w:val="24"/>
                <w:szCs w:val="24"/>
              </w:rPr>
            </w:pPr>
            <w:r w:rsidRPr="00BE1904">
              <w:rPr>
                <w:sz w:val="24"/>
                <w:szCs w:val="24"/>
              </w:rPr>
              <w:t xml:space="preserve">523.82 </w:t>
            </w:r>
          </w:p>
          <w:p w14:paraId="000000E1" w14:textId="77777777" w:rsidR="00C72356" w:rsidRPr="00BE1904" w:rsidRDefault="00B040A0">
            <w:pPr>
              <w:spacing w:line="300" w:lineRule="auto"/>
              <w:jc w:val="center"/>
              <w:rPr>
                <w:sz w:val="24"/>
                <w:szCs w:val="24"/>
              </w:rPr>
            </w:pPr>
            <w:r w:rsidRPr="00BE1904">
              <w:rPr>
                <w:sz w:val="24"/>
                <w:szCs w:val="24"/>
              </w:rPr>
              <w:t>± 134.65</w:t>
            </w:r>
          </w:p>
        </w:tc>
        <w:tc>
          <w:tcPr>
            <w:tcW w:w="241" w:type="dxa"/>
            <w:tcBorders>
              <w:top w:val="nil"/>
              <w:bottom w:val="single" w:sz="12" w:space="0" w:color="000000"/>
            </w:tcBorders>
            <w:tcMar>
              <w:top w:w="0" w:type="dxa"/>
              <w:left w:w="0" w:type="dxa"/>
              <w:bottom w:w="0" w:type="dxa"/>
              <w:right w:w="0" w:type="dxa"/>
            </w:tcMar>
          </w:tcPr>
          <w:p w14:paraId="000000E2" w14:textId="77777777" w:rsidR="00C72356" w:rsidRPr="00BE1904" w:rsidRDefault="00C72356">
            <w:pPr>
              <w:spacing w:line="300" w:lineRule="auto"/>
              <w:jc w:val="center"/>
              <w:rPr>
                <w:sz w:val="24"/>
                <w:szCs w:val="24"/>
              </w:rPr>
            </w:pPr>
          </w:p>
        </w:tc>
        <w:tc>
          <w:tcPr>
            <w:tcW w:w="1123" w:type="dxa"/>
            <w:tcBorders>
              <w:top w:val="nil"/>
              <w:bottom w:val="single" w:sz="12" w:space="0" w:color="000000"/>
            </w:tcBorders>
            <w:tcMar>
              <w:top w:w="0" w:type="dxa"/>
              <w:left w:w="0" w:type="dxa"/>
              <w:bottom w:w="0" w:type="dxa"/>
              <w:right w:w="0" w:type="dxa"/>
            </w:tcMar>
            <w:vAlign w:val="center"/>
          </w:tcPr>
          <w:p w14:paraId="000000E3" w14:textId="77777777" w:rsidR="00C72356" w:rsidRPr="00BE1904" w:rsidRDefault="00B040A0">
            <w:pPr>
              <w:spacing w:line="300" w:lineRule="auto"/>
              <w:jc w:val="center"/>
              <w:rPr>
                <w:sz w:val="24"/>
                <w:szCs w:val="24"/>
              </w:rPr>
            </w:pPr>
            <w:r w:rsidRPr="00BE1904">
              <w:rPr>
                <w:sz w:val="24"/>
                <w:szCs w:val="24"/>
              </w:rPr>
              <w:t xml:space="preserve">366.56 </w:t>
            </w:r>
          </w:p>
          <w:p w14:paraId="000000E4" w14:textId="77777777" w:rsidR="00C72356" w:rsidRPr="00BE1904" w:rsidRDefault="00B040A0">
            <w:pPr>
              <w:spacing w:line="300" w:lineRule="auto"/>
              <w:jc w:val="center"/>
              <w:rPr>
                <w:sz w:val="24"/>
                <w:szCs w:val="24"/>
              </w:rPr>
            </w:pPr>
            <w:r w:rsidRPr="00BE1904">
              <w:rPr>
                <w:sz w:val="24"/>
                <w:szCs w:val="24"/>
              </w:rPr>
              <w:t>± 25.30</w:t>
            </w:r>
          </w:p>
        </w:tc>
        <w:tc>
          <w:tcPr>
            <w:tcW w:w="1123" w:type="dxa"/>
            <w:tcBorders>
              <w:top w:val="nil"/>
              <w:bottom w:val="single" w:sz="12" w:space="0" w:color="000000"/>
            </w:tcBorders>
            <w:tcMar>
              <w:top w:w="0" w:type="dxa"/>
              <w:left w:w="0" w:type="dxa"/>
              <w:bottom w:w="0" w:type="dxa"/>
              <w:right w:w="0" w:type="dxa"/>
            </w:tcMar>
            <w:vAlign w:val="center"/>
          </w:tcPr>
          <w:p w14:paraId="000000E5" w14:textId="77777777" w:rsidR="00C72356" w:rsidRPr="00BE1904" w:rsidRDefault="00B040A0">
            <w:pPr>
              <w:spacing w:line="300" w:lineRule="auto"/>
              <w:jc w:val="center"/>
              <w:rPr>
                <w:sz w:val="24"/>
                <w:szCs w:val="24"/>
              </w:rPr>
            </w:pPr>
            <w:r w:rsidRPr="00BE1904">
              <w:rPr>
                <w:sz w:val="24"/>
                <w:szCs w:val="24"/>
              </w:rPr>
              <w:t xml:space="preserve">443.29 </w:t>
            </w:r>
          </w:p>
          <w:p w14:paraId="000000E6" w14:textId="77777777" w:rsidR="00C72356" w:rsidRPr="00BE1904" w:rsidRDefault="00B040A0">
            <w:pPr>
              <w:spacing w:line="300" w:lineRule="auto"/>
              <w:jc w:val="center"/>
              <w:rPr>
                <w:sz w:val="24"/>
                <w:szCs w:val="24"/>
              </w:rPr>
            </w:pPr>
            <w:r w:rsidRPr="00BE1904">
              <w:rPr>
                <w:sz w:val="24"/>
                <w:szCs w:val="24"/>
              </w:rPr>
              <w:t>± 103.16</w:t>
            </w:r>
          </w:p>
        </w:tc>
      </w:tr>
    </w:tbl>
    <w:p w14:paraId="000000E7" w14:textId="77777777" w:rsidR="00C72356" w:rsidRPr="00BE1904" w:rsidRDefault="00B040A0">
      <w:pPr>
        <w:spacing w:line="300" w:lineRule="auto"/>
      </w:pPr>
      <w:r w:rsidRPr="00BE1904">
        <w:br w:type="page"/>
      </w:r>
    </w:p>
    <w:p w14:paraId="000000E8" w14:textId="77777777" w:rsidR="00C72356" w:rsidRPr="00BE1904" w:rsidRDefault="00B040A0">
      <w:pPr>
        <w:spacing w:line="300" w:lineRule="auto"/>
      </w:pPr>
      <w:r w:rsidRPr="00BE1904">
        <w:lastRenderedPageBreak/>
        <w:t>Table 4. Likelihood ratio test output for each model selected for embryo survival (%), incubation period (number of days post-fertilization; DPF), incubation period (accumulated degree-days; ADD), length-at-hatch (mm), and yolk-sac volume (mm</w:t>
      </w:r>
      <w:r w:rsidRPr="00BE1904">
        <w:rPr>
          <w:vertAlign w:val="superscript"/>
        </w:rPr>
        <w:t>3</w:t>
      </w:r>
      <w:r w:rsidRPr="00BE1904">
        <w:t>) from Lakes Superior and Ontario cisco (</w:t>
      </w:r>
      <w:r w:rsidRPr="00BE1904">
        <w:rPr>
          <w:i/>
        </w:rPr>
        <w:t>Coregonus artedi</w:t>
      </w:r>
      <w:r w:rsidRPr="00BE1904">
        <w:t xml:space="preserve">). pop indicates population. The full model that was selected is bolded for each trait. </w:t>
      </w:r>
    </w:p>
    <w:p w14:paraId="000000E9" w14:textId="77777777" w:rsidR="00C72356" w:rsidRPr="00BE1904" w:rsidRDefault="00C72356">
      <w:pPr>
        <w:spacing w:line="300" w:lineRule="auto"/>
      </w:pPr>
    </w:p>
    <w:tbl>
      <w:tblPr>
        <w:tblStyle w:val="a6"/>
        <w:tblW w:w="11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0"/>
        <w:gridCol w:w="6345"/>
        <w:gridCol w:w="1290"/>
        <w:gridCol w:w="425"/>
        <w:gridCol w:w="1192"/>
        <w:gridCol w:w="1020"/>
      </w:tblGrid>
      <w:tr w:rsidR="00DA5985" w14:paraId="3A9B7FB3" w14:textId="77777777" w:rsidTr="00646265">
        <w:trPr>
          <w:trHeight w:val="432"/>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3388590" w14:textId="77777777" w:rsidR="00DA5985" w:rsidRDefault="00DA5985" w:rsidP="00646265">
            <w:pPr>
              <w:spacing w:line="300" w:lineRule="auto"/>
              <w:rPr>
                <w:sz w:val="24"/>
                <w:szCs w:val="24"/>
              </w:rPr>
            </w:pPr>
            <w:r>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2A68993D" w14:textId="77777777" w:rsidR="00DA5985" w:rsidRDefault="00DA5985" w:rsidP="00646265">
            <w:pPr>
              <w:spacing w:line="300" w:lineRule="auto"/>
              <w:rPr>
                <w:sz w:val="24"/>
                <w:szCs w:val="24"/>
              </w:rPr>
            </w:pPr>
            <w:r>
              <w:rPr>
                <w:sz w:val="24"/>
                <w:szCs w:val="24"/>
              </w:rPr>
              <w:t>Model</w:t>
            </w:r>
          </w:p>
        </w:tc>
        <w:tc>
          <w:tcPr>
            <w:tcW w:w="129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9CB8E49" w14:textId="77777777" w:rsidR="00DA5985" w:rsidRDefault="00DA5985" w:rsidP="00646265">
            <w:pPr>
              <w:spacing w:line="300" w:lineRule="auto"/>
              <w:rPr>
                <w:sz w:val="24"/>
                <w:szCs w:val="24"/>
              </w:rPr>
            </w:pPr>
            <w:r>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611E37D2" w14:textId="77777777" w:rsidR="00DA5985" w:rsidRDefault="00DA5985" w:rsidP="00646265">
            <w:pPr>
              <w:spacing w:line="300" w:lineRule="auto"/>
              <w:jc w:val="center"/>
              <w:rPr>
                <w:sz w:val="24"/>
                <w:szCs w:val="24"/>
              </w:rPr>
            </w:pPr>
            <w:r>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5F50610F" w14:textId="77777777" w:rsidR="00DA5985" w:rsidRDefault="00DA5985" w:rsidP="00646265">
            <w:pPr>
              <w:spacing w:line="300" w:lineRule="auto"/>
              <w:jc w:val="center"/>
              <w:rPr>
                <w:sz w:val="24"/>
                <w:szCs w:val="24"/>
              </w:rPr>
            </w:pPr>
            <w:r>
              <w:rPr>
                <w:sz w:val="24"/>
                <w:szCs w:val="24"/>
              </w:rPr>
              <w:t>χ</w:t>
            </w:r>
            <w:r>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29A85A43" w14:textId="77777777" w:rsidR="00DA5985" w:rsidRDefault="00DA5985" w:rsidP="00646265">
            <w:pPr>
              <w:spacing w:line="300" w:lineRule="auto"/>
              <w:jc w:val="center"/>
              <w:rPr>
                <w:sz w:val="24"/>
                <w:szCs w:val="24"/>
              </w:rPr>
            </w:pPr>
            <w:r>
              <w:rPr>
                <w:sz w:val="24"/>
                <w:szCs w:val="24"/>
              </w:rPr>
              <w:t>p-value</w:t>
            </w:r>
          </w:p>
        </w:tc>
      </w:tr>
      <w:tr w:rsidR="00DA5985" w14:paraId="349A33D2"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7A7EDB2D" w14:textId="77777777" w:rsidR="00DA5985" w:rsidRDefault="00DA5985" w:rsidP="00646265">
            <w:pPr>
              <w:spacing w:line="300" w:lineRule="auto"/>
              <w:rPr>
                <w:sz w:val="24"/>
                <w:szCs w:val="24"/>
              </w:rPr>
            </w:pPr>
            <w:r>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6FAB55CA" w14:textId="77777777" w:rsidR="00DA5985" w:rsidRDefault="00DA5985" w:rsidP="00646265">
            <w:pPr>
              <w:spacing w:line="300" w:lineRule="auto"/>
              <w:rPr>
                <w:b/>
                <w:sz w:val="24"/>
                <w:szCs w:val="24"/>
              </w:rPr>
            </w:pPr>
            <w:r>
              <w:rPr>
                <w:b/>
                <w:sz w:val="24"/>
                <w:szCs w:val="24"/>
              </w:rPr>
              <w:t xml:space="preserve">   light + pop</w:t>
            </w:r>
          </w:p>
        </w:tc>
        <w:tc>
          <w:tcPr>
            <w:tcW w:w="1290" w:type="dxa"/>
            <w:tcBorders>
              <w:top w:val="single" w:sz="4" w:space="0" w:color="000000"/>
              <w:left w:val="nil"/>
              <w:bottom w:val="nil"/>
              <w:right w:val="nil"/>
            </w:tcBorders>
            <w:tcMar>
              <w:top w:w="0" w:type="dxa"/>
              <w:left w:w="0" w:type="dxa"/>
              <w:bottom w:w="0" w:type="dxa"/>
              <w:right w:w="0" w:type="dxa"/>
            </w:tcMar>
          </w:tcPr>
          <w:p w14:paraId="1B071DBF"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B0CE97F"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3966A76C"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2319E7F" w14:textId="77777777" w:rsidR="00DA5985" w:rsidRDefault="00DA5985" w:rsidP="00646265">
            <w:pPr>
              <w:spacing w:line="300" w:lineRule="auto"/>
              <w:jc w:val="center"/>
              <w:rPr>
                <w:sz w:val="24"/>
                <w:szCs w:val="24"/>
              </w:rPr>
            </w:pPr>
          </w:p>
        </w:tc>
      </w:tr>
      <w:tr w:rsidR="00DA5985" w14:paraId="4AE25A61"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1AC2D64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FA35D93" w14:textId="77777777" w:rsidR="00DA5985" w:rsidRDefault="00DA5985" w:rsidP="00646265">
            <w:pPr>
              <w:spacing w:line="300" w:lineRule="auto"/>
              <w:rPr>
                <w:sz w:val="24"/>
                <w:szCs w:val="24"/>
              </w:rPr>
            </w:pPr>
            <w:r>
              <w:rPr>
                <w:sz w:val="24"/>
                <w:szCs w:val="24"/>
              </w:rPr>
              <w:t xml:space="preserve">   pop </w:t>
            </w:r>
          </w:p>
        </w:tc>
        <w:tc>
          <w:tcPr>
            <w:tcW w:w="1290" w:type="dxa"/>
            <w:tcBorders>
              <w:top w:val="nil"/>
              <w:left w:val="nil"/>
              <w:bottom w:val="nil"/>
              <w:right w:val="nil"/>
            </w:tcBorders>
            <w:tcMar>
              <w:top w:w="0" w:type="dxa"/>
              <w:left w:w="0" w:type="dxa"/>
              <w:bottom w:w="0" w:type="dxa"/>
              <w:right w:w="0" w:type="dxa"/>
            </w:tcMar>
          </w:tcPr>
          <w:p w14:paraId="7949ACF0"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1A7C598B"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2F83E1C5" w14:textId="77777777" w:rsidR="00DA5985" w:rsidRDefault="00DA5985" w:rsidP="00646265">
            <w:pPr>
              <w:spacing w:line="300" w:lineRule="auto"/>
              <w:jc w:val="center"/>
              <w:rPr>
                <w:sz w:val="24"/>
                <w:szCs w:val="24"/>
              </w:rPr>
            </w:pPr>
            <w:r>
              <w:rPr>
                <w:sz w:val="24"/>
                <w:szCs w:val="24"/>
              </w:rPr>
              <w:t>181.92</w:t>
            </w:r>
          </w:p>
        </w:tc>
        <w:tc>
          <w:tcPr>
            <w:tcW w:w="1020" w:type="dxa"/>
            <w:tcBorders>
              <w:top w:val="nil"/>
              <w:left w:val="nil"/>
              <w:bottom w:val="nil"/>
              <w:right w:val="nil"/>
            </w:tcBorders>
            <w:tcMar>
              <w:top w:w="0" w:type="dxa"/>
              <w:left w:w="0" w:type="dxa"/>
              <w:bottom w:w="0" w:type="dxa"/>
              <w:right w:w="0" w:type="dxa"/>
            </w:tcMar>
          </w:tcPr>
          <w:p w14:paraId="717905D9" w14:textId="77777777" w:rsidR="00DA5985" w:rsidRDefault="00DA5985" w:rsidP="00646265">
            <w:pPr>
              <w:spacing w:line="300" w:lineRule="auto"/>
              <w:jc w:val="center"/>
              <w:rPr>
                <w:sz w:val="24"/>
                <w:szCs w:val="24"/>
              </w:rPr>
            </w:pPr>
            <w:r>
              <w:rPr>
                <w:sz w:val="24"/>
                <w:szCs w:val="24"/>
              </w:rPr>
              <w:t>&lt; 0.001</w:t>
            </w:r>
          </w:p>
        </w:tc>
      </w:tr>
      <w:tr w:rsidR="00DA5985" w14:paraId="4932D0B6"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68B2218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BC9C79" w14:textId="77777777" w:rsidR="00DA5985" w:rsidRDefault="00DA5985" w:rsidP="00646265">
            <w:pPr>
              <w:spacing w:line="300" w:lineRule="auto"/>
              <w:rPr>
                <w:sz w:val="24"/>
                <w:szCs w:val="24"/>
              </w:rPr>
            </w:pPr>
            <w:r>
              <w:rPr>
                <w:sz w:val="24"/>
                <w:szCs w:val="24"/>
              </w:rPr>
              <w:t xml:space="preserve">   light</w:t>
            </w:r>
          </w:p>
        </w:tc>
        <w:tc>
          <w:tcPr>
            <w:tcW w:w="1290" w:type="dxa"/>
            <w:tcBorders>
              <w:top w:val="nil"/>
              <w:left w:val="nil"/>
              <w:bottom w:val="nil"/>
              <w:right w:val="nil"/>
            </w:tcBorders>
            <w:tcMar>
              <w:top w:w="0" w:type="dxa"/>
              <w:left w:w="0" w:type="dxa"/>
              <w:bottom w:w="0" w:type="dxa"/>
              <w:right w:w="0" w:type="dxa"/>
            </w:tcMar>
          </w:tcPr>
          <w:p w14:paraId="22CB876E"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751746A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8FE3748" w14:textId="77777777" w:rsidR="00DA5985" w:rsidRDefault="00DA5985" w:rsidP="00646265">
            <w:pPr>
              <w:spacing w:line="300" w:lineRule="auto"/>
              <w:jc w:val="center"/>
              <w:rPr>
                <w:sz w:val="24"/>
                <w:szCs w:val="24"/>
              </w:rPr>
            </w:pPr>
            <w:r>
              <w:rPr>
                <w:sz w:val="24"/>
                <w:szCs w:val="24"/>
              </w:rPr>
              <w:t>95.00</w:t>
            </w:r>
          </w:p>
        </w:tc>
        <w:tc>
          <w:tcPr>
            <w:tcW w:w="1020" w:type="dxa"/>
            <w:tcBorders>
              <w:top w:val="nil"/>
              <w:left w:val="nil"/>
              <w:bottom w:val="nil"/>
              <w:right w:val="nil"/>
            </w:tcBorders>
            <w:tcMar>
              <w:top w:w="0" w:type="dxa"/>
              <w:left w:w="0" w:type="dxa"/>
              <w:bottom w:w="0" w:type="dxa"/>
              <w:right w:w="0" w:type="dxa"/>
            </w:tcMar>
          </w:tcPr>
          <w:p w14:paraId="6B9B8B10" w14:textId="77777777" w:rsidR="00DA5985" w:rsidRDefault="00DA5985" w:rsidP="00646265">
            <w:pPr>
              <w:spacing w:line="300" w:lineRule="auto"/>
              <w:jc w:val="center"/>
              <w:rPr>
                <w:sz w:val="24"/>
                <w:szCs w:val="24"/>
              </w:rPr>
            </w:pPr>
            <w:r>
              <w:rPr>
                <w:sz w:val="24"/>
                <w:szCs w:val="24"/>
              </w:rPr>
              <w:t>&lt; 0.001</w:t>
            </w:r>
          </w:p>
        </w:tc>
      </w:tr>
      <w:tr w:rsidR="00DA5985" w14:paraId="40312493" w14:textId="77777777" w:rsidTr="00646265">
        <w:trPr>
          <w:trHeight w:val="331"/>
          <w:jc w:val="center"/>
        </w:trPr>
        <w:tc>
          <w:tcPr>
            <w:tcW w:w="1180" w:type="dxa"/>
            <w:vMerge w:val="restart"/>
            <w:tcBorders>
              <w:left w:val="nil"/>
              <w:bottom w:val="nil"/>
              <w:right w:val="nil"/>
            </w:tcBorders>
            <w:tcMar>
              <w:top w:w="0" w:type="dxa"/>
              <w:left w:w="0" w:type="dxa"/>
              <w:bottom w:w="0" w:type="dxa"/>
              <w:right w:w="0" w:type="dxa"/>
            </w:tcMar>
          </w:tcPr>
          <w:p w14:paraId="3D7D9F2C" w14:textId="77777777" w:rsidR="00DA5985" w:rsidRDefault="00DA5985" w:rsidP="00646265">
            <w:pPr>
              <w:spacing w:line="300" w:lineRule="auto"/>
              <w:rPr>
                <w:sz w:val="24"/>
                <w:szCs w:val="24"/>
              </w:rPr>
            </w:pPr>
            <w:r>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175038A6"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7B99EDBA"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5B41E5F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A20161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BFB3BC8" w14:textId="77777777" w:rsidR="00DA5985" w:rsidRDefault="00DA5985" w:rsidP="00646265">
            <w:pPr>
              <w:spacing w:line="300" w:lineRule="auto"/>
              <w:jc w:val="center"/>
              <w:rPr>
                <w:sz w:val="24"/>
                <w:szCs w:val="24"/>
              </w:rPr>
            </w:pPr>
          </w:p>
        </w:tc>
      </w:tr>
      <w:tr w:rsidR="00DA5985" w14:paraId="3A0E0182"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3854E8BB"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C7112CB"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08EACCD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32C023F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102FF9B2"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nil"/>
              <w:right w:val="nil"/>
            </w:tcBorders>
            <w:tcMar>
              <w:top w:w="0" w:type="dxa"/>
              <w:left w:w="0" w:type="dxa"/>
              <w:bottom w:w="0" w:type="dxa"/>
              <w:right w:w="0" w:type="dxa"/>
            </w:tcMar>
          </w:tcPr>
          <w:p w14:paraId="1B8AE208" w14:textId="77777777" w:rsidR="00DA5985" w:rsidRDefault="00DA5985" w:rsidP="00646265">
            <w:pPr>
              <w:spacing w:line="300" w:lineRule="auto"/>
              <w:jc w:val="center"/>
              <w:rPr>
                <w:sz w:val="24"/>
                <w:szCs w:val="24"/>
              </w:rPr>
            </w:pPr>
            <w:r>
              <w:rPr>
                <w:sz w:val="24"/>
                <w:szCs w:val="24"/>
              </w:rPr>
              <w:t>0.005</w:t>
            </w:r>
          </w:p>
        </w:tc>
      </w:tr>
      <w:tr w:rsidR="00DA5985" w14:paraId="3B920D97" w14:textId="77777777" w:rsidTr="00646265">
        <w:trPr>
          <w:trHeight w:val="331"/>
          <w:jc w:val="center"/>
        </w:trPr>
        <w:tc>
          <w:tcPr>
            <w:tcW w:w="1180" w:type="dxa"/>
            <w:vMerge/>
            <w:tcBorders>
              <w:left w:val="nil"/>
              <w:bottom w:val="nil"/>
              <w:right w:val="nil"/>
            </w:tcBorders>
            <w:tcMar>
              <w:top w:w="0" w:type="dxa"/>
              <w:left w:w="0" w:type="dxa"/>
              <w:bottom w:w="0" w:type="dxa"/>
              <w:right w:w="0" w:type="dxa"/>
            </w:tcMar>
          </w:tcPr>
          <w:p w14:paraId="465C9F5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6A59682D"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02FE808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896AB3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47343354" w14:textId="77777777" w:rsidR="00DA5985" w:rsidRDefault="00DA5985" w:rsidP="00646265">
            <w:pPr>
              <w:spacing w:line="300" w:lineRule="auto"/>
              <w:jc w:val="center"/>
              <w:rPr>
                <w:sz w:val="24"/>
                <w:szCs w:val="24"/>
              </w:rPr>
            </w:pPr>
            <w:r>
              <w:rPr>
                <w:sz w:val="24"/>
                <w:szCs w:val="24"/>
              </w:rPr>
              <w:t>3,023.89</w:t>
            </w:r>
          </w:p>
        </w:tc>
        <w:tc>
          <w:tcPr>
            <w:tcW w:w="1020" w:type="dxa"/>
            <w:tcBorders>
              <w:top w:val="nil"/>
              <w:left w:val="nil"/>
              <w:bottom w:val="nil"/>
              <w:right w:val="nil"/>
            </w:tcBorders>
            <w:tcMar>
              <w:top w:w="0" w:type="dxa"/>
              <w:left w:w="0" w:type="dxa"/>
              <w:bottom w:w="0" w:type="dxa"/>
              <w:right w:w="0" w:type="dxa"/>
            </w:tcMar>
          </w:tcPr>
          <w:p w14:paraId="38A20B23" w14:textId="77777777" w:rsidR="00DA5985" w:rsidRDefault="00DA5985" w:rsidP="00646265">
            <w:pPr>
              <w:spacing w:line="300" w:lineRule="auto"/>
              <w:jc w:val="center"/>
              <w:rPr>
                <w:sz w:val="24"/>
                <w:szCs w:val="24"/>
              </w:rPr>
            </w:pPr>
            <w:r>
              <w:rPr>
                <w:sz w:val="24"/>
                <w:szCs w:val="24"/>
              </w:rPr>
              <w:t>&lt; 0.001</w:t>
            </w:r>
          </w:p>
        </w:tc>
      </w:tr>
      <w:tr w:rsidR="00DA5985" w14:paraId="3498EB1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D20257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549DDE9"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7DD2F66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2143C78E"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04B490F" w14:textId="77777777" w:rsidR="00DA5985" w:rsidRDefault="00DA5985" w:rsidP="00646265">
            <w:pPr>
              <w:spacing w:line="300" w:lineRule="auto"/>
              <w:jc w:val="center"/>
              <w:rPr>
                <w:sz w:val="24"/>
                <w:szCs w:val="24"/>
              </w:rPr>
            </w:pPr>
            <w:r>
              <w:rPr>
                <w:sz w:val="24"/>
                <w:szCs w:val="24"/>
              </w:rPr>
              <w:t>9.66</w:t>
            </w:r>
          </w:p>
        </w:tc>
        <w:tc>
          <w:tcPr>
            <w:tcW w:w="1020" w:type="dxa"/>
            <w:tcBorders>
              <w:top w:val="nil"/>
              <w:left w:val="nil"/>
              <w:bottom w:val="nil"/>
              <w:right w:val="nil"/>
            </w:tcBorders>
            <w:tcMar>
              <w:top w:w="0" w:type="dxa"/>
              <w:left w:w="0" w:type="dxa"/>
              <w:bottom w:w="0" w:type="dxa"/>
              <w:right w:w="0" w:type="dxa"/>
            </w:tcMar>
          </w:tcPr>
          <w:p w14:paraId="233EA050" w14:textId="77777777" w:rsidR="00DA5985" w:rsidRDefault="00DA5985" w:rsidP="00646265">
            <w:pPr>
              <w:spacing w:line="300" w:lineRule="auto"/>
              <w:jc w:val="center"/>
              <w:rPr>
                <w:sz w:val="24"/>
                <w:szCs w:val="24"/>
              </w:rPr>
            </w:pPr>
            <w:r>
              <w:rPr>
                <w:sz w:val="24"/>
                <w:szCs w:val="24"/>
              </w:rPr>
              <w:t>0.008</w:t>
            </w:r>
          </w:p>
        </w:tc>
      </w:tr>
      <w:tr w:rsidR="00DA5985" w14:paraId="7D80FD80"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97EA20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A1A9885"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295A0614"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7DA7E5FC"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D2EE1A5" w14:textId="77777777" w:rsidR="00DA5985" w:rsidRDefault="00DA5985" w:rsidP="00646265">
            <w:pPr>
              <w:spacing w:line="300" w:lineRule="auto"/>
              <w:jc w:val="center"/>
              <w:rPr>
                <w:sz w:val="24"/>
                <w:szCs w:val="24"/>
              </w:rPr>
            </w:pPr>
            <w:r>
              <w:rPr>
                <w:sz w:val="24"/>
                <w:szCs w:val="24"/>
              </w:rPr>
              <w:t>79.91</w:t>
            </w:r>
          </w:p>
        </w:tc>
        <w:tc>
          <w:tcPr>
            <w:tcW w:w="1020" w:type="dxa"/>
            <w:tcBorders>
              <w:top w:val="nil"/>
              <w:left w:val="nil"/>
              <w:bottom w:val="nil"/>
              <w:right w:val="nil"/>
            </w:tcBorders>
            <w:tcMar>
              <w:top w:w="0" w:type="dxa"/>
              <w:left w:w="0" w:type="dxa"/>
              <w:bottom w:w="0" w:type="dxa"/>
              <w:right w:w="0" w:type="dxa"/>
            </w:tcMar>
          </w:tcPr>
          <w:p w14:paraId="7A933C66" w14:textId="77777777" w:rsidR="00DA5985" w:rsidRDefault="00DA5985" w:rsidP="00646265">
            <w:pPr>
              <w:spacing w:line="300" w:lineRule="auto"/>
              <w:jc w:val="center"/>
              <w:rPr>
                <w:sz w:val="24"/>
                <w:szCs w:val="24"/>
              </w:rPr>
            </w:pPr>
            <w:r>
              <w:rPr>
                <w:sz w:val="24"/>
                <w:szCs w:val="24"/>
              </w:rPr>
              <w:t>&lt; 0.001</w:t>
            </w:r>
          </w:p>
        </w:tc>
      </w:tr>
      <w:tr w:rsidR="00DA5985" w14:paraId="7A3CEC7C"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588A1FC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45F2982C"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06C49945"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3F3891E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84240B4" w14:textId="77777777" w:rsidR="00DA5985" w:rsidRDefault="00DA5985" w:rsidP="00646265">
            <w:pPr>
              <w:spacing w:line="300" w:lineRule="auto"/>
              <w:jc w:val="center"/>
              <w:rPr>
                <w:sz w:val="24"/>
                <w:szCs w:val="24"/>
              </w:rPr>
            </w:pPr>
            <w:r>
              <w:rPr>
                <w:sz w:val="24"/>
                <w:szCs w:val="24"/>
              </w:rPr>
              <w:t>25.29</w:t>
            </w:r>
          </w:p>
        </w:tc>
        <w:tc>
          <w:tcPr>
            <w:tcW w:w="1020" w:type="dxa"/>
            <w:tcBorders>
              <w:top w:val="nil"/>
              <w:left w:val="nil"/>
              <w:bottom w:val="nil"/>
              <w:right w:val="nil"/>
            </w:tcBorders>
            <w:tcMar>
              <w:top w:w="0" w:type="dxa"/>
              <w:left w:w="0" w:type="dxa"/>
              <w:bottom w:w="0" w:type="dxa"/>
              <w:right w:w="0" w:type="dxa"/>
            </w:tcMar>
          </w:tcPr>
          <w:p w14:paraId="20B927E9" w14:textId="77777777" w:rsidR="00DA5985" w:rsidRDefault="00DA5985" w:rsidP="00646265">
            <w:pPr>
              <w:spacing w:line="300" w:lineRule="auto"/>
              <w:jc w:val="center"/>
              <w:rPr>
                <w:sz w:val="24"/>
                <w:szCs w:val="24"/>
              </w:rPr>
            </w:pPr>
            <w:r>
              <w:rPr>
                <w:sz w:val="24"/>
                <w:szCs w:val="24"/>
              </w:rPr>
              <w:t>&lt; 0.001</w:t>
            </w:r>
          </w:p>
        </w:tc>
      </w:tr>
      <w:tr w:rsidR="00DA5985" w14:paraId="1F309778" w14:textId="77777777" w:rsidTr="0064626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0E493EE5"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AFE95C2"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03C400A8"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1159E3F5"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408AE6F3" w14:textId="77777777" w:rsidR="00DA5985" w:rsidRDefault="00DA5985" w:rsidP="00646265">
            <w:pPr>
              <w:spacing w:line="300" w:lineRule="auto"/>
              <w:jc w:val="center"/>
              <w:rPr>
                <w:sz w:val="24"/>
                <w:szCs w:val="24"/>
              </w:rPr>
            </w:pPr>
            <w:r>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2BCAD3EB" w14:textId="77777777" w:rsidR="00DA5985" w:rsidRDefault="00DA5985" w:rsidP="00646265">
            <w:pPr>
              <w:spacing w:line="300" w:lineRule="auto"/>
              <w:jc w:val="center"/>
              <w:rPr>
                <w:sz w:val="24"/>
                <w:szCs w:val="24"/>
              </w:rPr>
            </w:pPr>
            <w:r>
              <w:rPr>
                <w:sz w:val="24"/>
                <w:szCs w:val="24"/>
              </w:rPr>
              <w:t>0.001</w:t>
            </w:r>
          </w:p>
        </w:tc>
      </w:tr>
      <w:tr w:rsidR="00DA5985" w14:paraId="1105C471" w14:textId="77777777" w:rsidTr="0064626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62F99CE" w14:textId="77777777" w:rsidR="00DA5985" w:rsidRDefault="00DA5985" w:rsidP="00646265">
            <w:pPr>
              <w:spacing w:line="300" w:lineRule="auto"/>
              <w:rPr>
                <w:sz w:val="24"/>
                <w:szCs w:val="24"/>
              </w:rPr>
            </w:pPr>
            <w:r>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B2C4B0E" w14:textId="77777777" w:rsidR="00DA5985" w:rsidRDefault="00DA5985" w:rsidP="00646265">
            <w:pPr>
              <w:spacing w:line="300" w:lineRule="auto"/>
              <w:rPr>
                <w:sz w:val="24"/>
                <w:szCs w:val="24"/>
              </w:rPr>
            </w:pPr>
            <w:r>
              <w:rPr>
                <w:b/>
                <w:sz w:val="24"/>
                <w:szCs w:val="24"/>
              </w:rPr>
              <w:t xml:space="preserve">   light + pop + light:pop + female:male + female + male</w:t>
            </w:r>
          </w:p>
        </w:tc>
        <w:tc>
          <w:tcPr>
            <w:tcW w:w="1290" w:type="dxa"/>
            <w:tcBorders>
              <w:top w:val="single" w:sz="4" w:space="0" w:color="000000"/>
              <w:left w:val="nil"/>
              <w:bottom w:val="nil"/>
              <w:right w:val="nil"/>
            </w:tcBorders>
            <w:tcMar>
              <w:top w:w="0" w:type="dxa"/>
              <w:left w:w="0" w:type="dxa"/>
              <w:bottom w:w="0" w:type="dxa"/>
              <w:right w:w="0" w:type="dxa"/>
            </w:tcMar>
          </w:tcPr>
          <w:p w14:paraId="3D481C0C"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1268C889"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8E1F0E2"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EE2E205" w14:textId="77777777" w:rsidR="00DA5985" w:rsidRDefault="00DA5985" w:rsidP="00646265">
            <w:pPr>
              <w:spacing w:line="300" w:lineRule="auto"/>
              <w:jc w:val="center"/>
              <w:rPr>
                <w:sz w:val="24"/>
                <w:szCs w:val="24"/>
              </w:rPr>
            </w:pPr>
          </w:p>
        </w:tc>
      </w:tr>
      <w:tr w:rsidR="00DA5985" w14:paraId="66A4D144"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254DE8D0"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8E92B29" w14:textId="77777777" w:rsidR="00DA5985" w:rsidRDefault="00DA5985" w:rsidP="00646265">
            <w:pPr>
              <w:spacing w:line="300" w:lineRule="auto"/>
              <w:rPr>
                <w:sz w:val="24"/>
                <w:szCs w:val="24"/>
              </w:rPr>
            </w:pPr>
            <w:r>
              <w:rPr>
                <w:sz w:val="24"/>
                <w:szCs w:val="24"/>
              </w:rPr>
              <w:t xml:space="preserve">   pop + female:male + female + male</w:t>
            </w:r>
          </w:p>
        </w:tc>
        <w:tc>
          <w:tcPr>
            <w:tcW w:w="1290" w:type="dxa"/>
            <w:tcBorders>
              <w:top w:val="nil"/>
              <w:left w:val="nil"/>
              <w:bottom w:val="nil"/>
              <w:right w:val="nil"/>
            </w:tcBorders>
            <w:tcMar>
              <w:top w:w="0" w:type="dxa"/>
              <w:left w:w="0" w:type="dxa"/>
              <w:bottom w:w="0" w:type="dxa"/>
              <w:right w:w="0" w:type="dxa"/>
            </w:tcMar>
          </w:tcPr>
          <w:p w14:paraId="64299531"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2A4D55B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73DE09F2" w14:textId="77777777" w:rsidR="00DA5985" w:rsidRDefault="00DA5985" w:rsidP="00646265">
            <w:pPr>
              <w:spacing w:line="300" w:lineRule="auto"/>
              <w:jc w:val="center"/>
              <w:rPr>
                <w:sz w:val="24"/>
                <w:szCs w:val="24"/>
              </w:rPr>
            </w:pPr>
            <w:r>
              <w:rPr>
                <w:sz w:val="24"/>
                <w:szCs w:val="24"/>
              </w:rPr>
              <w:t>51.72</w:t>
            </w:r>
          </w:p>
        </w:tc>
        <w:tc>
          <w:tcPr>
            <w:tcW w:w="1020" w:type="dxa"/>
            <w:tcBorders>
              <w:top w:val="nil"/>
              <w:left w:val="nil"/>
              <w:bottom w:val="nil"/>
              <w:right w:val="nil"/>
            </w:tcBorders>
            <w:tcMar>
              <w:top w:w="0" w:type="dxa"/>
              <w:left w:w="0" w:type="dxa"/>
              <w:bottom w:w="0" w:type="dxa"/>
              <w:right w:w="0" w:type="dxa"/>
            </w:tcMar>
          </w:tcPr>
          <w:p w14:paraId="28307929" w14:textId="77777777" w:rsidR="00DA5985" w:rsidRDefault="00DA5985" w:rsidP="00646265">
            <w:pPr>
              <w:spacing w:line="300" w:lineRule="auto"/>
              <w:jc w:val="center"/>
              <w:rPr>
                <w:sz w:val="24"/>
                <w:szCs w:val="24"/>
              </w:rPr>
            </w:pPr>
            <w:r>
              <w:rPr>
                <w:sz w:val="24"/>
                <w:szCs w:val="24"/>
              </w:rPr>
              <w:t>&lt; 0.001</w:t>
            </w:r>
          </w:p>
        </w:tc>
      </w:tr>
      <w:tr w:rsidR="00DA5985" w14:paraId="34CAE118" w14:textId="77777777" w:rsidTr="00646265">
        <w:trPr>
          <w:trHeight w:val="331"/>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5BFD0075"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0771C8" w14:textId="77777777" w:rsidR="00DA5985" w:rsidRDefault="00DA5985" w:rsidP="00646265">
            <w:pPr>
              <w:spacing w:line="300" w:lineRule="auto"/>
              <w:rPr>
                <w:sz w:val="24"/>
                <w:szCs w:val="24"/>
              </w:rPr>
            </w:pPr>
            <w:r>
              <w:rPr>
                <w:sz w:val="24"/>
                <w:szCs w:val="24"/>
              </w:rPr>
              <w:t xml:space="preserve">   light + female:male + female + male</w:t>
            </w:r>
          </w:p>
        </w:tc>
        <w:tc>
          <w:tcPr>
            <w:tcW w:w="1290" w:type="dxa"/>
            <w:tcBorders>
              <w:top w:val="nil"/>
              <w:left w:val="nil"/>
              <w:bottom w:val="nil"/>
              <w:right w:val="nil"/>
            </w:tcBorders>
            <w:tcMar>
              <w:top w:w="0" w:type="dxa"/>
              <w:left w:w="0" w:type="dxa"/>
              <w:bottom w:w="0" w:type="dxa"/>
              <w:right w:w="0" w:type="dxa"/>
            </w:tcMar>
          </w:tcPr>
          <w:p w14:paraId="7CA4C0FF"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578CF171"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5517712A" w14:textId="77777777" w:rsidR="00DA5985" w:rsidRDefault="00DA5985" w:rsidP="00646265">
            <w:pPr>
              <w:spacing w:line="300" w:lineRule="auto"/>
              <w:jc w:val="center"/>
              <w:rPr>
                <w:sz w:val="24"/>
                <w:szCs w:val="24"/>
              </w:rPr>
            </w:pPr>
            <w:r>
              <w:rPr>
                <w:sz w:val="24"/>
                <w:szCs w:val="24"/>
              </w:rPr>
              <w:t>3,092.41</w:t>
            </w:r>
          </w:p>
        </w:tc>
        <w:tc>
          <w:tcPr>
            <w:tcW w:w="1020" w:type="dxa"/>
            <w:tcBorders>
              <w:top w:val="nil"/>
              <w:left w:val="nil"/>
              <w:bottom w:val="nil"/>
              <w:right w:val="nil"/>
            </w:tcBorders>
            <w:tcMar>
              <w:top w:w="0" w:type="dxa"/>
              <w:left w:w="0" w:type="dxa"/>
              <w:bottom w:w="0" w:type="dxa"/>
              <w:right w:w="0" w:type="dxa"/>
            </w:tcMar>
          </w:tcPr>
          <w:p w14:paraId="7F5D2E6C" w14:textId="77777777" w:rsidR="00DA5985" w:rsidRDefault="00DA5985" w:rsidP="00646265">
            <w:pPr>
              <w:spacing w:line="300" w:lineRule="auto"/>
              <w:jc w:val="center"/>
              <w:rPr>
                <w:sz w:val="24"/>
                <w:szCs w:val="24"/>
              </w:rPr>
            </w:pPr>
            <w:r>
              <w:rPr>
                <w:sz w:val="24"/>
                <w:szCs w:val="24"/>
              </w:rPr>
              <w:t>&lt; 0.001</w:t>
            </w:r>
          </w:p>
        </w:tc>
      </w:tr>
      <w:tr w:rsidR="00DA5985" w14:paraId="5E7CDC4D"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662A12EF"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77254405" w14:textId="77777777" w:rsidR="00DA5985" w:rsidRDefault="00DA5985" w:rsidP="00646265">
            <w:pPr>
              <w:spacing w:line="300" w:lineRule="auto"/>
              <w:rPr>
                <w:sz w:val="24"/>
                <w:szCs w:val="24"/>
              </w:rPr>
            </w:pPr>
            <w:r>
              <w:rPr>
                <w:sz w:val="24"/>
                <w:szCs w:val="24"/>
              </w:rPr>
              <w:t xml:space="preserve">   light + pop + female:male + female + male</w:t>
            </w:r>
          </w:p>
        </w:tc>
        <w:tc>
          <w:tcPr>
            <w:tcW w:w="1290" w:type="dxa"/>
            <w:tcBorders>
              <w:top w:val="nil"/>
              <w:left w:val="nil"/>
              <w:bottom w:val="nil"/>
              <w:right w:val="nil"/>
            </w:tcBorders>
            <w:tcMar>
              <w:top w:w="0" w:type="dxa"/>
              <w:left w:w="0" w:type="dxa"/>
              <w:bottom w:w="0" w:type="dxa"/>
              <w:right w:w="0" w:type="dxa"/>
            </w:tcMar>
          </w:tcPr>
          <w:p w14:paraId="6BAF74EA"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45253403"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3F492C6F" w14:textId="77777777" w:rsidR="00DA5985" w:rsidRDefault="00DA5985" w:rsidP="00646265">
            <w:pPr>
              <w:spacing w:line="300" w:lineRule="auto"/>
              <w:jc w:val="center"/>
              <w:rPr>
                <w:sz w:val="24"/>
                <w:szCs w:val="24"/>
              </w:rPr>
            </w:pPr>
            <w:r>
              <w:rPr>
                <w:sz w:val="24"/>
                <w:szCs w:val="24"/>
              </w:rPr>
              <w:t>13.23</w:t>
            </w:r>
          </w:p>
        </w:tc>
        <w:tc>
          <w:tcPr>
            <w:tcW w:w="1020" w:type="dxa"/>
            <w:tcBorders>
              <w:top w:val="nil"/>
              <w:left w:val="nil"/>
              <w:bottom w:val="nil"/>
              <w:right w:val="nil"/>
            </w:tcBorders>
            <w:tcMar>
              <w:top w:w="0" w:type="dxa"/>
              <w:left w:w="0" w:type="dxa"/>
              <w:bottom w:w="0" w:type="dxa"/>
              <w:right w:w="0" w:type="dxa"/>
            </w:tcMar>
          </w:tcPr>
          <w:p w14:paraId="753A73E4" w14:textId="77777777" w:rsidR="00DA5985" w:rsidRDefault="00DA5985" w:rsidP="00646265">
            <w:pPr>
              <w:spacing w:line="300" w:lineRule="auto"/>
              <w:jc w:val="center"/>
              <w:rPr>
                <w:sz w:val="24"/>
                <w:szCs w:val="24"/>
              </w:rPr>
            </w:pPr>
            <w:r>
              <w:rPr>
                <w:sz w:val="24"/>
                <w:szCs w:val="24"/>
              </w:rPr>
              <w:t>0.001</w:t>
            </w:r>
          </w:p>
        </w:tc>
      </w:tr>
      <w:tr w:rsidR="00DA5985" w14:paraId="68335C8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771C5428"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14D568BD" w14:textId="77777777" w:rsidR="00DA5985" w:rsidRDefault="00DA5985" w:rsidP="00646265">
            <w:pPr>
              <w:spacing w:line="300" w:lineRule="auto"/>
              <w:rPr>
                <w:sz w:val="24"/>
                <w:szCs w:val="24"/>
              </w:rPr>
            </w:pPr>
            <w:r>
              <w:rPr>
                <w:sz w:val="24"/>
                <w:szCs w:val="24"/>
              </w:rPr>
              <w:t xml:space="preserve">   light + pop + light:pop + female + male</w:t>
            </w:r>
          </w:p>
        </w:tc>
        <w:tc>
          <w:tcPr>
            <w:tcW w:w="1290" w:type="dxa"/>
            <w:tcBorders>
              <w:top w:val="nil"/>
              <w:left w:val="nil"/>
              <w:bottom w:val="nil"/>
              <w:right w:val="nil"/>
            </w:tcBorders>
            <w:tcMar>
              <w:top w:w="0" w:type="dxa"/>
              <w:left w:w="0" w:type="dxa"/>
              <w:bottom w:w="0" w:type="dxa"/>
              <w:right w:w="0" w:type="dxa"/>
            </w:tcMar>
          </w:tcPr>
          <w:p w14:paraId="5A1FC4D8"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FCF76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24FEF2EA" w14:textId="77777777" w:rsidR="00DA5985" w:rsidRDefault="00DA5985" w:rsidP="00646265">
            <w:pPr>
              <w:spacing w:line="300" w:lineRule="auto"/>
              <w:jc w:val="center"/>
              <w:rPr>
                <w:sz w:val="24"/>
                <w:szCs w:val="24"/>
              </w:rPr>
            </w:pPr>
            <w:r>
              <w:rPr>
                <w:sz w:val="24"/>
                <w:szCs w:val="24"/>
              </w:rPr>
              <w:t>79.99</w:t>
            </w:r>
          </w:p>
        </w:tc>
        <w:tc>
          <w:tcPr>
            <w:tcW w:w="1020" w:type="dxa"/>
            <w:tcBorders>
              <w:top w:val="nil"/>
              <w:left w:val="nil"/>
              <w:bottom w:val="nil"/>
              <w:right w:val="nil"/>
            </w:tcBorders>
            <w:tcMar>
              <w:top w:w="0" w:type="dxa"/>
              <w:left w:w="0" w:type="dxa"/>
              <w:bottom w:w="0" w:type="dxa"/>
              <w:right w:w="0" w:type="dxa"/>
            </w:tcMar>
          </w:tcPr>
          <w:p w14:paraId="63B9C124" w14:textId="77777777" w:rsidR="00DA5985" w:rsidRDefault="00DA5985" w:rsidP="00646265">
            <w:pPr>
              <w:spacing w:line="300" w:lineRule="auto"/>
              <w:jc w:val="center"/>
              <w:rPr>
                <w:sz w:val="24"/>
                <w:szCs w:val="24"/>
              </w:rPr>
            </w:pPr>
            <w:r>
              <w:rPr>
                <w:sz w:val="24"/>
                <w:szCs w:val="24"/>
              </w:rPr>
              <w:t>&lt; 0.001</w:t>
            </w:r>
          </w:p>
        </w:tc>
      </w:tr>
      <w:tr w:rsidR="00DA5985" w14:paraId="3081A425"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15711703"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E8C8683" w14:textId="77777777" w:rsidR="00DA5985" w:rsidRDefault="00DA5985" w:rsidP="00646265">
            <w:pPr>
              <w:spacing w:line="300" w:lineRule="auto"/>
              <w:rPr>
                <w:sz w:val="24"/>
                <w:szCs w:val="24"/>
              </w:rPr>
            </w:pPr>
            <w:r>
              <w:rPr>
                <w:sz w:val="24"/>
                <w:szCs w:val="24"/>
              </w:rPr>
              <w:t xml:space="preserve">   light + pop + light:pop + female:male + male</w:t>
            </w:r>
          </w:p>
        </w:tc>
        <w:tc>
          <w:tcPr>
            <w:tcW w:w="1290" w:type="dxa"/>
            <w:tcBorders>
              <w:top w:val="nil"/>
              <w:left w:val="nil"/>
              <w:bottom w:val="nil"/>
              <w:right w:val="nil"/>
            </w:tcBorders>
            <w:tcMar>
              <w:top w:w="0" w:type="dxa"/>
              <w:left w:w="0" w:type="dxa"/>
              <w:bottom w:w="0" w:type="dxa"/>
              <w:right w:w="0" w:type="dxa"/>
            </w:tcMar>
          </w:tcPr>
          <w:p w14:paraId="601120C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0C24A182"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454B8D0" w14:textId="77777777" w:rsidR="00DA5985" w:rsidRDefault="00DA5985" w:rsidP="00646265">
            <w:pPr>
              <w:spacing w:line="300" w:lineRule="auto"/>
              <w:jc w:val="center"/>
              <w:rPr>
                <w:sz w:val="24"/>
                <w:szCs w:val="24"/>
              </w:rPr>
            </w:pPr>
            <w:r>
              <w:rPr>
                <w:sz w:val="24"/>
                <w:szCs w:val="24"/>
              </w:rPr>
              <w:t>25.25</w:t>
            </w:r>
          </w:p>
        </w:tc>
        <w:tc>
          <w:tcPr>
            <w:tcW w:w="1020" w:type="dxa"/>
            <w:tcBorders>
              <w:top w:val="nil"/>
              <w:left w:val="nil"/>
              <w:bottom w:val="nil"/>
              <w:right w:val="nil"/>
            </w:tcBorders>
            <w:tcMar>
              <w:top w:w="0" w:type="dxa"/>
              <w:left w:w="0" w:type="dxa"/>
              <w:bottom w:w="0" w:type="dxa"/>
              <w:right w:w="0" w:type="dxa"/>
            </w:tcMar>
          </w:tcPr>
          <w:p w14:paraId="7142F36E" w14:textId="77777777" w:rsidR="00DA5985" w:rsidRDefault="00DA5985" w:rsidP="00646265">
            <w:pPr>
              <w:spacing w:line="300" w:lineRule="auto"/>
              <w:jc w:val="center"/>
              <w:rPr>
                <w:sz w:val="24"/>
                <w:szCs w:val="24"/>
              </w:rPr>
            </w:pPr>
            <w:r>
              <w:rPr>
                <w:sz w:val="24"/>
                <w:szCs w:val="24"/>
              </w:rPr>
              <w:t>&lt; 0.001</w:t>
            </w:r>
          </w:p>
        </w:tc>
      </w:tr>
      <w:tr w:rsidR="00DA5985" w14:paraId="468A3FD7"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7882E98B"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51466BFC" w14:textId="77777777" w:rsidR="00DA5985" w:rsidRDefault="00DA5985" w:rsidP="00646265">
            <w:pPr>
              <w:spacing w:line="300" w:lineRule="auto"/>
              <w:rPr>
                <w:sz w:val="24"/>
                <w:szCs w:val="24"/>
              </w:rPr>
            </w:pPr>
            <w:r>
              <w:rPr>
                <w:sz w:val="24"/>
                <w:szCs w:val="24"/>
              </w:rPr>
              <w:t xml:space="preserve">   light + pop + light:pop + female:male + female</w:t>
            </w:r>
          </w:p>
        </w:tc>
        <w:tc>
          <w:tcPr>
            <w:tcW w:w="1290" w:type="dxa"/>
            <w:tcBorders>
              <w:top w:val="nil"/>
              <w:left w:val="nil"/>
              <w:bottom w:val="single" w:sz="4" w:space="0" w:color="000000"/>
              <w:right w:val="nil"/>
            </w:tcBorders>
            <w:tcMar>
              <w:top w:w="0" w:type="dxa"/>
              <w:left w:w="0" w:type="dxa"/>
              <w:bottom w:w="0" w:type="dxa"/>
              <w:right w:w="0" w:type="dxa"/>
            </w:tcMar>
          </w:tcPr>
          <w:p w14:paraId="15A9915E"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53A8F6D"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529D1EFD" w14:textId="77777777" w:rsidR="00DA5985" w:rsidRDefault="00DA5985" w:rsidP="00646265">
            <w:pPr>
              <w:spacing w:line="300" w:lineRule="auto"/>
              <w:jc w:val="center"/>
              <w:rPr>
                <w:sz w:val="24"/>
                <w:szCs w:val="24"/>
              </w:rPr>
            </w:pPr>
            <w:r>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70BABA4E" w14:textId="77777777" w:rsidR="00DA5985" w:rsidRDefault="00DA5985" w:rsidP="00646265">
            <w:pPr>
              <w:spacing w:line="300" w:lineRule="auto"/>
              <w:jc w:val="center"/>
              <w:rPr>
                <w:sz w:val="24"/>
                <w:szCs w:val="24"/>
              </w:rPr>
            </w:pPr>
            <w:r>
              <w:rPr>
                <w:sz w:val="24"/>
                <w:szCs w:val="24"/>
              </w:rPr>
              <w:t>&lt; 0.001</w:t>
            </w:r>
          </w:p>
        </w:tc>
      </w:tr>
      <w:tr w:rsidR="00DA5985" w14:paraId="1D231FF3"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40BFFE89"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2094A909" w14:textId="77777777" w:rsidR="00DA5985" w:rsidRDefault="00DA5985" w:rsidP="00646265">
            <w:pPr>
              <w:spacing w:line="300" w:lineRule="auto"/>
              <w:rPr>
                <w:sz w:val="24"/>
                <w:szCs w:val="24"/>
              </w:rPr>
            </w:pPr>
            <w:r>
              <w:rPr>
                <w:b/>
                <w:sz w:val="24"/>
                <w:szCs w:val="24"/>
              </w:rPr>
              <w:t xml:space="preserve">   pop + female + male</w:t>
            </w:r>
          </w:p>
        </w:tc>
        <w:tc>
          <w:tcPr>
            <w:tcW w:w="1290" w:type="dxa"/>
            <w:tcBorders>
              <w:top w:val="single" w:sz="4" w:space="0" w:color="000000"/>
              <w:left w:val="nil"/>
              <w:bottom w:val="nil"/>
              <w:right w:val="nil"/>
            </w:tcBorders>
            <w:tcMar>
              <w:top w:w="0" w:type="dxa"/>
              <w:left w:w="0" w:type="dxa"/>
              <w:bottom w:w="0" w:type="dxa"/>
              <w:right w:w="0" w:type="dxa"/>
            </w:tcMar>
          </w:tcPr>
          <w:p w14:paraId="02257AE4"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72E82E47"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50445580"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6890FC12" w14:textId="77777777" w:rsidR="00DA5985" w:rsidRDefault="00DA5985" w:rsidP="00646265">
            <w:pPr>
              <w:spacing w:line="300" w:lineRule="auto"/>
              <w:jc w:val="center"/>
              <w:rPr>
                <w:sz w:val="24"/>
                <w:szCs w:val="24"/>
              </w:rPr>
            </w:pPr>
          </w:p>
        </w:tc>
      </w:tr>
      <w:tr w:rsidR="00DA5985" w14:paraId="69093577"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678D65D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68914FE" w14:textId="77777777" w:rsidR="00DA5985" w:rsidRDefault="00DA5985" w:rsidP="00646265">
            <w:pPr>
              <w:spacing w:line="300" w:lineRule="auto"/>
              <w:rPr>
                <w:sz w:val="24"/>
                <w:szCs w:val="24"/>
              </w:rPr>
            </w:pPr>
            <w:r>
              <w:rPr>
                <w:sz w:val="24"/>
                <w:szCs w:val="24"/>
              </w:rPr>
              <w:t xml:space="preserve">   female + male</w:t>
            </w:r>
          </w:p>
        </w:tc>
        <w:tc>
          <w:tcPr>
            <w:tcW w:w="1290" w:type="dxa"/>
            <w:tcBorders>
              <w:top w:val="nil"/>
              <w:left w:val="nil"/>
              <w:bottom w:val="nil"/>
              <w:right w:val="nil"/>
            </w:tcBorders>
            <w:tcMar>
              <w:top w:w="0" w:type="dxa"/>
              <w:left w:w="0" w:type="dxa"/>
              <w:bottom w:w="0" w:type="dxa"/>
              <w:right w:w="0" w:type="dxa"/>
            </w:tcMar>
          </w:tcPr>
          <w:p w14:paraId="43F721F9"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7ADF3528"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6007285B" w14:textId="77777777" w:rsidR="00DA5985" w:rsidRDefault="00DA5985" w:rsidP="00646265">
            <w:pPr>
              <w:spacing w:line="300" w:lineRule="auto"/>
              <w:jc w:val="center"/>
              <w:rPr>
                <w:sz w:val="24"/>
                <w:szCs w:val="24"/>
              </w:rPr>
            </w:pPr>
            <w:r>
              <w:rPr>
                <w:sz w:val="24"/>
                <w:szCs w:val="24"/>
              </w:rPr>
              <w:t>373.34</w:t>
            </w:r>
          </w:p>
        </w:tc>
        <w:tc>
          <w:tcPr>
            <w:tcW w:w="1020" w:type="dxa"/>
            <w:tcBorders>
              <w:top w:val="nil"/>
              <w:left w:val="nil"/>
              <w:bottom w:val="nil"/>
              <w:right w:val="nil"/>
            </w:tcBorders>
            <w:tcMar>
              <w:top w:w="0" w:type="dxa"/>
              <w:left w:w="0" w:type="dxa"/>
              <w:bottom w:w="0" w:type="dxa"/>
              <w:right w:w="0" w:type="dxa"/>
            </w:tcMar>
          </w:tcPr>
          <w:p w14:paraId="0DA40966" w14:textId="77777777" w:rsidR="00DA5985" w:rsidRDefault="00DA5985" w:rsidP="00646265">
            <w:pPr>
              <w:spacing w:line="300" w:lineRule="auto"/>
              <w:jc w:val="center"/>
              <w:rPr>
                <w:sz w:val="24"/>
                <w:szCs w:val="24"/>
              </w:rPr>
            </w:pPr>
            <w:r>
              <w:rPr>
                <w:sz w:val="24"/>
                <w:szCs w:val="24"/>
              </w:rPr>
              <w:t>&lt; 0.001</w:t>
            </w:r>
          </w:p>
        </w:tc>
      </w:tr>
      <w:tr w:rsidR="00DA5985" w14:paraId="069C98E1"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215504E7"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55A9D042" w14:textId="77777777" w:rsidR="00DA5985" w:rsidRDefault="00DA5985" w:rsidP="00646265">
            <w:pPr>
              <w:spacing w:line="300" w:lineRule="auto"/>
              <w:rPr>
                <w:sz w:val="24"/>
                <w:szCs w:val="24"/>
              </w:rPr>
            </w:pPr>
            <w:r>
              <w:rPr>
                <w:sz w:val="24"/>
                <w:szCs w:val="24"/>
              </w:rPr>
              <w:t xml:space="preserve">   pop + male</w:t>
            </w:r>
          </w:p>
        </w:tc>
        <w:tc>
          <w:tcPr>
            <w:tcW w:w="1290" w:type="dxa"/>
            <w:tcBorders>
              <w:top w:val="nil"/>
              <w:left w:val="nil"/>
              <w:bottom w:val="nil"/>
              <w:right w:val="nil"/>
            </w:tcBorders>
            <w:tcMar>
              <w:top w:w="0" w:type="dxa"/>
              <w:left w:w="0" w:type="dxa"/>
              <w:bottom w:w="0" w:type="dxa"/>
              <w:right w:w="0" w:type="dxa"/>
            </w:tcMar>
          </w:tcPr>
          <w:p w14:paraId="6EA7529C"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nil"/>
              <w:right w:val="nil"/>
            </w:tcBorders>
            <w:tcMar>
              <w:top w:w="0" w:type="dxa"/>
              <w:left w:w="0" w:type="dxa"/>
              <w:bottom w:w="0" w:type="dxa"/>
              <w:right w:w="0" w:type="dxa"/>
            </w:tcMar>
          </w:tcPr>
          <w:p w14:paraId="2419145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712D6C1F" w14:textId="77777777" w:rsidR="00DA5985" w:rsidRDefault="00DA5985" w:rsidP="00646265">
            <w:pPr>
              <w:spacing w:line="300" w:lineRule="auto"/>
              <w:jc w:val="center"/>
              <w:rPr>
                <w:sz w:val="24"/>
                <w:szCs w:val="24"/>
              </w:rPr>
            </w:pPr>
            <w:r>
              <w:rPr>
                <w:sz w:val="24"/>
                <w:szCs w:val="24"/>
              </w:rPr>
              <w:t>100.97</w:t>
            </w:r>
          </w:p>
        </w:tc>
        <w:tc>
          <w:tcPr>
            <w:tcW w:w="1020" w:type="dxa"/>
            <w:tcBorders>
              <w:top w:val="nil"/>
              <w:left w:val="nil"/>
              <w:bottom w:val="nil"/>
              <w:right w:val="nil"/>
            </w:tcBorders>
            <w:tcMar>
              <w:top w:w="0" w:type="dxa"/>
              <w:left w:w="0" w:type="dxa"/>
              <w:bottom w:w="0" w:type="dxa"/>
              <w:right w:w="0" w:type="dxa"/>
            </w:tcMar>
          </w:tcPr>
          <w:p w14:paraId="7699D566" w14:textId="77777777" w:rsidR="00DA5985" w:rsidRDefault="00DA5985" w:rsidP="00646265">
            <w:pPr>
              <w:spacing w:line="300" w:lineRule="auto"/>
              <w:jc w:val="center"/>
              <w:rPr>
                <w:sz w:val="24"/>
                <w:szCs w:val="24"/>
              </w:rPr>
            </w:pPr>
            <w:r>
              <w:rPr>
                <w:sz w:val="24"/>
                <w:szCs w:val="24"/>
              </w:rPr>
              <w:t>&lt; 0.001</w:t>
            </w:r>
          </w:p>
        </w:tc>
      </w:tr>
      <w:tr w:rsidR="00DA5985" w14:paraId="65348CF6" w14:textId="77777777" w:rsidTr="00DA5985">
        <w:trPr>
          <w:trHeight w:val="331"/>
          <w:jc w:val="center"/>
        </w:trPr>
        <w:tc>
          <w:tcPr>
            <w:tcW w:w="1180" w:type="dxa"/>
            <w:tcBorders>
              <w:top w:val="nil"/>
              <w:left w:val="nil"/>
              <w:bottom w:val="single" w:sz="4" w:space="0" w:color="000000"/>
              <w:right w:val="nil"/>
            </w:tcBorders>
            <w:tcMar>
              <w:top w:w="0" w:type="dxa"/>
              <w:left w:w="0" w:type="dxa"/>
              <w:bottom w:w="0" w:type="dxa"/>
              <w:right w:w="0" w:type="dxa"/>
            </w:tcMar>
          </w:tcPr>
          <w:p w14:paraId="40A195BA"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11F9DDEF" w14:textId="77777777" w:rsidR="00DA5985" w:rsidRDefault="00DA5985" w:rsidP="00646265">
            <w:pPr>
              <w:spacing w:line="300" w:lineRule="auto"/>
              <w:rPr>
                <w:sz w:val="24"/>
                <w:szCs w:val="24"/>
              </w:rPr>
            </w:pPr>
            <w:r>
              <w:rPr>
                <w:sz w:val="24"/>
                <w:szCs w:val="24"/>
              </w:rPr>
              <w:t xml:space="preserve">   pop + female</w:t>
            </w:r>
          </w:p>
        </w:tc>
        <w:tc>
          <w:tcPr>
            <w:tcW w:w="1290" w:type="dxa"/>
            <w:tcBorders>
              <w:top w:val="nil"/>
              <w:left w:val="nil"/>
              <w:bottom w:val="single" w:sz="4" w:space="0" w:color="000000"/>
              <w:right w:val="nil"/>
            </w:tcBorders>
            <w:tcMar>
              <w:top w:w="0" w:type="dxa"/>
              <w:left w:w="0" w:type="dxa"/>
              <w:bottom w:w="0" w:type="dxa"/>
              <w:right w:w="0" w:type="dxa"/>
            </w:tcMar>
          </w:tcPr>
          <w:p w14:paraId="39C3D9BD" w14:textId="77777777" w:rsidR="00DA5985" w:rsidRDefault="00DA5985" w:rsidP="00646265">
            <w:pPr>
              <w:spacing w:line="300" w:lineRule="auto"/>
              <w:rPr>
                <w:sz w:val="24"/>
                <w:szCs w:val="24"/>
              </w:rPr>
            </w:pPr>
            <w:r>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2984FF2E"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6E3E412E" w14:textId="77777777" w:rsidR="00DA5985" w:rsidRDefault="00DA5985" w:rsidP="00646265">
            <w:pPr>
              <w:spacing w:line="300" w:lineRule="auto"/>
              <w:jc w:val="center"/>
              <w:rPr>
                <w:sz w:val="24"/>
                <w:szCs w:val="24"/>
              </w:rPr>
            </w:pPr>
            <w:r>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655767C3" w14:textId="77777777" w:rsidR="00DA5985" w:rsidRDefault="00DA5985" w:rsidP="00646265">
            <w:pPr>
              <w:spacing w:line="300" w:lineRule="auto"/>
              <w:jc w:val="center"/>
              <w:rPr>
                <w:sz w:val="24"/>
                <w:szCs w:val="24"/>
              </w:rPr>
            </w:pPr>
            <w:r>
              <w:rPr>
                <w:sz w:val="24"/>
                <w:szCs w:val="24"/>
              </w:rPr>
              <w:t>&lt; 0.001</w:t>
            </w:r>
          </w:p>
        </w:tc>
      </w:tr>
      <w:tr w:rsidR="00DA5985" w14:paraId="5F84FAFE" w14:textId="77777777" w:rsidTr="00DA5985">
        <w:trPr>
          <w:trHeight w:val="331"/>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2C10B380" w14:textId="77777777" w:rsidR="00DA5985" w:rsidRDefault="00DA5985" w:rsidP="00646265">
            <w:pPr>
              <w:widowControl w:val="0"/>
              <w:pBdr>
                <w:top w:val="nil"/>
                <w:left w:val="nil"/>
                <w:bottom w:val="nil"/>
                <w:right w:val="nil"/>
                <w:between w:val="nil"/>
              </w:pBdr>
              <w:spacing w:line="300" w:lineRule="auto"/>
              <w:rPr>
                <w:sz w:val="24"/>
                <w:szCs w:val="24"/>
              </w:rPr>
            </w:pPr>
            <w:r>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17C31230" w14:textId="77777777" w:rsidR="00DA5985" w:rsidRDefault="00DA5985" w:rsidP="00646265">
            <w:pPr>
              <w:spacing w:line="300" w:lineRule="auto"/>
              <w:rPr>
                <w:sz w:val="24"/>
                <w:szCs w:val="24"/>
              </w:rPr>
            </w:pPr>
            <w:r>
              <w:rPr>
                <w:b/>
                <w:sz w:val="24"/>
                <w:szCs w:val="24"/>
              </w:rPr>
              <w:t xml:space="preserve">   light + pop + light:pop + female:male + female</w:t>
            </w:r>
          </w:p>
        </w:tc>
        <w:tc>
          <w:tcPr>
            <w:tcW w:w="1290" w:type="dxa"/>
            <w:tcBorders>
              <w:top w:val="single" w:sz="4" w:space="0" w:color="000000"/>
              <w:left w:val="nil"/>
              <w:bottom w:val="nil"/>
              <w:right w:val="nil"/>
            </w:tcBorders>
            <w:tcMar>
              <w:top w:w="0" w:type="dxa"/>
              <w:left w:w="0" w:type="dxa"/>
              <w:bottom w:w="0" w:type="dxa"/>
              <w:right w:w="0" w:type="dxa"/>
            </w:tcMar>
          </w:tcPr>
          <w:p w14:paraId="319D895D" w14:textId="77777777" w:rsidR="00DA5985" w:rsidRDefault="00DA5985" w:rsidP="00646265">
            <w:pPr>
              <w:spacing w:line="300" w:lineRule="auto"/>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3AB8B08" w14:textId="77777777" w:rsidR="00DA5985" w:rsidRDefault="00DA5985" w:rsidP="00646265">
            <w:pPr>
              <w:spacing w:line="300" w:lineRule="auto"/>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67016801" w14:textId="77777777" w:rsidR="00DA5985" w:rsidRDefault="00DA5985" w:rsidP="00646265">
            <w:pPr>
              <w:spacing w:line="300" w:lineRule="auto"/>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3BFFCDBF" w14:textId="77777777" w:rsidR="00DA5985" w:rsidRDefault="00DA5985" w:rsidP="00646265">
            <w:pPr>
              <w:spacing w:line="300" w:lineRule="auto"/>
              <w:jc w:val="center"/>
              <w:rPr>
                <w:sz w:val="24"/>
                <w:szCs w:val="24"/>
              </w:rPr>
            </w:pPr>
          </w:p>
        </w:tc>
      </w:tr>
      <w:tr w:rsidR="00DA5985" w14:paraId="6BC4DA09"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0B9DBD9D"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D7FF39F" w14:textId="77777777" w:rsidR="00DA5985" w:rsidRDefault="00DA5985" w:rsidP="00646265">
            <w:pPr>
              <w:spacing w:line="300" w:lineRule="auto"/>
              <w:rPr>
                <w:sz w:val="24"/>
                <w:szCs w:val="24"/>
              </w:rPr>
            </w:pPr>
            <w:r>
              <w:rPr>
                <w:sz w:val="24"/>
                <w:szCs w:val="24"/>
              </w:rPr>
              <w:t xml:space="preserve">   pop + female:male + female</w:t>
            </w:r>
          </w:p>
        </w:tc>
        <w:tc>
          <w:tcPr>
            <w:tcW w:w="1290" w:type="dxa"/>
            <w:tcBorders>
              <w:top w:val="nil"/>
              <w:left w:val="nil"/>
              <w:bottom w:val="nil"/>
              <w:right w:val="nil"/>
            </w:tcBorders>
            <w:tcMar>
              <w:top w:w="0" w:type="dxa"/>
              <w:left w:w="0" w:type="dxa"/>
              <w:bottom w:w="0" w:type="dxa"/>
              <w:right w:w="0" w:type="dxa"/>
            </w:tcMar>
          </w:tcPr>
          <w:p w14:paraId="70B1EE74" w14:textId="77777777" w:rsidR="00DA5985" w:rsidRDefault="00DA5985" w:rsidP="00646265">
            <w:pPr>
              <w:spacing w:line="300" w:lineRule="auto"/>
              <w:rPr>
                <w:sz w:val="24"/>
                <w:szCs w:val="24"/>
              </w:rPr>
            </w:pPr>
            <w:r>
              <w:rPr>
                <w:sz w:val="24"/>
                <w:szCs w:val="24"/>
              </w:rPr>
              <w:t>light</w:t>
            </w:r>
          </w:p>
        </w:tc>
        <w:tc>
          <w:tcPr>
            <w:tcW w:w="425" w:type="dxa"/>
            <w:tcBorders>
              <w:top w:val="nil"/>
              <w:left w:val="nil"/>
              <w:bottom w:val="nil"/>
              <w:right w:val="nil"/>
            </w:tcBorders>
            <w:tcMar>
              <w:top w:w="0" w:type="dxa"/>
              <w:left w:w="0" w:type="dxa"/>
              <w:bottom w:w="0" w:type="dxa"/>
              <w:right w:w="0" w:type="dxa"/>
            </w:tcMar>
          </w:tcPr>
          <w:p w14:paraId="7515D438"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617B60C0" w14:textId="77777777" w:rsidR="00DA5985" w:rsidRDefault="00DA5985" w:rsidP="00646265">
            <w:pPr>
              <w:spacing w:line="300" w:lineRule="auto"/>
              <w:jc w:val="center"/>
              <w:rPr>
                <w:sz w:val="24"/>
                <w:szCs w:val="24"/>
              </w:rPr>
            </w:pPr>
            <w:r>
              <w:rPr>
                <w:sz w:val="24"/>
                <w:szCs w:val="24"/>
              </w:rPr>
              <w:t>1.96</w:t>
            </w:r>
          </w:p>
        </w:tc>
        <w:tc>
          <w:tcPr>
            <w:tcW w:w="1020" w:type="dxa"/>
            <w:tcBorders>
              <w:top w:val="nil"/>
              <w:left w:val="nil"/>
              <w:bottom w:val="nil"/>
              <w:right w:val="nil"/>
            </w:tcBorders>
            <w:tcMar>
              <w:top w:w="0" w:type="dxa"/>
              <w:left w:w="0" w:type="dxa"/>
              <w:bottom w:w="0" w:type="dxa"/>
              <w:right w:w="0" w:type="dxa"/>
            </w:tcMar>
          </w:tcPr>
          <w:p w14:paraId="553BA20E" w14:textId="77777777" w:rsidR="00DA5985" w:rsidRDefault="00DA5985" w:rsidP="00646265">
            <w:pPr>
              <w:spacing w:line="300" w:lineRule="auto"/>
              <w:jc w:val="center"/>
              <w:rPr>
                <w:sz w:val="24"/>
                <w:szCs w:val="24"/>
              </w:rPr>
            </w:pPr>
            <w:r>
              <w:rPr>
                <w:sz w:val="24"/>
                <w:szCs w:val="24"/>
              </w:rPr>
              <w:t>0.376</w:t>
            </w:r>
          </w:p>
        </w:tc>
      </w:tr>
      <w:tr w:rsidR="00DA5985" w14:paraId="76906FAA"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79ED7B22"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699CEE6" w14:textId="77777777" w:rsidR="00DA5985" w:rsidRDefault="00DA5985" w:rsidP="00646265">
            <w:pPr>
              <w:spacing w:line="300" w:lineRule="auto"/>
              <w:rPr>
                <w:sz w:val="24"/>
                <w:szCs w:val="24"/>
              </w:rPr>
            </w:pPr>
            <w:r>
              <w:rPr>
                <w:sz w:val="24"/>
                <w:szCs w:val="24"/>
              </w:rPr>
              <w:t xml:space="preserve">   light + female:male + female</w:t>
            </w:r>
          </w:p>
        </w:tc>
        <w:tc>
          <w:tcPr>
            <w:tcW w:w="1290" w:type="dxa"/>
            <w:tcBorders>
              <w:top w:val="nil"/>
              <w:left w:val="nil"/>
              <w:bottom w:val="nil"/>
              <w:right w:val="nil"/>
            </w:tcBorders>
            <w:tcMar>
              <w:top w:w="0" w:type="dxa"/>
              <w:left w:w="0" w:type="dxa"/>
              <w:bottom w:w="0" w:type="dxa"/>
              <w:right w:w="0" w:type="dxa"/>
            </w:tcMar>
          </w:tcPr>
          <w:p w14:paraId="75A317A8" w14:textId="77777777" w:rsidR="00DA5985" w:rsidRDefault="00DA5985" w:rsidP="00646265">
            <w:pPr>
              <w:spacing w:line="300" w:lineRule="auto"/>
              <w:rPr>
                <w:sz w:val="24"/>
                <w:szCs w:val="24"/>
              </w:rPr>
            </w:pPr>
            <w:r>
              <w:rPr>
                <w:sz w:val="24"/>
                <w:szCs w:val="24"/>
              </w:rPr>
              <w:t>pop</w:t>
            </w:r>
          </w:p>
        </w:tc>
        <w:tc>
          <w:tcPr>
            <w:tcW w:w="425" w:type="dxa"/>
            <w:tcBorders>
              <w:top w:val="nil"/>
              <w:left w:val="nil"/>
              <w:bottom w:val="nil"/>
              <w:right w:val="nil"/>
            </w:tcBorders>
            <w:tcMar>
              <w:top w:w="0" w:type="dxa"/>
              <w:left w:w="0" w:type="dxa"/>
              <w:bottom w:w="0" w:type="dxa"/>
              <w:right w:w="0" w:type="dxa"/>
            </w:tcMar>
          </w:tcPr>
          <w:p w14:paraId="0CCF7A8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0E9C2F24" w14:textId="77777777" w:rsidR="00DA5985" w:rsidRDefault="00DA5985" w:rsidP="00646265">
            <w:pPr>
              <w:spacing w:line="300" w:lineRule="auto"/>
              <w:jc w:val="center"/>
              <w:rPr>
                <w:sz w:val="24"/>
                <w:szCs w:val="24"/>
              </w:rPr>
            </w:pPr>
            <w:r>
              <w:rPr>
                <w:sz w:val="24"/>
                <w:szCs w:val="24"/>
              </w:rPr>
              <w:t>712.18</w:t>
            </w:r>
          </w:p>
        </w:tc>
        <w:tc>
          <w:tcPr>
            <w:tcW w:w="1020" w:type="dxa"/>
            <w:tcBorders>
              <w:top w:val="nil"/>
              <w:left w:val="nil"/>
              <w:bottom w:val="nil"/>
              <w:right w:val="nil"/>
            </w:tcBorders>
            <w:tcMar>
              <w:top w:w="0" w:type="dxa"/>
              <w:left w:w="0" w:type="dxa"/>
              <w:bottom w:w="0" w:type="dxa"/>
              <w:right w:w="0" w:type="dxa"/>
            </w:tcMar>
          </w:tcPr>
          <w:p w14:paraId="18C91DFF" w14:textId="77777777" w:rsidR="00DA5985" w:rsidRDefault="00DA5985" w:rsidP="00646265">
            <w:pPr>
              <w:spacing w:line="300" w:lineRule="auto"/>
              <w:jc w:val="center"/>
              <w:rPr>
                <w:sz w:val="24"/>
                <w:szCs w:val="24"/>
              </w:rPr>
            </w:pPr>
            <w:r>
              <w:rPr>
                <w:sz w:val="24"/>
                <w:szCs w:val="24"/>
              </w:rPr>
              <w:t>&lt; 0.001</w:t>
            </w:r>
          </w:p>
        </w:tc>
      </w:tr>
      <w:tr w:rsidR="00DA5985" w14:paraId="5DFE7F52" w14:textId="77777777" w:rsidTr="00DA5985">
        <w:trPr>
          <w:trHeight w:val="331"/>
          <w:jc w:val="center"/>
        </w:trPr>
        <w:tc>
          <w:tcPr>
            <w:tcW w:w="1180" w:type="dxa"/>
            <w:vMerge/>
            <w:tcBorders>
              <w:top w:val="nil"/>
              <w:left w:val="nil"/>
              <w:bottom w:val="nil"/>
              <w:right w:val="nil"/>
            </w:tcBorders>
            <w:tcMar>
              <w:top w:w="0" w:type="dxa"/>
              <w:left w:w="0" w:type="dxa"/>
              <w:bottom w:w="0" w:type="dxa"/>
              <w:right w:w="0" w:type="dxa"/>
            </w:tcMar>
          </w:tcPr>
          <w:p w14:paraId="1E18B729" w14:textId="77777777" w:rsidR="00DA5985" w:rsidRDefault="00DA5985" w:rsidP="00646265">
            <w:pPr>
              <w:widowControl w:val="0"/>
              <w:pBdr>
                <w:top w:val="nil"/>
                <w:left w:val="nil"/>
                <w:bottom w:val="nil"/>
                <w:right w:val="nil"/>
                <w:between w:val="nil"/>
              </w:pBdr>
              <w:spacing w:line="276"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353750AD" w14:textId="77777777" w:rsidR="00DA5985" w:rsidRDefault="00DA5985" w:rsidP="00646265">
            <w:pPr>
              <w:spacing w:line="300" w:lineRule="auto"/>
              <w:rPr>
                <w:sz w:val="24"/>
                <w:szCs w:val="24"/>
              </w:rPr>
            </w:pPr>
            <w:r>
              <w:rPr>
                <w:sz w:val="24"/>
                <w:szCs w:val="24"/>
              </w:rPr>
              <w:t xml:space="preserve">   light + pop + female:male + female</w:t>
            </w:r>
          </w:p>
        </w:tc>
        <w:tc>
          <w:tcPr>
            <w:tcW w:w="1290" w:type="dxa"/>
            <w:tcBorders>
              <w:top w:val="nil"/>
              <w:left w:val="nil"/>
              <w:bottom w:val="nil"/>
              <w:right w:val="nil"/>
            </w:tcBorders>
            <w:tcMar>
              <w:top w:w="0" w:type="dxa"/>
              <w:left w:w="0" w:type="dxa"/>
              <w:bottom w:w="0" w:type="dxa"/>
              <w:right w:w="0" w:type="dxa"/>
            </w:tcMar>
          </w:tcPr>
          <w:p w14:paraId="261EB9D7" w14:textId="77777777" w:rsidR="00DA5985" w:rsidRDefault="00DA5985" w:rsidP="00646265">
            <w:pPr>
              <w:spacing w:line="300" w:lineRule="auto"/>
              <w:rPr>
                <w:sz w:val="24"/>
                <w:szCs w:val="24"/>
              </w:rPr>
            </w:pPr>
            <w:r>
              <w:rPr>
                <w:sz w:val="24"/>
                <w:szCs w:val="24"/>
              </w:rPr>
              <w:t>light:pop</w:t>
            </w:r>
          </w:p>
        </w:tc>
        <w:tc>
          <w:tcPr>
            <w:tcW w:w="425" w:type="dxa"/>
            <w:tcBorders>
              <w:top w:val="nil"/>
              <w:left w:val="nil"/>
              <w:bottom w:val="nil"/>
              <w:right w:val="nil"/>
            </w:tcBorders>
            <w:tcMar>
              <w:top w:w="0" w:type="dxa"/>
              <w:left w:w="0" w:type="dxa"/>
              <w:bottom w:w="0" w:type="dxa"/>
              <w:right w:w="0" w:type="dxa"/>
            </w:tcMar>
          </w:tcPr>
          <w:p w14:paraId="03CC4167" w14:textId="77777777" w:rsidR="00DA5985" w:rsidRDefault="00DA5985" w:rsidP="00646265">
            <w:pPr>
              <w:spacing w:line="300" w:lineRule="auto"/>
              <w:jc w:val="center"/>
              <w:rPr>
                <w:sz w:val="24"/>
                <w:szCs w:val="24"/>
              </w:rPr>
            </w:pPr>
            <w:r>
              <w:rPr>
                <w:sz w:val="24"/>
                <w:szCs w:val="24"/>
              </w:rPr>
              <w:t>2</w:t>
            </w:r>
          </w:p>
        </w:tc>
        <w:tc>
          <w:tcPr>
            <w:tcW w:w="1192" w:type="dxa"/>
            <w:tcBorders>
              <w:top w:val="nil"/>
              <w:left w:val="nil"/>
              <w:bottom w:val="nil"/>
              <w:right w:val="nil"/>
            </w:tcBorders>
            <w:tcMar>
              <w:top w:w="0" w:type="dxa"/>
              <w:left w:w="0" w:type="dxa"/>
              <w:bottom w:w="0" w:type="dxa"/>
              <w:right w:w="0" w:type="dxa"/>
            </w:tcMar>
          </w:tcPr>
          <w:p w14:paraId="4DF5CD28" w14:textId="77777777" w:rsidR="00DA5985" w:rsidRDefault="00DA5985" w:rsidP="00646265">
            <w:pPr>
              <w:spacing w:line="300" w:lineRule="auto"/>
              <w:jc w:val="center"/>
              <w:rPr>
                <w:sz w:val="24"/>
                <w:szCs w:val="24"/>
              </w:rPr>
            </w:pPr>
            <w:r>
              <w:rPr>
                <w:sz w:val="24"/>
                <w:szCs w:val="24"/>
              </w:rPr>
              <w:t>19.04</w:t>
            </w:r>
          </w:p>
        </w:tc>
        <w:tc>
          <w:tcPr>
            <w:tcW w:w="1020" w:type="dxa"/>
            <w:tcBorders>
              <w:top w:val="nil"/>
              <w:left w:val="nil"/>
              <w:bottom w:val="nil"/>
              <w:right w:val="nil"/>
            </w:tcBorders>
            <w:tcMar>
              <w:top w:w="0" w:type="dxa"/>
              <w:left w:w="0" w:type="dxa"/>
              <w:bottom w:w="0" w:type="dxa"/>
              <w:right w:w="0" w:type="dxa"/>
            </w:tcMar>
          </w:tcPr>
          <w:p w14:paraId="69CC4EF8" w14:textId="77777777" w:rsidR="00DA5985" w:rsidRDefault="00DA5985" w:rsidP="00646265">
            <w:pPr>
              <w:spacing w:line="300" w:lineRule="auto"/>
              <w:jc w:val="center"/>
              <w:rPr>
                <w:sz w:val="24"/>
                <w:szCs w:val="24"/>
              </w:rPr>
            </w:pPr>
            <w:r>
              <w:rPr>
                <w:sz w:val="24"/>
                <w:szCs w:val="24"/>
              </w:rPr>
              <w:t>&lt; 0.001</w:t>
            </w:r>
          </w:p>
        </w:tc>
      </w:tr>
      <w:tr w:rsidR="00DA5985" w14:paraId="1B9C5FA4" w14:textId="77777777" w:rsidTr="00646265">
        <w:trPr>
          <w:trHeight w:val="331"/>
          <w:jc w:val="center"/>
        </w:trPr>
        <w:tc>
          <w:tcPr>
            <w:tcW w:w="1180" w:type="dxa"/>
            <w:tcBorders>
              <w:top w:val="nil"/>
              <w:left w:val="nil"/>
              <w:bottom w:val="nil"/>
              <w:right w:val="nil"/>
            </w:tcBorders>
            <w:tcMar>
              <w:top w:w="0" w:type="dxa"/>
              <w:left w:w="0" w:type="dxa"/>
              <w:bottom w:w="0" w:type="dxa"/>
              <w:right w:w="0" w:type="dxa"/>
            </w:tcMar>
          </w:tcPr>
          <w:p w14:paraId="076756F7"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228003F8" w14:textId="77777777" w:rsidR="00DA5985" w:rsidRDefault="00DA5985" w:rsidP="00646265">
            <w:pPr>
              <w:spacing w:line="300" w:lineRule="auto"/>
              <w:rPr>
                <w:sz w:val="24"/>
                <w:szCs w:val="24"/>
              </w:rPr>
            </w:pPr>
            <w:r>
              <w:rPr>
                <w:sz w:val="24"/>
                <w:szCs w:val="24"/>
              </w:rPr>
              <w:t xml:space="preserve">   light + pop + light:pop + female</w:t>
            </w:r>
          </w:p>
        </w:tc>
        <w:tc>
          <w:tcPr>
            <w:tcW w:w="1290" w:type="dxa"/>
            <w:tcBorders>
              <w:top w:val="nil"/>
              <w:left w:val="nil"/>
              <w:bottom w:val="nil"/>
              <w:right w:val="nil"/>
            </w:tcBorders>
            <w:tcMar>
              <w:top w:w="0" w:type="dxa"/>
              <w:left w:w="0" w:type="dxa"/>
              <w:bottom w:w="0" w:type="dxa"/>
              <w:right w:w="0" w:type="dxa"/>
            </w:tcMar>
          </w:tcPr>
          <w:p w14:paraId="24250A73" w14:textId="77777777" w:rsidR="00DA5985" w:rsidRDefault="00DA5985" w:rsidP="00646265">
            <w:pPr>
              <w:spacing w:line="300" w:lineRule="auto"/>
              <w:rPr>
                <w:sz w:val="24"/>
                <w:szCs w:val="24"/>
              </w:rPr>
            </w:pPr>
            <w:r>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3C0EB0F3"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nil"/>
              <w:right w:val="nil"/>
            </w:tcBorders>
            <w:tcMar>
              <w:top w:w="0" w:type="dxa"/>
              <w:left w:w="0" w:type="dxa"/>
              <w:bottom w:w="0" w:type="dxa"/>
              <w:right w:w="0" w:type="dxa"/>
            </w:tcMar>
          </w:tcPr>
          <w:p w14:paraId="1AA72595" w14:textId="77777777" w:rsidR="00DA5985" w:rsidRDefault="00DA5985" w:rsidP="00646265">
            <w:pPr>
              <w:spacing w:line="300" w:lineRule="auto"/>
              <w:jc w:val="center"/>
              <w:rPr>
                <w:sz w:val="24"/>
                <w:szCs w:val="24"/>
              </w:rPr>
            </w:pPr>
            <w:r>
              <w:rPr>
                <w:sz w:val="24"/>
                <w:szCs w:val="24"/>
              </w:rPr>
              <w:t>6.52</w:t>
            </w:r>
          </w:p>
        </w:tc>
        <w:tc>
          <w:tcPr>
            <w:tcW w:w="1020" w:type="dxa"/>
            <w:tcBorders>
              <w:top w:val="nil"/>
              <w:left w:val="nil"/>
              <w:bottom w:val="nil"/>
              <w:right w:val="nil"/>
            </w:tcBorders>
            <w:tcMar>
              <w:top w:w="0" w:type="dxa"/>
              <w:left w:w="0" w:type="dxa"/>
              <w:bottom w:w="0" w:type="dxa"/>
              <w:right w:w="0" w:type="dxa"/>
            </w:tcMar>
          </w:tcPr>
          <w:p w14:paraId="19598DAA" w14:textId="77777777" w:rsidR="00DA5985" w:rsidRDefault="00DA5985" w:rsidP="00646265">
            <w:pPr>
              <w:spacing w:line="300" w:lineRule="auto"/>
              <w:jc w:val="center"/>
              <w:rPr>
                <w:sz w:val="24"/>
                <w:szCs w:val="24"/>
              </w:rPr>
            </w:pPr>
            <w:r>
              <w:rPr>
                <w:sz w:val="24"/>
                <w:szCs w:val="24"/>
              </w:rPr>
              <w:t>&lt; 0.001</w:t>
            </w:r>
          </w:p>
        </w:tc>
      </w:tr>
      <w:tr w:rsidR="00DA5985" w14:paraId="4FA56F4F" w14:textId="77777777" w:rsidTr="00646265">
        <w:trPr>
          <w:trHeight w:val="331"/>
          <w:jc w:val="center"/>
        </w:trPr>
        <w:tc>
          <w:tcPr>
            <w:tcW w:w="1180" w:type="dxa"/>
            <w:tcBorders>
              <w:top w:val="nil"/>
              <w:left w:val="nil"/>
              <w:bottom w:val="single" w:sz="12" w:space="0" w:color="000000"/>
              <w:right w:val="nil"/>
            </w:tcBorders>
            <w:tcMar>
              <w:top w:w="0" w:type="dxa"/>
              <w:left w:w="0" w:type="dxa"/>
              <w:bottom w:w="0" w:type="dxa"/>
              <w:right w:w="0" w:type="dxa"/>
            </w:tcMar>
          </w:tcPr>
          <w:p w14:paraId="590DE8D9" w14:textId="77777777" w:rsidR="00DA5985" w:rsidRDefault="00DA5985" w:rsidP="00646265">
            <w:pPr>
              <w:widowControl w:val="0"/>
              <w:pBdr>
                <w:top w:val="nil"/>
                <w:left w:val="nil"/>
                <w:bottom w:val="nil"/>
                <w:right w:val="nil"/>
                <w:between w:val="nil"/>
              </w:pBdr>
              <w:spacing w:line="300" w:lineRule="auto"/>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5AAB79C" w14:textId="77777777" w:rsidR="00DA5985" w:rsidRDefault="00DA5985" w:rsidP="00646265">
            <w:pPr>
              <w:spacing w:line="300" w:lineRule="auto"/>
              <w:rPr>
                <w:sz w:val="24"/>
                <w:szCs w:val="24"/>
              </w:rPr>
            </w:pPr>
            <w:r>
              <w:rPr>
                <w:sz w:val="24"/>
                <w:szCs w:val="24"/>
              </w:rPr>
              <w:t xml:space="preserve">   light + pop + light:pop + female:male</w:t>
            </w:r>
          </w:p>
        </w:tc>
        <w:tc>
          <w:tcPr>
            <w:tcW w:w="1290" w:type="dxa"/>
            <w:tcBorders>
              <w:top w:val="nil"/>
              <w:left w:val="nil"/>
              <w:bottom w:val="single" w:sz="12" w:space="0" w:color="000000"/>
              <w:right w:val="nil"/>
            </w:tcBorders>
            <w:tcMar>
              <w:top w:w="0" w:type="dxa"/>
              <w:left w:w="0" w:type="dxa"/>
              <w:bottom w:w="0" w:type="dxa"/>
              <w:right w:w="0" w:type="dxa"/>
            </w:tcMar>
          </w:tcPr>
          <w:p w14:paraId="015288EF" w14:textId="77777777" w:rsidR="00DA5985" w:rsidRDefault="00DA5985" w:rsidP="00646265">
            <w:pPr>
              <w:spacing w:line="300" w:lineRule="auto"/>
              <w:rPr>
                <w:sz w:val="24"/>
                <w:szCs w:val="24"/>
              </w:rPr>
            </w:pPr>
            <w:r>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565BE136" w14:textId="77777777" w:rsidR="00DA5985" w:rsidRDefault="00DA5985" w:rsidP="00646265">
            <w:pPr>
              <w:spacing w:line="300" w:lineRule="auto"/>
              <w:jc w:val="center"/>
              <w:rPr>
                <w:sz w:val="24"/>
                <w:szCs w:val="24"/>
              </w:rPr>
            </w:pPr>
            <w:r>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1DDBAACA" w14:textId="77777777" w:rsidR="00DA5985" w:rsidRDefault="00DA5985" w:rsidP="00646265">
            <w:pPr>
              <w:spacing w:line="300" w:lineRule="auto"/>
              <w:jc w:val="center"/>
              <w:rPr>
                <w:sz w:val="24"/>
                <w:szCs w:val="24"/>
              </w:rPr>
            </w:pPr>
            <w:r>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F33C1FB" w14:textId="77777777" w:rsidR="00DA5985" w:rsidRDefault="00DA5985" w:rsidP="00646265">
            <w:pPr>
              <w:spacing w:line="300" w:lineRule="auto"/>
              <w:jc w:val="center"/>
              <w:rPr>
                <w:sz w:val="24"/>
                <w:szCs w:val="24"/>
              </w:rPr>
            </w:pPr>
            <w:r>
              <w:rPr>
                <w:sz w:val="24"/>
                <w:szCs w:val="24"/>
              </w:rPr>
              <w:t>&lt; 0.001</w:t>
            </w:r>
          </w:p>
        </w:tc>
      </w:tr>
    </w:tbl>
    <w:p w14:paraId="00000192" w14:textId="77777777" w:rsidR="00C72356" w:rsidRPr="00BE1904" w:rsidRDefault="00C72356">
      <w:pPr>
        <w:spacing w:line="300" w:lineRule="auto"/>
      </w:pPr>
    </w:p>
    <w:p w14:paraId="00000193" w14:textId="77777777" w:rsidR="00C72356" w:rsidRPr="00BE1904" w:rsidRDefault="00B040A0">
      <w:pPr>
        <w:spacing w:line="300" w:lineRule="auto"/>
        <w:rPr>
          <w:b/>
        </w:rPr>
        <w:sectPr w:rsidR="00C72356" w:rsidRPr="00BE1904" w:rsidSect="00B94096">
          <w:footerReference w:type="default" r:id="rId13"/>
          <w:pgSz w:w="12240" w:h="15840"/>
          <w:pgMar w:top="1440" w:right="1440" w:bottom="1440" w:left="1440" w:header="720" w:footer="720" w:gutter="0"/>
          <w:pgNumType w:start="1"/>
          <w:cols w:space="720"/>
          <w:docGrid w:linePitch="326"/>
        </w:sectPr>
      </w:pPr>
      <w:r w:rsidRPr="00BE1904">
        <w:br w:type="page"/>
      </w:r>
    </w:p>
    <w:p w14:paraId="00000194" w14:textId="77777777" w:rsidR="00C72356" w:rsidRPr="00BE1904" w:rsidRDefault="00B040A0">
      <w:pPr>
        <w:pStyle w:val="Heading1"/>
        <w:spacing w:before="0" w:after="0" w:line="300" w:lineRule="auto"/>
        <w:rPr>
          <w:sz w:val="24"/>
          <w:szCs w:val="24"/>
        </w:rPr>
      </w:pPr>
      <w:bookmarkStart w:id="80" w:name="_heading=h.kjdfo51lq1kk" w:colFirst="0" w:colLast="0"/>
      <w:bookmarkEnd w:id="80"/>
      <w:r w:rsidRPr="00BE1904">
        <w:rPr>
          <w:sz w:val="24"/>
          <w:szCs w:val="24"/>
        </w:rPr>
        <w:lastRenderedPageBreak/>
        <w:t>FIGURES:</w:t>
      </w:r>
    </w:p>
    <w:p w14:paraId="00000195" w14:textId="77777777" w:rsidR="00C72356" w:rsidRPr="00BE1904" w:rsidRDefault="00C72356">
      <w:pPr>
        <w:spacing w:line="300" w:lineRule="auto"/>
        <w:rPr>
          <w:b/>
        </w:rPr>
      </w:pPr>
    </w:p>
    <w:p w14:paraId="74CCEC7B" w14:textId="5FAA16EE" w:rsidR="007A0F6D" w:rsidRDefault="00DF0F1E" w:rsidP="007A0F6D">
      <w:pPr>
        <w:pStyle w:val="NormalWeb"/>
        <w:spacing w:before="0" w:beforeAutospacing="0" w:after="0" w:afterAutospacing="0"/>
        <w:rPr>
          <w:b/>
          <w:bCs/>
          <w:color w:val="000000"/>
          <w:bdr w:val="none" w:sz="0" w:space="0" w:color="auto" w:frame="1"/>
        </w:rPr>
      </w:pPr>
      <w:r>
        <w:rPr>
          <w:b/>
          <w:bCs/>
          <w:noProof/>
          <w:color w:val="000000"/>
          <w:bdr w:val="none" w:sz="0" w:space="0" w:color="auto" w:frame="1"/>
        </w:rPr>
        <w:drawing>
          <wp:inline distT="0" distB="0" distL="0" distR="0" wp14:anchorId="1B3E969C" wp14:editId="3371D60E">
            <wp:extent cx="6858000" cy="5143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75773523" w14:textId="77777777" w:rsidR="00FC4F5D" w:rsidRDefault="00FC4F5D" w:rsidP="007A0F6D">
      <w:pPr>
        <w:pStyle w:val="NormalWeb"/>
        <w:spacing w:before="0" w:beforeAutospacing="0" w:after="0" w:afterAutospacing="0"/>
      </w:pPr>
    </w:p>
    <w:p w14:paraId="00000197" w14:textId="641EF93A" w:rsidR="00C72356" w:rsidRPr="00BE1904" w:rsidRDefault="007A0F6D" w:rsidP="00FC4F5D">
      <w:pPr>
        <w:spacing w:line="300" w:lineRule="auto"/>
      </w:pPr>
      <w:r>
        <w:rPr>
          <w:color w:val="000000"/>
        </w:rPr>
        <w:t xml:space="preserve">Figure 1. </w:t>
      </w:r>
      <w:r>
        <w:rPr>
          <w:color w:val="000000"/>
          <w:shd w:val="clear" w:color="auto" w:fill="FFFFFF"/>
        </w:rPr>
        <w:t xml:space="preserve">Histogram of annual mean ice concentration between 1-Jan and 15-Mar from 1973-2020 for each sampling location in Lake Superior (top) and Lake Ontario (bottom). Error bars represent the interquartile range. </w:t>
      </w:r>
      <w:r>
        <w:rPr>
          <w:color w:val="000000"/>
        </w:rPr>
        <w:t>Ice coverage data was obtained from the U.S. National Ice Center (usicecenter.gov/).</w:t>
      </w:r>
      <w:r w:rsidR="00B040A0" w:rsidRPr="00BE1904">
        <w:br w:type="page"/>
      </w:r>
    </w:p>
    <w:p w14:paraId="00000198" w14:textId="77777777" w:rsidR="00C72356" w:rsidRPr="00BE1904" w:rsidRDefault="00B040A0">
      <w:pPr>
        <w:spacing w:line="300" w:lineRule="auto"/>
      </w:pPr>
      <w:r w:rsidRPr="00BE1904">
        <w:rPr>
          <w:noProof/>
        </w:rPr>
        <w:lastRenderedPageBreak/>
        <w:drawing>
          <wp:inline distT="0" distB="0" distL="0" distR="0" wp14:anchorId="6AF7A2CD" wp14:editId="392D7E25">
            <wp:extent cx="6858000" cy="3429000"/>
            <wp:effectExtent l="0" t="0" r="0" b="0"/>
            <wp:docPr id="14"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5"/>
                    <a:srcRect/>
                    <a:stretch>
                      <a:fillRect/>
                    </a:stretch>
                  </pic:blipFill>
                  <pic:spPr>
                    <a:xfrm>
                      <a:off x="0" y="0"/>
                      <a:ext cx="6858000" cy="3429000"/>
                    </a:xfrm>
                    <a:prstGeom prst="rect">
                      <a:avLst/>
                    </a:prstGeom>
                    <a:ln/>
                  </pic:spPr>
                </pic:pic>
              </a:graphicData>
            </a:graphic>
          </wp:inline>
        </w:drawing>
      </w:r>
    </w:p>
    <w:p w14:paraId="00000199" w14:textId="77777777" w:rsidR="00C72356" w:rsidRPr="00BE1904" w:rsidRDefault="00C72356">
      <w:pPr>
        <w:spacing w:line="300" w:lineRule="auto"/>
      </w:pPr>
    </w:p>
    <w:p w14:paraId="0000019A" w14:textId="77C4BB9F" w:rsidR="00C72356" w:rsidRPr="00BE1904" w:rsidRDefault="00B040A0">
      <w:pPr>
        <w:spacing w:line="300" w:lineRule="auto"/>
      </w:pPr>
      <w:r w:rsidRPr="00BE1904">
        <w:t xml:space="preserve">Figure 2. </w:t>
      </w:r>
      <w:commentRangeStart w:id="81"/>
      <w:r w:rsidRPr="00BE1904">
        <w:t>Daily ice coverage (%; blue line</w:t>
      </w:r>
      <w:commentRangeEnd w:id="81"/>
      <w:r w:rsidR="0060532F">
        <w:rPr>
          <w:rStyle w:val="CommentReference"/>
        </w:rPr>
        <w:commentReference w:id="81"/>
      </w:r>
      <w:r w:rsidRPr="00BE1904">
        <w:t>) and light intensity (μmol m</w:t>
      </w:r>
      <w:r w:rsidRPr="00BE1904">
        <w:rPr>
          <w:vertAlign w:val="superscript"/>
        </w:rPr>
        <w:t>-2</w:t>
      </w:r>
      <w:r w:rsidRPr="00BE1904">
        <w:t xml:space="preserve"> s</w:t>
      </w:r>
      <w:r w:rsidRPr="00BE1904">
        <w:rPr>
          <w:vertAlign w:val="superscript"/>
        </w:rPr>
        <w:t>-1</w:t>
      </w:r>
      <w:r w:rsidRPr="00BE1904">
        <w:t xml:space="preserve">; gray line) relationship based on light sensors set at 10 m depth off Sand Island, Lake Superior. Ice coverage data above the sensor was </w:t>
      </w:r>
      <w:r w:rsidR="00DF0F1E">
        <w:rPr>
          <w:color w:val="000000"/>
        </w:rPr>
        <w:t xml:space="preserve">obtained </w:t>
      </w:r>
      <w:r w:rsidRPr="00BE1904">
        <w:t>from the U.S. National Ice Center (usicecenter.gov/).</w:t>
      </w:r>
      <w:r w:rsidRPr="00BE1904">
        <w:br w:type="page"/>
      </w:r>
    </w:p>
    <w:p w14:paraId="0000019B" w14:textId="425C2267" w:rsidR="00C72356" w:rsidRPr="00BE1904" w:rsidRDefault="00C36852">
      <w:pPr>
        <w:spacing w:line="300" w:lineRule="auto"/>
        <w:rPr>
          <w:b/>
        </w:rPr>
      </w:pPr>
      <w:r>
        <w:rPr>
          <w:b/>
          <w:noProof/>
        </w:rPr>
        <w:lastRenderedPageBreak/>
        <w:drawing>
          <wp:inline distT="0" distB="0" distL="0" distR="0" wp14:anchorId="63A0A1C2" wp14:editId="2D4BB7D6">
            <wp:extent cx="6858000" cy="6858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6858000"/>
                    </a:xfrm>
                    <a:prstGeom prst="rect">
                      <a:avLst/>
                    </a:prstGeom>
                  </pic:spPr>
                </pic:pic>
              </a:graphicData>
            </a:graphic>
          </wp:inline>
        </w:drawing>
      </w:r>
    </w:p>
    <w:p w14:paraId="0000019C" w14:textId="77777777" w:rsidR="00C72356" w:rsidRPr="00BE1904" w:rsidRDefault="00C72356">
      <w:pPr>
        <w:spacing w:line="300" w:lineRule="auto"/>
        <w:rPr>
          <w:b/>
        </w:rPr>
      </w:pPr>
    </w:p>
    <w:p w14:paraId="0000019D" w14:textId="77777777" w:rsidR="00C72356" w:rsidRPr="00BE1904" w:rsidRDefault="00B040A0">
      <w:pPr>
        <w:spacing w:line="300" w:lineRule="auto"/>
      </w:pPr>
      <w:r w:rsidRPr="00BE1904">
        <w:t xml:space="preserve">Figure 3. Mean embryo survival (%) and incubation period (number of days post-fertilization (DPF) and accumulated degree days (°C; ADD)) at each incubation light treatment (left) and </w:t>
      </w:r>
      <w:commentRangeStart w:id="82"/>
      <w:r w:rsidRPr="00BE1904">
        <w:t xml:space="preserve">standardized responses </w:t>
      </w:r>
      <w:commentRangeEnd w:id="82"/>
      <w:r w:rsidR="0060532F">
        <w:rPr>
          <w:rStyle w:val="CommentReference"/>
        </w:rPr>
        <w:commentReference w:id="82"/>
      </w:r>
      <w:r w:rsidRPr="00BE1904">
        <w:t>to light within each population (%; right) from Lake Superior and Lake Ontario cisco (</w:t>
      </w:r>
      <w:r w:rsidRPr="00BE1904">
        <w:rPr>
          <w:i/>
        </w:rPr>
        <w:t>Coregonus artedi</w:t>
      </w:r>
      <w:r w:rsidRPr="00BE1904">
        <w:t>). Error bars indicate standard error.</w:t>
      </w:r>
      <w:r w:rsidRPr="00BE1904">
        <w:br w:type="page"/>
      </w:r>
    </w:p>
    <w:p w14:paraId="0000019E" w14:textId="36D3969A" w:rsidR="00C72356" w:rsidRPr="00BE1904" w:rsidRDefault="00C36852">
      <w:pPr>
        <w:spacing w:line="300" w:lineRule="auto"/>
        <w:rPr>
          <w:b/>
        </w:rPr>
      </w:pPr>
      <w:r>
        <w:rPr>
          <w:b/>
          <w:noProof/>
        </w:rPr>
        <w:lastRenderedPageBreak/>
        <w:drawing>
          <wp:inline distT="0" distB="0" distL="0" distR="0" wp14:anchorId="6E456D5B" wp14:editId="41ADD2BB">
            <wp:extent cx="6858000" cy="5334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8000" cy="5334000"/>
                    </a:xfrm>
                    <a:prstGeom prst="rect">
                      <a:avLst/>
                    </a:prstGeom>
                  </pic:spPr>
                </pic:pic>
              </a:graphicData>
            </a:graphic>
          </wp:inline>
        </w:drawing>
      </w:r>
    </w:p>
    <w:p w14:paraId="0000019F" w14:textId="77777777" w:rsidR="00C72356" w:rsidRPr="00BE1904" w:rsidRDefault="00C72356">
      <w:pPr>
        <w:spacing w:line="300" w:lineRule="auto"/>
        <w:rPr>
          <w:b/>
        </w:rPr>
      </w:pPr>
    </w:p>
    <w:p w14:paraId="000001A0" w14:textId="77777777" w:rsidR="00C72356" w:rsidRPr="00BE1904" w:rsidRDefault="00B040A0">
      <w:pPr>
        <w:spacing w:line="300" w:lineRule="auto"/>
        <w:rPr>
          <w:b/>
        </w:rPr>
      </w:pPr>
      <w:r w:rsidRPr="00BE1904">
        <w:t>Figure 4. Mean length-at-hatch (mm; LAH) and yolk-sac volume (mm</w:t>
      </w:r>
      <w:r w:rsidRPr="00BE1904">
        <w:rPr>
          <w:vertAlign w:val="superscript"/>
        </w:rPr>
        <w:t>3</w:t>
      </w:r>
      <w:r w:rsidRPr="00BE1904">
        <w:t>; YSV) at each incubation light treatment (left) and standardized responses to light within each population (%; right) from Lake Superior and Lake Ontario cisco (</w:t>
      </w:r>
      <w:r w:rsidRPr="00BE1904">
        <w:rPr>
          <w:i/>
        </w:rPr>
        <w:t>Coregonus artedi</w:t>
      </w:r>
      <w:r w:rsidRPr="00BE1904">
        <w:t>). Error bars indicate standard error.</w:t>
      </w:r>
    </w:p>
    <w:p w14:paraId="000001A1" w14:textId="77777777" w:rsidR="00C72356" w:rsidRPr="00BE1904" w:rsidRDefault="00C72356">
      <w:pPr>
        <w:spacing w:line="300" w:lineRule="auto"/>
        <w:rPr>
          <w:b/>
        </w:rPr>
      </w:pPr>
    </w:p>
    <w:p w14:paraId="000001A2" w14:textId="77777777" w:rsidR="00C72356" w:rsidRPr="00BE1904" w:rsidRDefault="00C72356">
      <w:pPr>
        <w:spacing w:line="300" w:lineRule="auto"/>
        <w:rPr>
          <w:b/>
        </w:rPr>
      </w:pPr>
    </w:p>
    <w:sectPr w:rsidR="00C72356" w:rsidRPr="00BE1904" w:rsidSect="00B94096">
      <w:pgSz w:w="12240" w:h="15840"/>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ylor Stewart" w:date="2021-01-20T13:39:00Z" w:initials="TS">
    <w:p w14:paraId="78751CAD" w14:textId="5EEF1070" w:rsidR="00EA0115" w:rsidRPr="00145135" w:rsidRDefault="00EA0115">
      <w:pPr>
        <w:pStyle w:val="CommentText"/>
        <w:rPr>
          <w:sz w:val="24"/>
          <w:szCs w:val="24"/>
        </w:rPr>
      </w:pPr>
      <w:r w:rsidRPr="00145135">
        <w:rPr>
          <w:rStyle w:val="CommentReference"/>
          <w:sz w:val="24"/>
          <w:szCs w:val="24"/>
        </w:rPr>
        <w:annotationRef/>
      </w:r>
      <w:r w:rsidRPr="00145135">
        <w:rPr>
          <w:sz w:val="24"/>
          <w:szCs w:val="24"/>
        </w:rPr>
        <w:t>This is the grant proposal title and needs to change</w:t>
      </w:r>
      <w:r>
        <w:rPr>
          <w:sz w:val="24"/>
          <w:szCs w:val="24"/>
        </w:rPr>
        <w:t xml:space="preserve"> to fit the results more</w:t>
      </w:r>
      <w:r w:rsidRPr="00145135">
        <w:rPr>
          <w:sz w:val="24"/>
          <w:szCs w:val="24"/>
        </w:rPr>
        <w:t>. Please help me!!</w:t>
      </w:r>
    </w:p>
  </w:comment>
  <w:comment w:id="3" w:author="Taylor Stewart" w:date="2020-12-17T16:09:00Z" w:initials="">
    <w:p w14:paraId="000001AA" w14:textId="7B23965C" w:rsidR="00EA0115" w:rsidRPr="00145135" w:rsidRDefault="00EA0115">
      <w:pPr>
        <w:widowControl w:val="0"/>
        <w:pBdr>
          <w:top w:val="nil"/>
          <w:left w:val="nil"/>
          <w:bottom w:val="nil"/>
          <w:right w:val="nil"/>
          <w:between w:val="nil"/>
        </w:pBdr>
        <w:rPr>
          <w:rFonts w:eastAsia="Arial"/>
          <w:color w:val="000000"/>
        </w:rPr>
      </w:pPr>
      <w:r w:rsidRPr="00145135">
        <w:rPr>
          <w:rFonts w:eastAsia="Arial"/>
          <w:color w:val="000000"/>
        </w:rPr>
        <w:t xml:space="preserve">I </w:t>
      </w:r>
      <w:r>
        <w:rPr>
          <w:rFonts w:eastAsia="Arial"/>
          <w:color w:val="000000"/>
        </w:rPr>
        <w:t xml:space="preserve">am </w:t>
      </w:r>
      <w:r w:rsidRPr="00145135">
        <w:rPr>
          <w:rFonts w:eastAsia="Arial"/>
          <w:color w:val="000000"/>
        </w:rPr>
        <w:t>try</w:t>
      </w:r>
      <w:r>
        <w:rPr>
          <w:rFonts w:eastAsia="Arial"/>
          <w:color w:val="000000"/>
        </w:rPr>
        <w:t>ing</w:t>
      </w:r>
      <w:r w:rsidRPr="00145135">
        <w:rPr>
          <w:rFonts w:eastAsia="Arial"/>
          <w:color w:val="000000"/>
        </w:rPr>
        <w:t xml:space="preserve"> to keep this paper </w:t>
      </w:r>
      <w:r>
        <w:rPr>
          <w:rFonts w:eastAsia="Arial"/>
          <w:color w:val="000000"/>
        </w:rPr>
        <w:t xml:space="preserve">as </w:t>
      </w:r>
      <w:r w:rsidRPr="00145135">
        <w:rPr>
          <w:rFonts w:eastAsia="Arial"/>
          <w:color w:val="000000"/>
        </w:rPr>
        <w:t>concise and short</w:t>
      </w:r>
      <w:r>
        <w:rPr>
          <w:rFonts w:eastAsia="Arial"/>
          <w:color w:val="000000"/>
        </w:rPr>
        <w:t xml:space="preserve"> as possible.</w:t>
      </w:r>
    </w:p>
  </w:comment>
  <w:comment w:id="4" w:author="J. Marsden" w:date="2021-01-27T08:29:00Z" w:initials="JM">
    <w:p w14:paraId="033DB157" w14:textId="77777777" w:rsidR="00EA0115" w:rsidRDefault="00EA0115">
      <w:pPr>
        <w:pStyle w:val="CommentText"/>
      </w:pPr>
      <w:r>
        <w:rPr>
          <w:rStyle w:val="CommentReference"/>
        </w:rPr>
        <w:annotationRef/>
      </w:r>
      <w:r>
        <w:t xml:space="preserve">Good goal, though the result at the moment is that the introduction is someone choppy and some paragraphs read like a list.  For example, in the first paragraph the </w:t>
      </w:r>
      <w:proofErr w:type="spellStart"/>
      <w:r>
        <w:t>the</w:t>
      </w:r>
      <w:proofErr w:type="spellEnd"/>
      <w:r>
        <w:t xml:space="preserve"> third sentence is not clearly connected to the previous or following sentences – need better flow to help the reader make the connections or see what you are thinking.</w:t>
      </w:r>
    </w:p>
    <w:p w14:paraId="1E69E059" w14:textId="6A57504D" w:rsidR="00EA0115" w:rsidRDefault="00EA0115">
      <w:pPr>
        <w:pStyle w:val="CommentText"/>
      </w:pPr>
      <w:r>
        <w:t>Also challenging is the frequent ‘interruptions’ of parenthetical references, though I see why you’ve put then where you have.</w:t>
      </w:r>
    </w:p>
  </w:comment>
  <w:comment w:id="5" w:author="J. Marsden" w:date="2021-01-27T08:32:00Z" w:initials="JM">
    <w:p w14:paraId="67E149E5" w14:textId="393D0B84" w:rsidR="00EA0115" w:rsidRDefault="00EA0115">
      <w:pPr>
        <w:pStyle w:val="CommentText"/>
      </w:pPr>
      <w:r>
        <w:rPr>
          <w:rStyle w:val="CommentReference"/>
        </w:rPr>
        <w:annotationRef/>
      </w:r>
      <w:r>
        <w:t>Yes, but I would argue that the adults (spawners) are the stage that can respond to changing conditions and select the right place to put their eggs (e.g., if sediments silt up, spawners will no longer deposit eggs on them).  Whether the adults can perceive changes in ice and light and temperature and alter spawning behavior is another question…</w:t>
      </w:r>
    </w:p>
  </w:comment>
  <w:comment w:id="6" w:author="J. Marsden" w:date="2021-01-27T08:36:00Z" w:initials="JM">
    <w:p w14:paraId="32B07AA2" w14:textId="1838C4B9" w:rsidR="00EA0115" w:rsidRDefault="00EA0115">
      <w:pPr>
        <w:pStyle w:val="CommentText"/>
      </w:pPr>
      <w:r>
        <w:rPr>
          <w:rStyle w:val="CommentReference"/>
        </w:rPr>
        <w:annotationRef/>
      </w:r>
      <w:r>
        <w:t>‘may’ – a general statement, not a predictive statement about what might happen if…</w:t>
      </w:r>
    </w:p>
  </w:comment>
  <w:comment w:id="7" w:author="J. Marsden" w:date="2021-01-27T08:36:00Z" w:initials="JM">
    <w:p w14:paraId="54DFA4CE" w14:textId="36EF532F" w:rsidR="00EA0115" w:rsidRDefault="00EA0115">
      <w:pPr>
        <w:pStyle w:val="CommentText"/>
      </w:pPr>
      <w:r>
        <w:rPr>
          <w:rStyle w:val="CommentReference"/>
        </w:rPr>
        <w:annotationRef/>
      </w:r>
      <w:r>
        <w:t>Not relevant here? Another ‘interruption, leave it out</w:t>
      </w:r>
    </w:p>
  </w:comment>
  <w:comment w:id="13" w:author="J. Marsden" w:date="2021-01-27T08:38:00Z" w:initials="JM">
    <w:p w14:paraId="54ADAC05" w14:textId="598C8B50" w:rsidR="00EA0115" w:rsidRDefault="00EA0115">
      <w:pPr>
        <w:pStyle w:val="CommentText"/>
      </w:pPr>
      <w:r>
        <w:rPr>
          <w:rStyle w:val="CommentReference"/>
        </w:rPr>
        <w:annotationRef/>
      </w:r>
      <w:r>
        <w:t>If they hatch earlier, wouldn’t the yolk sac be larger, i.e., not yet used up in development?</w:t>
      </w:r>
    </w:p>
  </w:comment>
  <w:comment w:id="14" w:author="J. Marsden" w:date="2021-01-27T08:37:00Z" w:initials="JM">
    <w:p w14:paraId="223BF5E8" w14:textId="344EF8DB" w:rsidR="00EA0115" w:rsidRDefault="00EA0115">
      <w:pPr>
        <w:pStyle w:val="CommentText"/>
      </w:pPr>
      <w:r>
        <w:rPr>
          <w:rStyle w:val="CommentReference"/>
        </w:rPr>
        <w:annotationRef/>
      </w:r>
      <w:r>
        <w:t xml:space="preserve">If you mean embryo within the egg (not a free embryo), then put this first in the list, </w:t>
      </w:r>
      <w:proofErr w:type="spellStart"/>
      <w:r>
        <w:t>i.e</w:t>
      </w:r>
      <w:proofErr w:type="spellEnd"/>
      <w:r>
        <w:t>, chronological order.</w:t>
      </w:r>
    </w:p>
  </w:comment>
  <w:comment w:id="15" w:author="J. Marsden" w:date="2021-01-27T08:39:00Z" w:initials="JM">
    <w:p w14:paraId="7FC95719" w14:textId="391CD8AA" w:rsidR="00EA0115" w:rsidRDefault="00EA0115">
      <w:pPr>
        <w:pStyle w:val="CommentText"/>
      </w:pPr>
      <w:r>
        <w:rPr>
          <w:rStyle w:val="CommentReference"/>
        </w:rPr>
        <w:annotationRef/>
      </w:r>
      <w:r>
        <w:t>More than what? Always include the comparison</w:t>
      </w:r>
    </w:p>
  </w:comment>
  <w:comment w:id="22" w:author="J. Marsden" w:date="2021-01-27T08:43:00Z" w:initials="JM">
    <w:p w14:paraId="62E00D11" w14:textId="7A81B6D9" w:rsidR="00CD4CE1" w:rsidRDefault="00CD4CE1">
      <w:pPr>
        <w:pStyle w:val="CommentText"/>
      </w:pPr>
      <w:r>
        <w:rPr>
          <w:rStyle w:val="CommentReference"/>
        </w:rPr>
        <w:annotationRef/>
      </w:r>
      <w:r>
        <w:t>An oddity of the use of hyphens, I can try to explain, maybe</w:t>
      </w:r>
    </w:p>
  </w:comment>
  <w:comment w:id="23" w:author="J. Marsden" w:date="2021-01-27T08:43:00Z" w:initials="JM">
    <w:p w14:paraId="0862CE64" w14:textId="15E92A3E" w:rsidR="00CD4CE1" w:rsidRDefault="00CD4CE1">
      <w:pPr>
        <w:pStyle w:val="CommentText"/>
      </w:pPr>
      <w:r>
        <w:rPr>
          <w:rStyle w:val="CommentReference"/>
        </w:rPr>
        <w:annotationRef/>
      </w:r>
      <w:r>
        <w:t>I don’t think you can say the rate/amount of transmittance actually changes, there’s just a steady adsorption of light with depth so there is little ‘left’ in deeper water – rewrite.</w:t>
      </w:r>
    </w:p>
  </w:comment>
  <w:comment w:id="27" w:author="J. Marsden" w:date="2021-01-27T08:45:00Z" w:initials="JM">
    <w:p w14:paraId="2D065BE0" w14:textId="59E4ED6F" w:rsidR="00CD4CE1" w:rsidRDefault="00CD4CE1">
      <w:pPr>
        <w:pStyle w:val="CommentText"/>
      </w:pPr>
      <w:r>
        <w:rPr>
          <w:rStyle w:val="CommentReference"/>
        </w:rPr>
        <w:annotationRef/>
      </w:r>
      <w:r>
        <w:t>From each lake?</w:t>
      </w:r>
    </w:p>
  </w:comment>
  <w:comment w:id="30" w:author="J. Marsden" w:date="2021-01-27T08:46:00Z" w:initials="JM">
    <w:p w14:paraId="02153D4C" w14:textId="7CCE8C22" w:rsidR="00CD4CE1" w:rsidRDefault="00CD4CE1">
      <w:pPr>
        <w:pStyle w:val="CommentText"/>
      </w:pPr>
      <w:r>
        <w:rPr>
          <w:rStyle w:val="CommentReference"/>
        </w:rPr>
        <w:annotationRef/>
      </w:r>
      <w:r>
        <w:t>The assessment was not haphazard, the selection of embryos was</w:t>
      </w:r>
    </w:p>
  </w:comment>
  <w:comment w:id="39" w:author="J. Marsden" w:date="2021-01-27T08:48:00Z" w:initials="JM">
    <w:p w14:paraId="5C56C049" w14:textId="3672954B" w:rsidR="00CD4CE1" w:rsidRDefault="00CD4CE1">
      <w:pPr>
        <w:pStyle w:val="CommentText"/>
      </w:pPr>
      <w:r>
        <w:rPr>
          <w:rStyle w:val="CommentReference"/>
        </w:rPr>
        <w:annotationRef/>
      </w:r>
      <w:r>
        <w:t>Transparent covers?  Effect on light transmission to eggs?  Yes, same for every treatment, but there will be an effect</w:t>
      </w:r>
    </w:p>
  </w:comment>
  <w:comment w:id="41" w:author="J. Marsden" w:date="2021-01-27T08:49:00Z" w:initials="JM">
    <w:p w14:paraId="4A6D68D5" w14:textId="7591483C" w:rsidR="00CD4CE1" w:rsidRDefault="00CD4CE1">
      <w:pPr>
        <w:pStyle w:val="CommentText"/>
      </w:pPr>
      <w:r>
        <w:rPr>
          <w:rStyle w:val="CommentReference"/>
        </w:rPr>
        <w:annotationRef/>
      </w:r>
      <w:r>
        <w:t xml:space="preserve">Just on their sides, or also ventrally? Did you check to see whether </w:t>
      </w:r>
      <w:r w:rsidR="003637D6">
        <w:t>yolk sac width is well correlated with/predicted by yolk sac length?</w:t>
      </w:r>
    </w:p>
  </w:comment>
  <w:comment w:id="57" w:author="J. Marsden" w:date="2021-01-27T08:52:00Z" w:initials="JM">
    <w:p w14:paraId="41B4D2AF" w14:textId="6A78B785" w:rsidR="003637D6" w:rsidRDefault="003637D6">
      <w:pPr>
        <w:pStyle w:val="CommentText"/>
      </w:pPr>
      <w:r>
        <w:rPr>
          <w:rStyle w:val="CommentReference"/>
        </w:rPr>
        <w:annotationRef/>
      </w:r>
      <w:r>
        <w:t>Not the right term for such a small period in development.  How about ‘development’?  Work on a different header</w:t>
      </w:r>
    </w:p>
  </w:comment>
  <w:comment w:id="68" w:author="J. Marsden" w:date="2021-01-27T08:55:00Z" w:initials="JM">
    <w:p w14:paraId="16197E21" w14:textId="26FF25EC" w:rsidR="003637D6" w:rsidRDefault="003637D6">
      <w:pPr>
        <w:pStyle w:val="CommentText"/>
      </w:pPr>
      <w:r>
        <w:rPr>
          <w:rStyle w:val="CommentReference"/>
        </w:rPr>
        <w:annotationRef/>
      </w:r>
      <w:r>
        <w:t>The term I have seen used most often is Cumulative degree days</w:t>
      </w:r>
    </w:p>
  </w:comment>
  <w:comment w:id="69" w:author="J. Marsden" w:date="2021-01-27T08:56:00Z" w:initials="JM">
    <w:p w14:paraId="255E8F40" w14:textId="3158A569" w:rsidR="003637D6" w:rsidRDefault="003637D6">
      <w:pPr>
        <w:pStyle w:val="CommentText"/>
      </w:pPr>
      <w:r>
        <w:rPr>
          <w:rStyle w:val="CommentReference"/>
        </w:rPr>
        <w:annotationRef/>
      </w:r>
      <w:r>
        <w:t>?  need to say this differently, doesn’t make sense as is</w:t>
      </w:r>
    </w:p>
  </w:comment>
  <w:comment w:id="73" w:author="Taylor Stewart" w:date="2021-01-20T19:23:00Z" w:initials="TS">
    <w:p w14:paraId="03535E82" w14:textId="7F6B34FF" w:rsidR="00EA0115" w:rsidRDefault="00EA0115">
      <w:pPr>
        <w:pStyle w:val="CommentText"/>
      </w:pPr>
      <w:r>
        <w:rPr>
          <w:rStyle w:val="CommentReference"/>
        </w:rPr>
        <w:annotationRef/>
      </w:r>
      <w:r>
        <w:t>I think there are some gaps here, and I have been struggling with some writer’s block for this section, so pointing out any talking points would be appreciated.</w:t>
      </w:r>
    </w:p>
  </w:comment>
  <w:comment w:id="75" w:author="J. Marsden" w:date="2021-01-27T08:56:00Z" w:initials="JM">
    <w:p w14:paraId="30CE8A95" w14:textId="3462F73A" w:rsidR="003637D6" w:rsidRDefault="003637D6">
      <w:pPr>
        <w:pStyle w:val="CommentText"/>
      </w:pPr>
      <w:r>
        <w:rPr>
          <w:rStyle w:val="CommentReference"/>
        </w:rPr>
        <w:annotationRef/>
      </w:r>
      <w:r>
        <w:t>Rewrite to avoid ending with preposition</w:t>
      </w:r>
    </w:p>
  </w:comment>
  <w:comment w:id="78" w:author="Taylor Stewart" w:date="2021-01-19T18:43:00Z" w:initials="">
    <w:p w14:paraId="000001A7" w14:textId="77777777" w:rsidR="00EA0115" w:rsidRDefault="00EA011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have not been reviewed or finished yet.</w:t>
      </w:r>
    </w:p>
  </w:comment>
  <w:comment w:id="81" w:author="J. Marsden" w:date="2021-01-27T11:20:00Z" w:initials="JM">
    <w:p w14:paraId="3F6A9CC7" w14:textId="687CB8A5" w:rsidR="0060532F" w:rsidRDefault="0060532F">
      <w:pPr>
        <w:pStyle w:val="CommentText"/>
      </w:pPr>
      <w:r>
        <w:rPr>
          <w:rStyle w:val="CommentReference"/>
        </w:rPr>
        <w:annotationRef/>
      </w:r>
      <w:r>
        <w:t>Over what area?</w:t>
      </w:r>
    </w:p>
  </w:comment>
  <w:comment w:id="82" w:author="J. Marsden" w:date="2021-01-27T11:20:00Z" w:initials="JM">
    <w:p w14:paraId="13C4712E" w14:textId="5A25A18B" w:rsidR="0060532F" w:rsidRDefault="0060532F">
      <w:pPr>
        <w:pStyle w:val="CommentText"/>
      </w:pPr>
      <w:r>
        <w:rPr>
          <w:rStyle w:val="CommentReference"/>
        </w:rPr>
        <w:annotationRef/>
      </w:r>
      <w:r>
        <w:t xml:space="preserve">I found this confusing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8751CAD" w15:done="0"/>
  <w15:commentEx w15:paraId="000001AA" w15:done="0"/>
  <w15:commentEx w15:paraId="1E69E059" w15:paraIdParent="000001AA" w15:done="0"/>
  <w15:commentEx w15:paraId="67E149E5" w15:done="0"/>
  <w15:commentEx w15:paraId="32B07AA2" w15:done="0"/>
  <w15:commentEx w15:paraId="54DFA4CE" w15:done="0"/>
  <w15:commentEx w15:paraId="54ADAC05" w15:done="0"/>
  <w15:commentEx w15:paraId="223BF5E8" w15:done="0"/>
  <w15:commentEx w15:paraId="7FC95719" w15:done="0"/>
  <w15:commentEx w15:paraId="62E00D11" w15:done="0"/>
  <w15:commentEx w15:paraId="0862CE64" w15:done="0"/>
  <w15:commentEx w15:paraId="2D065BE0" w15:done="0"/>
  <w15:commentEx w15:paraId="02153D4C" w15:done="0"/>
  <w15:commentEx w15:paraId="5C56C049" w15:done="0"/>
  <w15:commentEx w15:paraId="4A6D68D5" w15:done="0"/>
  <w15:commentEx w15:paraId="41B4D2AF" w15:done="0"/>
  <w15:commentEx w15:paraId="16197E21" w15:done="0"/>
  <w15:commentEx w15:paraId="255E8F40" w15:done="0"/>
  <w15:commentEx w15:paraId="03535E82" w15:done="0"/>
  <w15:commentEx w15:paraId="30CE8A95" w15:done="0"/>
  <w15:commentEx w15:paraId="000001A7" w15:done="0"/>
  <w15:commentEx w15:paraId="3F6A9CC7" w15:done="0"/>
  <w15:commentEx w15:paraId="13C471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2B104" w16cex:dateUtc="2021-01-20T18:39:00Z"/>
  <w16cex:commentExtensible w16cex:durableId="23BBA300" w16cex:dateUtc="2021-01-27T13:29:00Z"/>
  <w16cex:commentExtensible w16cex:durableId="23BBA3AB" w16cex:dateUtc="2021-01-27T13:32:00Z"/>
  <w16cex:commentExtensible w16cex:durableId="23BBA478" w16cex:dateUtc="2021-01-27T13:36:00Z"/>
  <w16cex:commentExtensible w16cex:durableId="23BBA49C" w16cex:dateUtc="2021-01-27T13:36:00Z"/>
  <w16cex:commentExtensible w16cex:durableId="23BBA4FF" w16cex:dateUtc="2021-01-27T13:38:00Z"/>
  <w16cex:commentExtensible w16cex:durableId="23BBA4DA" w16cex:dateUtc="2021-01-27T13:37:00Z"/>
  <w16cex:commentExtensible w16cex:durableId="23BBA527" w16cex:dateUtc="2021-01-27T13:39:00Z"/>
  <w16cex:commentExtensible w16cex:durableId="23BBA61C" w16cex:dateUtc="2021-01-27T13:43:00Z"/>
  <w16cex:commentExtensible w16cex:durableId="23BBA64F" w16cex:dateUtc="2021-01-27T13:43:00Z"/>
  <w16cex:commentExtensible w16cex:durableId="23BBA6C2" w16cex:dateUtc="2021-01-27T13:45:00Z"/>
  <w16cex:commentExtensible w16cex:durableId="23BBA6E4" w16cex:dateUtc="2021-01-27T13:46:00Z"/>
  <w16cex:commentExtensible w16cex:durableId="23BBA75C" w16cex:dateUtc="2021-01-27T13:48:00Z"/>
  <w16cex:commentExtensible w16cex:durableId="23BBA79F" w16cex:dateUtc="2021-01-27T13:49:00Z"/>
  <w16cex:commentExtensible w16cex:durableId="23BBA854" w16cex:dateUtc="2021-01-27T13:52:00Z"/>
  <w16cex:commentExtensible w16cex:durableId="23BBA8F8" w16cex:dateUtc="2021-01-27T13:55:00Z"/>
  <w16cex:commentExtensible w16cex:durableId="23BBA924" w16cex:dateUtc="2021-01-27T13:56:00Z"/>
  <w16cex:commentExtensible w16cex:durableId="23B301B6" w16cex:dateUtc="2021-01-21T00:23:00Z"/>
  <w16cex:commentExtensible w16cex:durableId="23BBA959" w16cex:dateUtc="2021-01-27T13:56:00Z"/>
  <w16cex:commentExtensible w16cex:durableId="23BBCAEA" w16cex:dateUtc="2021-01-27T16:20:00Z"/>
  <w16cex:commentExtensible w16cex:durableId="23BBCB0A" w16cex:dateUtc="2021-01-27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751CAD" w16cid:durableId="23B2B104"/>
  <w16cid:commentId w16cid:paraId="000001AA" w16cid:durableId="23B2A4B6"/>
  <w16cid:commentId w16cid:paraId="1E69E059" w16cid:durableId="23BBA300"/>
  <w16cid:commentId w16cid:paraId="67E149E5" w16cid:durableId="23BBA3AB"/>
  <w16cid:commentId w16cid:paraId="32B07AA2" w16cid:durableId="23BBA478"/>
  <w16cid:commentId w16cid:paraId="54DFA4CE" w16cid:durableId="23BBA49C"/>
  <w16cid:commentId w16cid:paraId="54ADAC05" w16cid:durableId="23BBA4FF"/>
  <w16cid:commentId w16cid:paraId="223BF5E8" w16cid:durableId="23BBA4DA"/>
  <w16cid:commentId w16cid:paraId="7FC95719" w16cid:durableId="23BBA527"/>
  <w16cid:commentId w16cid:paraId="62E00D11" w16cid:durableId="23BBA61C"/>
  <w16cid:commentId w16cid:paraId="0862CE64" w16cid:durableId="23BBA64F"/>
  <w16cid:commentId w16cid:paraId="2D065BE0" w16cid:durableId="23BBA6C2"/>
  <w16cid:commentId w16cid:paraId="02153D4C" w16cid:durableId="23BBA6E4"/>
  <w16cid:commentId w16cid:paraId="5C56C049" w16cid:durableId="23BBA75C"/>
  <w16cid:commentId w16cid:paraId="4A6D68D5" w16cid:durableId="23BBA79F"/>
  <w16cid:commentId w16cid:paraId="41B4D2AF" w16cid:durableId="23BBA854"/>
  <w16cid:commentId w16cid:paraId="16197E21" w16cid:durableId="23BBA8F8"/>
  <w16cid:commentId w16cid:paraId="255E8F40" w16cid:durableId="23BBA924"/>
  <w16cid:commentId w16cid:paraId="03535E82" w16cid:durableId="23B301B6"/>
  <w16cid:commentId w16cid:paraId="30CE8A95" w16cid:durableId="23BBA959"/>
  <w16cid:commentId w16cid:paraId="000001A7" w16cid:durableId="23B2A4B2"/>
  <w16cid:commentId w16cid:paraId="3F6A9CC7" w16cid:durableId="23BBCAEA"/>
  <w16cid:commentId w16cid:paraId="13C4712E" w16cid:durableId="23BBCB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F1A8E" w14:textId="77777777" w:rsidR="000846BF" w:rsidRDefault="000846BF">
      <w:r>
        <w:separator/>
      </w:r>
    </w:p>
  </w:endnote>
  <w:endnote w:type="continuationSeparator" w:id="0">
    <w:p w14:paraId="27ACD08B" w14:textId="77777777" w:rsidR="000846BF" w:rsidRDefault="0008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A3" w14:textId="431C6ECB" w:rsidR="00EA0115" w:rsidRDefault="00EA011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9CB3B" w14:textId="77777777" w:rsidR="000846BF" w:rsidRDefault="000846BF">
      <w:r>
        <w:separator/>
      </w:r>
    </w:p>
  </w:footnote>
  <w:footnote w:type="continuationSeparator" w:id="0">
    <w:p w14:paraId="6F5E966F" w14:textId="77777777" w:rsidR="000846BF" w:rsidRDefault="00084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277EC"/>
    <w:multiLevelType w:val="multilevel"/>
    <w:tmpl w:val="E8C43E4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rson w15:author="J. Marsden">
    <w15:presenceInfo w15:providerId="AD" w15:userId="S::jmarsden@uvm.edu::82bec1ed-7e6d-4ee8-b603-bcd1e797e7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56"/>
    <w:rsid w:val="00033A78"/>
    <w:rsid w:val="000846BF"/>
    <w:rsid w:val="000B1DBA"/>
    <w:rsid w:val="000B6150"/>
    <w:rsid w:val="000E5846"/>
    <w:rsid w:val="001355DB"/>
    <w:rsid w:val="00145135"/>
    <w:rsid w:val="001C5645"/>
    <w:rsid w:val="001E5C43"/>
    <w:rsid w:val="00245FFE"/>
    <w:rsid w:val="002627E5"/>
    <w:rsid w:val="002647BD"/>
    <w:rsid w:val="002E6697"/>
    <w:rsid w:val="00314857"/>
    <w:rsid w:val="003637D6"/>
    <w:rsid w:val="003E30FC"/>
    <w:rsid w:val="00400FE0"/>
    <w:rsid w:val="00476596"/>
    <w:rsid w:val="005415A1"/>
    <w:rsid w:val="0060532F"/>
    <w:rsid w:val="00615E56"/>
    <w:rsid w:val="00634D35"/>
    <w:rsid w:val="00646265"/>
    <w:rsid w:val="006A681A"/>
    <w:rsid w:val="006C42EF"/>
    <w:rsid w:val="00734C4B"/>
    <w:rsid w:val="007A0F6D"/>
    <w:rsid w:val="007B1EB3"/>
    <w:rsid w:val="00805D44"/>
    <w:rsid w:val="00A40AA3"/>
    <w:rsid w:val="00A4690E"/>
    <w:rsid w:val="00A9320A"/>
    <w:rsid w:val="00AD33DA"/>
    <w:rsid w:val="00B040A0"/>
    <w:rsid w:val="00B41BD8"/>
    <w:rsid w:val="00B65E34"/>
    <w:rsid w:val="00B72962"/>
    <w:rsid w:val="00B94096"/>
    <w:rsid w:val="00BE1904"/>
    <w:rsid w:val="00C25060"/>
    <w:rsid w:val="00C36852"/>
    <w:rsid w:val="00C72356"/>
    <w:rsid w:val="00C86D94"/>
    <w:rsid w:val="00CD4CE1"/>
    <w:rsid w:val="00DA5985"/>
    <w:rsid w:val="00DC2EAA"/>
    <w:rsid w:val="00DF0F1E"/>
    <w:rsid w:val="00EA0115"/>
    <w:rsid w:val="00EF3F7A"/>
    <w:rsid w:val="00FC4F5D"/>
    <w:rsid w:val="00FF5C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F0E9E"/>
  <w15:docId w15:val="{0809E18A-3EF8-ED4C-908A-8C60D49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semiHidden/>
    <w:unhideWhenUsed/>
    <w:rsid w:val="0077646D"/>
    <w:rPr>
      <w:sz w:val="20"/>
      <w:szCs w:val="20"/>
    </w:rPr>
  </w:style>
  <w:style w:type="character" w:customStyle="1" w:styleId="CommentTextChar">
    <w:name w:val="Comment Text Char"/>
    <w:basedOn w:val="DefaultParagraphFont"/>
    <w:link w:val="CommentText"/>
    <w:uiPriority w:val="99"/>
    <w:semiHidden/>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B94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28565">
      <w:bodyDiv w:val="1"/>
      <w:marLeft w:val="0"/>
      <w:marRight w:val="0"/>
      <w:marTop w:val="0"/>
      <w:marBottom w:val="0"/>
      <w:divBdr>
        <w:top w:val="none" w:sz="0" w:space="0" w:color="auto"/>
        <w:left w:val="none" w:sz="0" w:space="0" w:color="auto"/>
        <w:bottom w:val="none" w:sz="0" w:space="0" w:color="auto"/>
        <w:right w:val="none" w:sz="0" w:space="0" w:color="auto"/>
      </w:divBdr>
    </w:div>
    <w:div w:id="1365057152">
      <w:bodyDiv w:val="1"/>
      <w:marLeft w:val="0"/>
      <w:marRight w:val="0"/>
      <w:marTop w:val="0"/>
      <w:marBottom w:val="0"/>
      <w:divBdr>
        <w:top w:val="none" w:sz="0" w:space="0" w:color="auto"/>
        <w:left w:val="none" w:sz="0" w:space="0" w:color="auto"/>
        <w:bottom w:val="none" w:sz="0" w:space="0" w:color="auto"/>
        <w:right w:val="none" w:sz="0" w:space="0" w:color="auto"/>
      </w:divBdr>
    </w:div>
    <w:div w:id="1573002316">
      <w:bodyDiv w:val="1"/>
      <w:marLeft w:val="0"/>
      <w:marRight w:val="0"/>
      <w:marTop w:val="0"/>
      <w:marBottom w:val="0"/>
      <w:divBdr>
        <w:top w:val="none" w:sz="0" w:space="0" w:color="auto"/>
        <w:left w:val="none" w:sz="0" w:space="0" w:color="auto"/>
        <w:bottom w:val="none" w:sz="0" w:space="0" w:color="auto"/>
        <w:right w:val="none" w:sz="0" w:space="0" w:color="auto"/>
      </w:divBdr>
      <w:divsChild>
        <w:div w:id="1340964258">
          <w:marLeft w:val="0"/>
          <w:marRight w:val="0"/>
          <w:marTop w:val="0"/>
          <w:marBottom w:val="0"/>
          <w:divBdr>
            <w:top w:val="none" w:sz="0" w:space="0" w:color="auto"/>
            <w:left w:val="none" w:sz="0" w:space="0" w:color="auto"/>
            <w:bottom w:val="none" w:sz="0" w:space="0" w:color="auto"/>
            <w:right w:val="none" w:sz="0" w:space="0" w:color="auto"/>
          </w:divBdr>
          <w:divsChild>
            <w:div w:id="1847749558">
              <w:marLeft w:val="0"/>
              <w:marRight w:val="0"/>
              <w:marTop w:val="0"/>
              <w:marBottom w:val="0"/>
              <w:divBdr>
                <w:top w:val="none" w:sz="0" w:space="0" w:color="auto"/>
                <w:left w:val="none" w:sz="0" w:space="0" w:color="auto"/>
                <w:bottom w:val="none" w:sz="0" w:space="0" w:color="auto"/>
                <w:right w:val="none" w:sz="0" w:space="0" w:color="auto"/>
              </w:divBdr>
              <w:divsChild>
                <w:div w:id="1122460098">
                  <w:marLeft w:val="0"/>
                  <w:marRight w:val="0"/>
                  <w:marTop w:val="0"/>
                  <w:marBottom w:val="0"/>
                  <w:divBdr>
                    <w:top w:val="none" w:sz="0" w:space="0" w:color="auto"/>
                    <w:left w:val="none" w:sz="0" w:space="0" w:color="auto"/>
                    <w:bottom w:val="none" w:sz="0" w:space="0" w:color="auto"/>
                    <w:right w:val="none" w:sz="0" w:space="0" w:color="auto"/>
                  </w:divBdr>
                  <w:divsChild>
                    <w:div w:id="15667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20607">
      <w:bodyDiv w:val="1"/>
      <w:marLeft w:val="0"/>
      <w:marRight w:val="0"/>
      <w:marTop w:val="0"/>
      <w:marBottom w:val="0"/>
      <w:divBdr>
        <w:top w:val="none" w:sz="0" w:space="0" w:color="auto"/>
        <w:left w:val="none" w:sz="0" w:space="0" w:color="auto"/>
        <w:bottom w:val="none" w:sz="0" w:space="0" w:color="auto"/>
        <w:right w:val="none" w:sz="0" w:space="0" w:color="auto"/>
      </w:divBdr>
    </w:div>
    <w:div w:id="1653673602">
      <w:bodyDiv w:val="1"/>
      <w:marLeft w:val="0"/>
      <w:marRight w:val="0"/>
      <w:marTop w:val="0"/>
      <w:marBottom w:val="0"/>
      <w:divBdr>
        <w:top w:val="none" w:sz="0" w:space="0" w:color="auto"/>
        <w:left w:val="none" w:sz="0" w:space="0" w:color="auto"/>
        <w:bottom w:val="none" w:sz="0" w:space="0" w:color="auto"/>
        <w:right w:val="none" w:sz="0" w:space="0" w:color="auto"/>
      </w:divBdr>
    </w:div>
    <w:div w:id="1704092206">
      <w:bodyDiv w:val="1"/>
      <w:marLeft w:val="0"/>
      <w:marRight w:val="0"/>
      <w:marTop w:val="0"/>
      <w:marBottom w:val="0"/>
      <w:divBdr>
        <w:top w:val="none" w:sz="0" w:space="0" w:color="auto"/>
        <w:left w:val="none" w:sz="0" w:space="0" w:color="auto"/>
        <w:bottom w:val="none" w:sz="0" w:space="0" w:color="auto"/>
        <w:right w:val="none" w:sz="0" w:space="0" w:color="auto"/>
      </w:divBdr>
    </w:div>
    <w:div w:id="1870220926">
      <w:bodyDiv w:val="1"/>
      <w:marLeft w:val="0"/>
      <w:marRight w:val="0"/>
      <w:marTop w:val="0"/>
      <w:marBottom w:val="0"/>
      <w:divBdr>
        <w:top w:val="none" w:sz="0" w:space="0" w:color="auto"/>
        <w:left w:val="none" w:sz="0" w:space="0" w:color="auto"/>
        <w:bottom w:val="none" w:sz="0" w:space="0" w:color="auto"/>
        <w:right w:val="none" w:sz="0" w:space="0" w:color="auto"/>
      </w:divBdr>
    </w:div>
    <w:div w:id="1984774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Y9yNvBo3hqmpXiBlHZHfQwQdVPw==">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</go:docsCustomData>
</go:gDocsCustomXmlDataStorage>
</file>

<file path=customXml/itemProps1.xml><?xml version="1.0" encoding="utf-8"?>
<ds:datastoreItem xmlns:ds="http://schemas.openxmlformats.org/officeDocument/2006/customXml" ds:itemID="{6639A686-80C3-AD4C-94E5-CA5983A3DF2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20514</Words>
  <Characters>116934</Characters>
  <Application>Microsoft Office Word</Application>
  <DocSecurity>0</DocSecurity>
  <Lines>974</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J. Marsden</cp:lastModifiedBy>
  <cp:revision>4</cp:revision>
  <dcterms:created xsi:type="dcterms:W3CDTF">2021-01-27T13:29:00Z</dcterms:created>
  <dcterms:modified xsi:type="dcterms:W3CDTF">2021-01-27T16:21:00Z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vt:lpwstr>
  </property>
  <property fmtid="{D5CDD505-2E9C-101B-9397-08002B2CF9AE}" pid="15" name="Mendeley Recent Style Name 6_1">
    <vt:lpwstr>Ecology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http://www.zotero.org/styles/ecology</vt:lpwstr>
  </property>
</Properties>
</file>