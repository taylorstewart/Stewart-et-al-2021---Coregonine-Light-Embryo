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4AC8"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2180CCD9" w14:textId="77777777" w:rsidR="00E37915" w:rsidRPr="00C0478F" w:rsidRDefault="00E37915">
      <w:pPr>
        <w:spacing w:line="360" w:lineRule="auto"/>
      </w:pPr>
    </w:p>
    <w:p w14:paraId="653F73C7"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4E49760E" w14:textId="77777777" w:rsidR="00E37915" w:rsidRPr="00C0478F" w:rsidRDefault="00E37915">
      <w:pPr>
        <w:spacing w:line="360" w:lineRule="auto"/>
      </w:pPr>
    </w:p>
    <w:p w14:paraId="7342CBFA"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64982E4E"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3D35432C"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3F5ECAD9" w14:textId="77777777" w:rsidR="00E37915" w:rsidRPr="00C0478F" w:rsidRDefault="00E37915">
      <w:pPr>
        <w:pBdr>
          <w:top w:val="nil"/>
          <w:left w:val="nil"/>
          <w:bottom w:val="nil"/>
          <w:right w:val="nil"/>
          <w:between w:val="nil"/>
        </w:pBdr>
        <w:spacing w:line="360" w:lineRule="auto"/>
      </w:pPr>
    </w:p>
    <w:p w14:paraId="3298B4D5"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275E2C97" w14:textId="77777777" w:rsidR="00E37915" w:rsidRPr="00C0478F" w:rsidRDefault="00050162" w:rsidP="007C2C9E">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62E17532"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7E59DEEB" w14:textId="77777777"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58C9E2D1" w14:textId="77777777" w:rsidR="00E37915" w:rsidRPr="00C0478F" w:rsidRDefault="00050162">
      <w:pPr>
        <w:spacing w:line="360" w:lineRule="auto"/>
      </w:pPr>
      <w:r w:rsidRPr="00C0478F">
        <w:t xml:space="preserve">Changes in winter conditions, such as decreased ice coverage and duration, have been observed in the Laurentian Great Lakes </w:t>
      </w:r>
      <w:r w:rsidR="00C3452B">
        <w:t>for more than</w:t>
      </w:r>
      <w:r w:rsidRPr="00C0478F">
        <w:t xml:space="preserve"> 20 years</w:t>
      </w:r>
      <w:r w:rsidR="00C3452B">
        <w:t>. Such changes have been</w:t>
      </w:r>
      <w:r w:rsidRPr="00C0478F">
        <w:t xml:space="preserve"> hypothe</w:t>
      </w:r>
      <w:r w:rsidR="00C3452B">
        <w:t>sized</w:t>
      </w:r>
      <w:r w:rsidRPr="00C0478F">
        <w:t xml:space="preserve"> </w:t>
      </w:r>
      <w:r w:rsidR="00C3452B">
        <w:t xml:space="preserve">to be </w:t>
      </w:r>
      <w:r w:rsidRPr="00C0478F">
        <w:t xml:space="preserve">linked to low </w:t>
      </w:r>
      <w:r w:rsidRPr="00C0478F">
        <w:rPr>
          <w:i/>
        </w:rPr>
        <w:t>Coregonus</w:t>
      </w:r>
      <w:r w:rsidRPr="00C0478F">
        <w:t xml:space="preserve"> spp. survival to age-1</w:t>
      </w:r>
      <w:r w:rsidR="00C3452B">
        <w:t xml:space="preserve"> as m</w:t>
      </w:r>
      <w:r w:rsidRPr="00C0478F">
        <w:t>ost cisco (</w:t>
      </w:r>
      <w:r w:rsidRPr="00C0478F">
        <w:rPr>
          <w:i/>
        </w:rPr>
        <w:t>Coregonus artedi</w:t>
      </w:r>
      <w:r w:rsidRPr="00C0478F">
        <w:t>) populations are autumn spawners whose embryos incubate under ice throughout the winter. The quantity of light during winter is regulated by ice</w:t>
      </w:r>
      <w:r w:rsidR="00D71B05">
        <w:t xml:space="preserve"> </w:t>
      </w:r>
      <w:r w:rsidRPr="00C0478F">
        <w:t>coverage, and light affect</w:t>
      </w:r>
      <w:r w:rsidR="00C3452B">
        <w:t>s</w:t>
      </w:r>
      <w:r w:rsidRPr="00C0478F">
        <w:t xml:space="preserve"> embryo survival and development in some teleosts. We experimentally evaluated how cisco embryos from lakes Superior and Ontario respond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w:t>
      </w:r>
      <w:r w:rsidR="00C3452B">
        <w:t>,</w:t>
      </w:r>
      <w:r w:rsidRPr="00C0478F">
        <w:t xml:space="preserve"> suggesting cisco may be adapted to withstand some light exposure from inter-annual variability in ice coverage. Light intensity had no overall effect on length of incubation. </w:t>
      </w:r>
      <w:r w:rsidR="00B37FB6">
        <w:t>Increasing light intensity decreased l</w:t>
      </w:r>
      <w:r w:rsidRPr="00C0478F">
        <w:t xml:space="preserve">ength-at-hatch in Lake </w:t>
      </w:r>
      <w:r w:rsidR="007038F4" w:rsidRPr="00C0478F">
        <w:t>Superior but</w:t>
      </w:r>
      <w:r w:rsidR="00B37FB6">
        <w:t xml:space="preserve"> </w:t>
      </w:r>
      <w:r w:rsidRPr="00C0478F">
        <w:t xml:space="preserve">had no effect in Lake Ontario. Yolk-sac volume was positively correlated with increasing light in Lake Superior and negatively correlated in Lake Ontario. Contrasting responses in embryo development between lakes suggests differences in populations’ </w:t>
      </w:r>
      <w:r w:rsidR="00C3452B">
        <w:t>response</w:t>
      </w:r>
      <w:r w:rsidR="00C3452B" w:rsidRPr="00C0478F">
        <w:t xml:space="preserve"> </w:t>
      </w:r>
      <w:r w:rsidRPr="00C0478F">
        <w:t>to light</w:t>
      </w:r>
      <w:r w:rsidR="00C3452B">
        <w:t xml:space="preserve"> is flexible</w:t>
      </w:r>
      <w:r w:rsidRPr="00C0478F">
        <w:t xml:space="preserve">. </w:t>
      </w:r>
      <w:r w:rsidR="00C3452B">
        <w:t>Our</w:t>
      </w:r>
      <w:r w:rsidR="00C3452B" w:rsidRPr="00C0478F">
        <w:t xml:space="preserve"> </w:t>
      </w:r>
      <w:r w:rsidRPr="00C0478F">
        <w:t>results provide a step towards better understanding the high variability observed in coregonine recruitment and may help predict what the future of this species may look like under current climate trends.</w:t>
      </w:r>
    </w:p>
    <w:p w14:paraId="540F5918" w14:textId="77777777" w:rsidR="00E37915" w:rsidRPr="00C0478F" w:rsidRDefault="00E37915">
      <w:pPr>
        <w:spacing w:line="360" w:lineRule="auto"/>
        <w:rPr>
          <w:b/>
        </w:rPr>
      </w:pPr>
    </w:p>
    <w:p w14:paraId="6BD9E082" w14:textId="77777777"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2086BF8F"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6C6F8CD1"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E7A0CCA" w14:textId="77777777"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442EEA">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xml:space="preserve">. More recently, coregonine populations worldwide have experienced declines due to highly variable </w:t>
      </w:r>
      <w:ins w:id="4" w:author="Taylor Stewart" w:date="2021-05-26T10:40:00Z">
        <w:r w:rsidR="00550EF8">
          <w:t xml:space="preserve">recruitment </w:t>
        </w:r>
      </w:ins>
      <w:r w:rsidRPr="00C0478F">
        <w:t>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7B49535B" w14:textId="77777777" w:rsidR="00E37915" w:rsidRPr="00C0478F" w:rsidRDefault="00E37915">
      <w:pPr>
        <w:spacing w:line="360" w:lineRule="auto"/>
      </w:pPr>
    </w:p>
    <w:p w14:paraId="470FD02E" w14:textId="77777777"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w:t>
      </w:r>
      <w:r w:rsidR="00B37FB6">
        <w:t xml:space="preserve">ed </w:t>
      </w:r>
      <w:r w:rsidRPr="00C0478F">
        <w:t>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xml:space="preserve">, </w:t>
      </w:r>
      <w:del w:id="5" w:author="Taylor Stewart" w:date="2021-05-26T09:23:00Z">
        <w:r w:rsidRPr="00C0478F" w:rsidDel="00975D19">
          <w:delText xml:space="preserve">more </w:delText>
        </w:r>
      </w:del>
      <w:r w:rsidRPr="00C0478F">
        <w:t>stab</w:t>
      </w:r>
      <w:ins w:id="6" w:author="Taylor Stewart" w:date="2021-05-26T09:23:00Z">
        <w:r w:rsidR="00975D19">
          <w:t>i</w:t>
        </w:r>
      </w:ins>
      <w:r w:rsidRPr="00C0478F">
        <w:t>l</w:t>
      </w:r>
      <w:ins w:id="7" w:author="Taylor Stewart" w:date="2021-05-26T09:23:00Z">
        <w:r w:rsidR="00975D19">
          <w:t>iz</w:t>
        </w:r>
      </w:ins>
      <w:ins w:id="8" w:author="Taylor Stewart" w:date="2021-05-28T09:38:00Z">
        <w:r w:rsidR="00B37FB6">
          <w:t>ed</w:t>
        </w:r>
      </w:ins>
      <w:del w:id="9" w:author="Taylor Stewart" w:date="2021-05-26T09:23:00Z">
        <w:r w:rsidRPr="00C0478F" w:rsidDel="00975D19">
          <w:delText>e</w:delText>
        </w:r>
      </w:del>
      <w:r w:rsidRPr="00C0478F">
        <w:t xml:space="preserv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44B253F2" w14:textId="77777777" w:rsidR="00E37915" w:rsidRPr="00C0478F" w:rsidRDefault="00E37915">
      <w:pPr>
        <w:spacing w:line="360" w:lineRule="auto"/>
      </w:pPr>
    </w:p>
    <w:p w14:paraId="084B3F96" w14:textId="77777777" w:rsidR="00E37915" w:rsidRPr="00C0478F" w:rsidRDefault="00A8602C">
      <w:pPr>
        <w:spacing w:line="360" w:lineRule="auto"/>
      </w:pPr>
      <w:ins w:id="10" w:author="Taylor Stewart" w:date="2021-05-26T10:10:00Z">
        <w:r w:rsidRPr="00722F46">
          <w:t xml:space="preserve">Photoperiod </w:t>
        </w:r>
      </w:ins>
      <w:del w:id="11" w:author="Taylor Stewart" w:date="2021-05-26T10:10:00Z">
        <w:r w:rsidR="00050162" w:rsidRPr="00C0478F" w:rsidDel="00A8602C">
          <w:delText>Sunlight (i.e., photoperiod)</w:delText>
        </w:r>
      </w:del>
      <w:del w:id="12" w:author="Taylor Stewart" w:date="2021-05-28T09:36:00Z">
        <w:r w:rsidR="00050162" w:rsidRPr="00C0478F" w:rsidDel="00B37FB6">
          <w:delText xml:space="preserve"> </w:delText>
        </w:r>
      </w:del>
      <w:r w:rsidR="00050162" w:rsidRPr="00C0478F">
        <w:t>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00050162"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00050162" w:rsidRPr="00C0478F">
        <w:t xml:space="preserve">. The length of photoperiods characterize </w:t>
      </w:r>
      <w:r w:rsidR="00050162" w:rsidRPr="00C0478F">
        <w:rPr>
          <w:highlight w:val="white"/>
        </w:rPr>
        <w:t>circadian rhythms</w:t>
      </w:r>
      <w:r w:rsidR="00050162" w:rsidRPr="00C0478F">
        <w:rPr>
          <w:rFonts w:eastAsia="Gungsuh"/>
        </w:rPr>
        <w:t xml:space="preserve"> and ensure that biological processes are </w:t>
      </w:r>
      <w:r w:rsidR="00050162" w:rsidRPr="00C0478F">
        <w:rPr>
          <w:rFonts w:eastAsia="Gungsuh"/>
        </w:rPr>
        <w:lastRenderedPageBreak/>
        <w:t>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00050162" w:rsidRPr="00C0478F">
        <w:rPr>
          <w:rFonts w:eastAsia="Gungsuh"/>
        </w:rPr>
        <w:t>. In seasonally ice-covered lakes, winter lake light levels are regulated by ice coverage and snow dep</w:t>
      </w:r>
      <w:r w:rsidR="00596CF9">
        <w:rPr>
          <w:rFonts w:eastAsia="Gungsuh"/>
        </w:rPr>
        <w:t>t</w:t>
      </w:r>
      <w:r w:rsidR="00050162"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00050162"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00050162" w:rsidRPr="00C0478F">
        <w:rPr>
          <w:rFonts w:eastAsia="Gungsuh"/>
        </w:rPr>
        <w:t xml:space="preserve">. </w:t>
      </w:r>
    </w:p>
    <w:p w14:paraId="49D31AB5" w14:textId="77777777" w:rsidR="00E37915" w:rsidRPr="00C0478F" w:rsidRDefault="00E37915">
      <w:pPr>
        <w:spacing w:line="360" w:lineRule="auto"/>
      </w:pPr>
    </w:p>
    <w:p w14:paraId="42B47AF4" w14:textId="77777777" w:rsidR="00E37915" w:rsidRPr="00C0478F" w:rsidRDefault="00050162">
      <w:pPr>
        <w:spacing w:line="360" w:lineRule="auto"/>
        <w:rPr>
          <w:color w:val="980000"/>
        </w:rPr>
      </w:pPr>
      <w:r w:rsidRPr="00C0478F">
        <w:t xml:space="preserve">Salmonid embryos incubated under elevated light levels had higher mortality and deformity rates, slower formation of cartilaginous skeletal elements, decreased time to hatching, </w:t>
      </w:r>
      <w:del w:id="13" w:author="Taylor Stewart" w:date="2021-05-26T09:28:00Z">
        <w:r w:rsidRPr="00C0478F" w:rsidDel="00975D19">
          <w:delText xml:space="preserve">and </w:delText>
        </w:r>
      </w:del>
      <w:r w:rsidRPr="00C0478F">
        <w:t>smaller size-at-age</w:t>
      </w:r>
      <w:ins w:id="14" w:author="Taylor Stewart" w:date="2021-05-26T09:29:00Z">
        <w:r w:rsidR="00975D19">
          <w:t>, and</w:t>
        </w:r>
      </w:ins>
      <w:del w:id="15" w:author="Taylor Stewart" w:date="2021-05-26T09:29:00Z">
        <w:r w:rsidRPr="00C0478F" w:rsidDel="00975D19">
          <w:delText>; with</w:delText>
        </w:r>
      </w:del>
      <w:r w:rsidRPr="00C0478F">
        <w:t xml:space="preserve">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w:t>
      </w:r>
      <w:ins w:id="16" w:author="Taylor Stewart" w:date="2021-05-26T10:12:00Z">
        <w:r w:rsidR="00A8602C">
          <w:t xml:space="preserve"> manipulated</w:t>
        </w:r>
      </w:ins>
      <w:r w:rsidRPr="00C0478F">
        <w:t xml:space="preserve"> light illumination</w:t>
      </w:r>
      <w:ins w:id="17" w:author="Taylor Stewart" w:date="2021-05-26T10:12:00Z">
        <w:r w:rsidR="00A8602C">
          <w:t xml:space="preserve"> during incubation</w:t>
        </w:r>
      </w:ins>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20DDBD62" w14:textId="77777777" w:rsidR="00E37915" w:rsidRPr="00C0478F" w:rsidRDefault="00E37915">
      <w:pPr>
        <w:spacing w:line="360" w:lineRule="auto"/>
      </w:pPr>
    </w:p>
    <w:p w14:paraId="75B70ACD" w14:textId="77777777"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w:t>
      </w:r>
      <w:r w:rsidR="00D361CC">
        <w:t xml:space="preserve"> volume</w:t>
      </w:r>
      <w:r w:rsidRPr="00C0478F">
        <w:t>, and shorter length-at-hatch. Our objective was to identify the extent to which light influences cisco embryo survival, incubation duration, and length and yolk-sac volume at hatching.</w:t>
      </w:r>
      <w:del w:id="18" w:author="Taylor Stewart" w:date="2021-05-26T09:30:00Z">
        <w:r w:rsidRPr="00C0478F" w:rsidDel="004E6C03">
          <w:delText xml:space="preserve"> If our hypothesis is supported,</w:delText>
        </w:r>
      </w:del>
      <w:del w:id="19" w:author="Taylor Stewart" w:date="2021-05-26T09:31:00Z">
        <w:r w:rsidRPr="00C0478F" w:rsidDel="004E6C03">
          <w:delText xml:space="preserve"> </w:delText>
        </w:r>
      </w:del>
      <w:ins w:id="20" w:author="Taylor Stewart" w:date="2021-05-26T09:31:00Z">
        <w:r w:rsidR="004E6C03">
          <w:t xml:space="preserve"> </w:t>
        </w:r>
      </w:ins>
      <w:del w:id="21" w:author="Taylor Stewart" w:date="2021-05-26T09:31:00Z">
        <w:r w:rsidRPr="00C0478F" w:rsidDel="004E6C03">
          <w:delText>we would</w:delText>
        </w:r>
      </w:del>
      <w:ins w:id="22" w:author="Taylor Stewart" w:date="2021-05-26T09:31:00Z">
        <w:r w:rsidR="004E6C03">
          <w:t xml:space="preserve">We </w:t>
        </w:r>
      </w:ins>
      <w:r w:rsidRPr="00C0478F">
        <w:t>expect</w:t>
      </w:r>
      <w:ins w:id="23" w:author="Taylor Stewart" w:date="2021-05-26T09:31:00Z">
        <w:r w:rsidR="004E6C03">
          <w:t>ed</w:t>
        </w:r>
      </w:ins>
      <w:r w:rsidRPr="00C0478F">
        <w:t xml:space="preserve"> populations adapted to lower light levels (high ice coverage) </w:t>
      </w:r>
      <w:ins w:id="24" w:author="Taylor Stewart" w:date="2021-05-26T09:31:00Z">
        <w:r w:rsidR="004E6C03">
          <w:t>would</w:t>
        </w:r>
      </w:ins>
      <w:del w:id="25" w:author="Taylor Stewart" w:date="2021-05-26T09:31:00Z">
        <w:r w:rsidRPr="00C0478F" w:rsidDel="004E6C03">
          <w:delText>to</w:delText>
        </w:r>
      </w:del>
      <w:r w:rsidRPr="00C0478F">
        <w:t xml:space="preserve"> experience a greater magnitude of change as light intensity increases.</w:t>
      </w:r>
    </w:p>
    <w:p w14:paraId="0A264F24" w14:textId="77777777" w:rsidR="00E37915" w:rsidRPr="00C0478F" w:rsidRDefault="00E37915">
      <w:pPr>
        <w:spacing w:line="360" w:lineRule="auto"/>
      </w:pPr>
    </w:p>
    <w:p w14:paraId="7AB6C482" w14:textId="77777777" w:rsidR="00E37915" w:rsidRPr="00C0478F" w:rsidRDefault="00050162">
      <w:pPr>
        <w:pStyle w:val="Heading1"/>
        <w:spacing w:before="0" w:after="0" w:line="360" w:lineRule="auto"/>
        <w:rPr>
          <w:sz w:val="24"/>
          <w:szCs w:val="24"/>
        </w:rPr>
      </w:pPr>
      <w:bookmarkStart w:id="26" w:name="_heading=h.h3cj8adz7z1p" w:colFirst="0" w:colLast="0"/>
      <w:bookmarkEnd w:id="26"/>
      <w:r w:rsidRPr="00C0478F">
        <w:rPr>
          <w:sz w:val="24"/>
          <w:szCs w:val="24"/>
        </w:rPr>
        <w:t>Methods:</w:t>
      </w:r>
    </w:p>
    <w:p w14:paraId="509DA46A" w14:textId="77777777" w:rsidR="00D96423" w:rsidRPr="00D96423" w:rsidRDefault="00D96423" w:rsidP="00D96423">
      <w:pPr>
        <w:pStyle w:val="Heading2"/>
        <w:spacing w:before="0" w:after="0" w:line="360" w:lineRule="auto"/>
        <w:rPr>
          <w:b w:val="0"/>
          <w:i/>
          <w:sz w:val="24"/>
          <w:szCs w:val="24"/>
        </w:rPr>
      </w:pPr>
      <w:bookmarkStart w:id="27" w:name="_heading=h.yyn4sh2fy1od" w:colFirst="0" w:colLast="0"/>
      <w:bookmarkEnd w:id="27"/>
      <w:r>
        <w:rPr>
          <w:b w:val="0"/>
          <w:i/>
          <w:sz w:val="24"/>
          <w:szCs w:val="24"/>
        </w:rPr>
        <w:t>Ethics</w:t>
      </w:r>
    </w:p>
    <w:p w14:paraId="4AB953A5" w14:textId="77777777"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42CAB250" w14:textId="77777777" w:rsidR="00D96423" w:rsidRPr="00D96423" w:rsidRDefault="00D96423" w:rsidP="00D96423">
      <w:pPr>
        <w:rPr>
          <w:iCs/>
        </w:rPr>
      </w:pPr>
    </w:p>
    <w:p w14:paraId="75278AF0" w14:textId="77777777"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90A1E44" w14:textId="77777777" w:rsidR="00E37915" w:rsidRPr="00C0478F" w:rsidRDefault="00050162">
      <w:pPr>
        <w:spacing w:line="360" w:lineRule="auto"/>
      </w:pPr>
      <w:r w:rsidRPr="00C0478F">
        <w:t xml:space="preserve">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w:t>
      </w:r>
      <w:r w:rsidR="00EA6570" w:rsidRPr="00D51FC8">
        <w:rPr>
          <w:color w:val="C00000"/>
        </w:rPr>
        <w:t xml:space="preserve">Egg deposition has been </w:t>
      </w:r>
      <w:r w:rsidR="009D649C" w:rsidRPr="00D51FC8">
        <w:rPr>
          <w:color w:val="C00000"/>
        </w:rPr>
        <w:t>confirmed</w:t>
      </w:r>
      <w:r w:rsidR="00EA6570" w:rsidRPr="00D51FC8">
        <w:rPr>
          <w:color w:val="C00000"/>
        </w:rPr>
        <w:t xml:space="preserve"> in Chaumont Bay</w:t>
      </w:r>
      <w:r w:rsidR="00442EEA" w:rsidRPr="00D51FC8">
        <w:rPr>
          <w:color w:val="C00000"/>
        </w:rPr>
        <w:t xml:space="preserve"> </w:t>
      </w:r>
      <w:r w:rsidR="00442EEA" w:rsidRPr="00D51FC8">
        <w:rPr>
          <w:color w:val="C00000"/>
        </w:rPr>
        <w:fldChar w:fldCharType="begin" w:fldLock="1"/>
      </w:r>
      <w:r w:rsidR="00442EEA" w:rsidRPr="00D51FC8">
        <w:rPr>
          <w:color w:val="C00000"/>
        </w:rPr>
        <w:instrText>ADDIN CSL_CITATION {"citationItems":[{"id":"ITEM-1","itemData":{"DOI":"10.1016/j.jglr.2017.03.024","ISSN":"0380-1330","author":[{"dropping-particle":"","family":"George","given":"Ellen M","non-dropping-particle":"","parse-names":false,"suffix":""},{"dropping-particle":"","family":"Stott","given":"Wendylee","non-dropping-particle":"","parse-names":false,"suffix":""},{"dropping-particle":"","family":"Young","given":"Brian P","non-dropping-particle":"","parse-names":false,"suffix":""},{"dropping-particle":"","family":"Karboski","given":"Curtis T","non-dropping-particle":"","parse-names":false,"suffix":""},{"dropping-particle":"","family":"Crabtree","given":"Darran L","non-dropping-particle":"","parse-names":false,"suffix":""},{"dropping-particle":"","family":"Roseman","given":"Edward F","non-dropping-particle":"","parse-names":false,"suffix":""},{"dropping-particle":"","family":"Rudstam","given":"Lars G","non-dropping-particle":"","parse-names":false,"suffix":""}],"container-title":"Journal of Great Lakes Research","id":"ITEM-1","issue":"3","issued":{"date-parts":[["2017"]]},"page":"204-208","publisher":"Elsevier","title":"Confirmation of cisco spawning in Chaumont Bay, Lake Ontario using an egg pumping device","type":"article-journal","volume":"43"},"uris":["http://www.mendeley.com/documents/?uuid=22f729df-e2a4-415c-9439-b0c03908a0ef"]},{"id":"ITEM-2","itemData":{"DOI":"10.1016/j.jglr.2020.01.014","ISSN":"0380-1330","abstract":"Cisco (Coregonus artedi) and lake whitefish (Coregonus clupeaformis) are native fish species of management concern in the Laurentian Great Lakes that often overlap in spawning locations and timing. Thus, species-level inference from in situ sampling requires methods to differentiate their eggs. Genetic barcoding and hatching eggs to visually identify larvae are used but can be time and cost intensive. Observations in published literature indicate that lake whitefish eggs may be larger than cisco eggs in the Great Lakes, but this has not yet been substantiated. Samples from shared spawning grounds are unlikely to contain similarly sized or colored eggs from other species. Thus, we assessed whether lake whitefish and cisco eggs could be separated based on size alone. Fertilized, hardened eggs were collected in situ during spawning at Elk Rapids, Lake Michigan and Chaumont Bay, Lake Ontario and preserved in ethanol. Individual eggs were measured and genetically identified. Mean diameter for cisco (2.45 mm, SD = 0.22, n = 444) was smaller than for lake whitefish (3.21 mm, SD = 0.20, n = 99). We used classification trees to identify a species-separating size threshold of 2.88 mm (95% bootstrap CI = [2.877, 2.976]), which classified eggs with an accuracy rate of 96%. Differences between species across other samples from the same locations were mostly consistent with the threshold size, but we suggest validation if applying this method to other populations. Separation of cisco and lake whitefish eggs by diameter can be accurate, efficient, and especially suitable for large sample sizes.","author":[{"dropping-particle":"","family":"Paufve","given":"Matthew R","non-dropping-particle":"","parse-names":false,"suffix":""},{"dropping-particle":"","family":"Sethi","given":"Suresh A","non-dropping-particle":"","parse-names":false,"suffix":""},{"dropping-particle":"","family":"Rudstam","given":"Lars G","non-dropping-particle":"","parse-names":false,"suffix":""},{"dropping-particle":"","family":"Weidel","given":"Brian C","non-dropping-particle":"","parse-names":false,"suffix":""},{"dropping-particle":"","family":"Lantry","given":"Brian F","non-dropping-particle":"","parse-names":false,"suffix":""},{"dropping-particle":"","family":"Chalupnicki","given":"Marc A","non-dropping-particle":"","parse-names":false,"suffix":""},{"dropping-particle":"","family":"Dey","given":"Kristopher","non-dropping-particle":"","parse-names":false,"suffix":""},{"dropping-particle":"","family":"Herbert","given":"Matthew E","non-dropping-particle":"","parse-names":false,"suffix":""}],"container-title":"Journal of Great Lakes Research","id":"ITEM-2","issue":"4","issued":{"date-parts":[["2020"]]},"page":"1058-1062","title":"Differentiation between lake whitefish and cisco eggs based on diameter","type":"article-journal","volume":"46"},"uris":["http://www.mendeley.com/documents/?uuid=82043d5c-4bf8-4720-9e77-49d25392bb5d"]}],"mendeley":{"formattedCitation":"(George et al., 2017; Paufve et al., 2020)","plainTextFormattedCitation":"(George et al., 2017; Paufve et al., 2020)","previouslyFormattedCitation":"(George et al., 2017; Paufve et al., 2020)"},"properties":{"noteIndex":0},"schema":"https://github.com/citation-style-language/schema/raw/master/csl-citation.json"}</w:instrText>
      </w:r>
      <w:r w:rsidR="00442EEA" w:rsidRPr="00D51FC8">
        <w:rPr>
          <w:color w:val="C00000"/>
        </w:rPr>
        <w:fldChar w:fldCharType="separate"/>
      </w:r>
      <w:r w:rsidR="00442EEA" w:rsidRPr="00D51FC8">
        <w:rPr>
          <w:noProof/>
          <w:color w:val="C00000"/>
        </w:rPr>
        <w:t>(George et al., 2017; Paufve et al., 2020)</w:t>
      </w:r>
      <w:r w:rsidR="00442EEA" w:rsidRPr="00D51FC8">
        <w:rPr>
          <w:color w:val="C00000"/>
        </w:rPr>
        <w:fldChar w:fldCharType="end"/>
      </w:r>
      <w:r w:rsidR="00EA6570" w:rsidRPr="00D51FC8">
        <w:rPr>
          <w:color w:val="C00000"/>
        </w:rPr>
        <w:t xml:space="preserve">. No direct evidence of spawning </w:t>
      </w:r>
      <w:r w:rsidR="001B1B1A" w:rsidRPr="00D51FC8">
        <w:rPr>
          <w:color w:val="C00000"/>
        </w:rPr>
        <w:t>has</w:t>
      </w:r>
      <w:r w:rsidR="00EA6570" w:rsidRPr="00D51FC8">
        <w:rPr>
          <w:color w:val="C00000"/>
        </w:rPr>
        <w:t xml:space="preserve"> </w:t>
      </w:r>
      <w:r w:rsidR="001B1B1A" w:rsidRPr="00D51FC8">
        <w:rPr>
          <w:color w:val="C00000"/>
        </w:rPr>
        <w:t xml:space="preserve">been </w:t>
      </w:r>
      <w:r w:rsidR="00EA6570" w:rsidRPr="00D51FC8">
        <w:rPr>
          <w:color w:val="C00000"/>
        </w:rPr>
        <w:t xml:space="preserve">observed in Lake Superior and thus </w:t>
      </w:r>
      <w:r w:rsidR="001B1B1A" w:rsidRPr="00D51FC8">
        <w:rPr>
          <w:color w:val="C00000"/>
        </w:rPr>
        <w:t xml:space="preserve">we </w:t>
      </w:r>
      <w:r w:rsidR="00EA6570" w:rsidRPr="00D51FC8">
        <w:rPr>
          <w:color w:val="C00000"/>
        </w:rPr>
        <w:t xml:space="preserve">are using the presence of ripe adults at our collection location as a proxy for a spawning location. We acknowledge that spawning and the embryo incubation location could be different, but previous literature suggests that spawning </w:t>
      </w:r>
      <w:r w:rsidR="007F19F3">
        <w:rPr>
          <w:color w:val="C00000"/>
        </w:rPr>
        <w:t xml:space="preserve">in Lake Superior </w:t>
      </w:r>
      <w:r w:rsidR="00EA6570" w:rsidRPr="00D51FC8">
        <w:rPr>
          <w:color w:val="C00000"/>
        </w:rPr>
        <w:t>occurs at depths of 30-200 m</w:t>
      </w:r>
      <w:r w:rsidR="009A1CAB" w:rsidRPr="00D51FC8">
        <w:rPr>
          <w:color w:val="C00000"/>
        </w:rPr>
        <w:t xml:space="preserve"> </w:t>
      </w:r>
      <w:r w:rsidR="009A1CAB" w:rsidRPr="00D51FC8">
        <w:rPr>
          <w:color w:val="C00000"/>
        </w:rPr>
        <w:fldChar w:fldCharType="begin" w:fldLock="1"/>
      </w:r>
      <w:r w:rsidR="00B37FB6">
        <w:rPr>
          <w:color w:val="C00000"/>
        </w:rPr>
        <w:instrText>ADDIN CSL_CITATION {"citationItems":[{"id":"ITEM-1","itemData":{"author":[{"dropping-particle":"","family":"Dryer","given":"William R","non-dropping-particle":"","parse-names":false,"suffix":""},{"dropping-particle":"","family":"Beil","given":"Joseph","non-dropping-particle":"","parse-names":false,"suffix":""}],"container-title":"Fish. Bull","id":"ITEM-1","issue":"3","issued":{"date-parts":[["1964"]]},"page":"493-530","title":"Life history of lake herring in Lake Superior","type":"article-journal","volume":"63"},"uris":["http://www.mendeley.com/documents/?uuid=ed6aa534-3af0-4c02-b1f9-4566635495b3"]},{"id":"ITEM-2","itemData":{"DOI":"10.1577/M08-002.1","ISBN":"0275-5947","ISSN":"0275-5947","abstract":"Populations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Lakes","type":"article-journal","volume":"29"},"uris":["http://www.mendeley.com/documents/?uuid=efbd3358-ce1f-3dc7-afe5-232740387d1e"]},{"id":"ITEM-3","itemData":{"author":[{"dropping-particle":"","family":"Eshenroder","given":"Randy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Publication","id":"ITEM-3","issued":{"date-parts":[["2016"]]},"page":"156","publisher":"Great Lakes Fishery Commission","title":"Ciscoes (Coregonus, subgenus Leucichthys) of the Laurentian Great Lakes and Lake Nipigon","type":"article-journal","volume":"1"},"uris":["http://www.mendeley.com/documents/?uuid=0e56fe57-85ae-39a9-bb55-47e621d5bd67"]}],"mendeley":{"formattedCitation":"(Dryer and Beil, 1964; Eshenroder et al., 2016; Stockwell et al., 2009)","plainTextFormattedCitation":"(Dryer and Beil, 1964; Eshenroder et al., 2016; Stockwell et al., 2009)","previouslyFormattedCitation":"(Dryer and Beil, 1964; Stockwell et al., 2009)"},"properties":{"noteIndex":0},"schema":"https://github.com/citation-style-language/schema/raw/master/csl-citation.json"}</w:instrText>
      </w:r>
      <w:r w:rsidR="009A1CAB" w:rsidRPr="00D51FC8">
        <w:rPr>
          <w:color w:val="C00000"/>
        </w:rPr>
        <w:fldChar w:fldCharType="separate"/>
      </w:r>
      <w:r w:rsidR="00B37FB6" w:rsidRPr="00B37FB6">
        <w:rPr>
          <w:noProof/>
          <w:color w:val="C00000"/>
        </w:rPr>
        <w:t>(Dryer and Beil, 1964; Eshenroder et al., 2016; Stockwell et al., 2009)</w:t>
      </w:r>
      <w:r w:rsidR="009A1CAB" w:rsidRPr="00D51FC8">
        <w:rPr>
          <w:color w:val="C00000"/>
        </w:rPr>
        <w:fldChar w:fldCharType="end"/>
      </w:r>
      <w:r w:rsidR="00EA6570" w:rsidRPr="00D51FC8">
        <w:rPr>
          <w:color w:val="C00000"/>
        </w:rPr>
        <w:t xml:space="preserve">. </w:t>
      </w:r>
      <w:r w:rsidRPr="00C0478F">
        <w:t>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r w:rsidR="00B37FB6">
        <w:t xml:space="preserve"> </w:t>
      </w:r>
      <w:r w:rsidR="00B37FB6">
        <w:fldChar w:fldCharType="begin" w:fldLock="1"/>
      </w:r>
      <w:r w:rsidR="00B37FB6">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B37FB6">
        <w:fldChar w:fldCharType="separate"/>
      </w:r>
      <w:r w:rsidR="00B37FB6" w:rsidRPr="00B37FB6">
        <w:rPr>
          <w:noProof/>
        </w:rPr>
        <w:t>(Bolsenga and Vanderploeg, 1992; Hampton et al., 2015)</w:t>
      </w:r>
      <w:r w:rsidR="00B37FB6">
        <w:fldChar w:fldCharType="end"/>
      </w:r>
      <w:r w:rsidRPr="00C0478F">
        <w:t>.</w:t>
      </w:r>
    </w:p>
    <w:p w14:paraId="6437BA98" w14:textId="77777777" w:rsidR="00E37915" w:rsidRPr="00C0478F" w:rsidRDefault="00E37915">
      <w:pPr>
        <w:spacing w:line="360" w:lineRule="auto"/>
      </w:pPr>
    </w:p>
    <w:p w14:paraId="48FE3348" w14:textId="77777777" w:rsidR="00E37915" w:rsidRPr="00C0478F" w:rsidRDefault="00050162">
      <w:pPr>
        <w:pStyle w:val="Heading2"/>
        <w:spacing w:before="0" w:after="0" w:line="360" w:lineRule="auto"/>
        <w:rPr>
          <w:b w:val="0"/>
          <w:i/>
          <w:sz w:val="24"/>
          <w:szCs w:val="24"/>
        </w:rPr>
      </w:pPr>
      <w:bookmarkStart w:id="28" w:name="_heading=h.hlvzna2xfrt" w:colFirst="0" w:colLast="0"/>
      <w:bookmarkEnd w:id="28"/>
      <w:r w:rsidRPr="00C0478F">
        <w:rPr>
          <w:b w:val="0"/>
          <w:i/>
          <w:sz w:val="24"/>
          <w:szCs w:val="24"/>
        </w:rPr>
        <w:t>Crossing Design and Fertilization</w:t>
      </w:r>
    </w:p>
    <w:p w14:paraId="5B0237BB" w14:textId="77777777"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B37FB6">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xml:space="preserve">. Briefly, gametes were stripped from 12 females and 16 males from each lake and artificially fertilized to create 48 families from each lake. </w:t>
      </w:r>
      <w:r w:rsidR="00C26FFF" w:rsidRPr="00C26FFF">
        <w:t>Reconstituted freshwater medium</w:t>
      </w:r>
      <w:r w:rsidR="00830AD4">
        <w:t xml:space="preserve"> </w:t>
      </w:r>
      <w:r w:rsidR="00830AD4">
        <w:fldChar w:fldCharType="begin" w:fldLock="1"/>
      </w:r>
      <w:r w:rsidR="00B37FB6">
        <w:instrText>ADDIN CSL_CITATION {"citationItems":[{"id":"ITEM-1","itemData":{"author":[{"dropping-particle":"","family":"6341","given":"ISO","non-dropping-particle":"","parse-names":false,"suffix":""}],"container-title":"International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test","type":"article-journal"},"uris":["http://www.mendeley.com/documents/?uuid=8f75df6a-edca-456b-9742-ae21df019592"]}],"mendeley":{"formattedCitation":"(6341, 2012)","manualFormatting":"(ISO 6341, 2012)","plainTextFormattedCitation":"(6341, 2012)","previouslyFormattedCitation":"(6341, 2012)"},"properties":{"noteIndex":0},"schema":"https://github.com/citation-style-language/schema/raw/master/csl-citation.json"}</w:instrText>
      </w:r>
      <w:r w:rsidR="00830AD4">
        <w:fldChar w:fldCharType="separate"/>
      </w:r>
      <w:r w:rsidR="00830AD4" w:rsidRPr="00830AD4">
        <w:rPr>
          <w:noProof/>
        </w:rPr>
        <w:t>(</w:t>
      </w:r>
      <w:r w:rsidR="00830AD4">
        <w:rPr>
          <w:noProof/>
        </w:rPr>
        <w:t xml:space="preserve">ISO </w:t>
      </w:r>
      <w:r w:rsidR="00830AD4" w:rsidRPr="00830AD4">
        <w:rPr>
          <w:noProof/>
        </w:rPr>
        <w:t>6341, 2012)</w:t>
      </w:r>
      <w:r w:rsidR="00830AD4">
        <w:fldChar w:fldCharType="end"/>
      </w:r>
      <w:r w:rsidR="00C26FFF" w:rsidRPr="00C26FFF">
        <w:t xml:space="preserve"> </w:t>
      </w:r>
      <w:r w:rsidRPr="00C0478F">
        <w:t xml:space="preserve">was used during fertilizations and rearing to standardize the chemical properties of the water used between lakes. Embryos were transported to the University of Vermont in coolers by </w:t>
      </w:r>
      <w:r w:rsidR="001D3F0A">
        <w:t xml:space="preserve">overnight shipping </w:t>
      </w:r>
      <w:r w:rsidRPr="00C0478F">
        <w:t xml:space="preserve">for Lake Superior samples and driven the </w:t>
      </w:r>
      <w:r w:rsidR="00D51FC8" w:rsidRPr="00C0478F">
        <w:t>same day</w:t>
      </w:r>
      <w:r w:rsidRPr="00C0478F">
        <w:t xml:space="preserve"> for Lake Ontario samples. A temperature logger recorded air temperature inside the </w:t>
      </w:r>
      <w:r w:rsidR="001D3F0A">
        <w:t>transport cooler</w:t>
      </w:r>
      <w:r w:rsidRPr="00C0478F">
        <w:t xml:space="preserve">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7F20F452" w14:textId="77777777" w:rsidR="00E37915" w:rsidRPr="00C0478F" w:rsidRDefault="00E37915">
      <w:pPr>
        <w:pBdr>
          <w:top w:val="nil"/>
          <w:left w:val="nil"/>
          <w:bottom w:val="nil"/>
          <w:right w:val="nil"/>
          <w:between w:val="nil"/>
        </w:pBdr>
        <w:spacing w:line="360" w:lineRule="auto"/>
      </w:pPr>
    </w:p>
    <w:p w14:paraId="2E49E381" w14:textId="77777777" w:rsidR="00E37915" w:rsidRPr="00C0478F" w:rsidRDefault="00050162">
      <w:pPr>
        <w:pStyle w:val="Heading2"/>
        <w:spacing w:before="0" w:after="0" w:line="360" w:lineRule="auto"/>
        <w:rPr>
          <w:b w:val="0"/>
          <w:i/>
          <w:sz w:val="24"/>
          <w:szCs w:val="24"/>
        </w:rPr>
      </w:pPr>
      <w:bookmarkStart w:id="29" w:name="_heading=h.1d9z85taqp0d" w:colFirst="0" w:colLast="0"/>
      <w:bookmarkEnd w:id="29"/>
      <w:r w:rsidRPr="00C0478F">
        <w:rPr>
          <w:b w:val="0"/>
          <w:i/>
          <w:sz w:val="24"/>
          <w:szCs w:val="24"/>
        </w:rPr>
        <w:t>Rearing Conditions</w:t>
      </w:r>
    </w:p>
    <w:p w14:paraId="63A98D20" w14:textId="77777777" w:rsidR="00E37915" w:rsidRPr="00C0478F" w:rsidRDefault="00050162">
      <w:pPr>
        <w:pBdr>
          <w:top w:val="nil"/>
          <w:left w:val="nil"/>
          <w:bottom w:val="nil"/>
          <w:right w:val="nil"/>
          <w:between w:val="nil"/>
        </w:pBdr>
        <w:spacing w:line="360" w:lineRule="auto"/>
      </w:pPr>
      <w:r w:rsidRPr="00C0478F">
        <w:t xml:space="preserve">Embryos were individually distributed into 24-well cell culture microplates and incubated in 2 ml of </w:t>
      </w:r>
      <w:r w:rsidR="00391B73">
        <w:t>r</w:t>
      </w:r>
      <w:r w:rsidR="00391B73" w:rsidRPr="00C26FFF">
        <w:t xml:space="preserve">econstituted freshwater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A total of 36 embryos were used for each Lake Ontario and Lake Superior cisco family. Families were randomly distributed across three microplates (i.e., 12 eggs per family per microplate resulting in two families per 24-well microplate).</w:t>
      </w:r>
    </w:p>
    <w:p w14:paraId="7A97E67A" w14:textId="77777777" w:rsidR="00E37915" w:rsidRPr="00C0478F" w:rsidRDefault="00E37915">
      <w:pPr>
        <w:pBdr>
          <w:top w:val="nil"/>
          <w:left w:val="nil"/>
          <w:bottom w:val="nil"/>
          <w:right w:val="nil"/>
          <w:between w:val="nil"/>
        </w:pBdr>
        <w:spacing w:line="360" w:lineRule="auto"/>
      </w:pPr>
    </w:p>
    <w:p w14:paraId="3071DF11"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that represented day-light intensity under 0-10 (low), 40-60 (medium), and 90-100 % (high) ice coverage (Table 1</w:t>
      </w:r>
      <w:r w:rsidR="00975D19" w:rsidRPr="00C0478F">
        <w:t>) and</w:t>
      </w:r>
      <w:r w:rsidRPr="00C0478F">
        <w:t xml:space="preserve">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w:t>
      </w:r>
      <w:r w:rsidR="0056638C">
        <w:t xml:space="preserve"> </w:t>
      </w:r>
      <w:r w:rsidR="0056638C" w:rsidRPr="00CF7AB0">
        <w:rPr>
          <w:color w:val="C00000"/>
        </w:rPr>
        <w:t>No light intensity measurements were taken from Lake Ontario.</w:t>
      </w:r>
      <w:r w:rsidRPr="00C0478F">
        <w:t xml:space="preserve">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1B8755B0" w14:textId="77777777" w:rsidR="00E37915" w:rsidRPr="00C0478F" w:rsidRDefault="00E37915">
      <w:pPr>
        <w:pBdr>
          <w:top w:val="nil"/>
          <w:left w:val="nil"/>
          <w:bottom w:val="nil"/>
          <w:right w:val="nil"/>
          <w:between w:val="nil"/>
        </w:pBdr>
        <w:spacing w:line="360" w:lineRule="auto"/>
      </w:pPr>
    </w:p>
    <w:p w14:paraId="31EEF17E" w14:textId="77777777" w:rsidR="00E37915" w:rsidRPr="00C0478F" w:rsidRDefault="00050162">
      <w:pPr>
        <w:pStyle w:val="Heading2"/>
        <w:spacing w:before="0" w:after="0" w:line="360" w:lineRule="auto"/>
        <w:rPr>
          <w:b w:val="0"/>
          <w:i/>
          <w:sz w:val="24"/>
          <w:szCs w:val="24"/>
        </w:rPr>
      </w:pPr>
      <w:bookmarkStart w:id="30" w:name="_heading=h.bwrqel3l7b75" w:colFirst="0" w:colLast="0"/>
      <w:bookmarkEnd w:id="30"/>
      <w:r w:rsidRPr="00C0478F">
        <w:rPr>
          <w:b w:val="0"/>
          <w:i/>
          <w:sz w:val="24"/>
          <w:szCs w:val="24"/>
        </w:rPr>
        <w:lastRenderedPageBreak/>
        <w:t>Developmental and Morphological Traits</w:t>
      </w:r>
    </w:p>
    <w:p w14:paraId="36B33D39" w14:textId="77777777" w:rsidR="00E37915" w:rsidRPr="00C0478F" w:rsidRDefault="00050162">
      <w:pPr>
        <w:pBdr>
          <w:top w:val="nil"/>
          <w:left w:val="nil"/>
          <w:bottom w:val="nil"/>
          <w:right w:val="nil"/>
          <w:between w:val="nil"/>
        </w:pBdr>
        <w:spacing w:line="360" w:lineRule="auto"/>
      </w:pPr>
      <w:r w:rsidRPr="00C0478F">
        <w:t xml:space="preserve">Embryo survival was estimated as the percent of embryos surviving between eye-up and post-hatch stages. Incubation period was assessed with two variables: the number of days from fertilization to hatching (days post-fertilization; DPF) and the sum of the degree-days </w:t>
      </w:r>
      <w:ins w:id="31" w:author="Taylor Stewart" w:date="2021-05-26T09:32:00Z">
        <w:r w:rsidR="004E6C03">
          <w:t xml:space="preserve">to hatching </w:t>
        </w:r>
      </w:ins>
      <w:r w:rsidRPr="00C0478F">
        <w:t>(accumulated degree-days; ADD</w:t>
      </w:r>
      <w:ins w:id="32" w:author="Taylor Stewart" w:date="2021-05-26T10:41:00Z">
        <w:r w:rsidR="009251AD">
          <w:t>; °C</w:t>
        </w:r>
      </w:ins>
      <w:r w:rsidRPr="00C0478F">
        <w:t>).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442EEA">
        <w:instrText>ADDIN CSL_CITATION {"citationItems":[{"id":"ITEM-1","itemData":{"DOI":"10.1093/icesjms/28.2.211","author":[{"dropping-particle":"","family":"Blaxter","given":"J. H.S.","non-dropping-particle":"","parse-names":false,"suffix":""},{"dropping-particle":"","family":"Hempel","given":"G","non-dropping-particle":"","parse-names":false,"suffix":""}],"container-title":"Journal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and Hempel, 1963)","plainTextFormattedCitation":"(Blaxter and Hempel, 1963)","previouslyFormattedCitation":"(Blaxter and Hempel, 1963)"},"properties":{"noteIndex":0},"schema":"https://github.com/citation-style-language/schema/raw/master/csl-citation.json"}</w:instrText>
      </w:r>
      <w:r w:rsidR="00671144">
        <w:fldChar w:fldCharType="separate"/>
      </w:r>
      <w:r w:rsidR="00671144" w:rsidRPr="00671144">
        <w:rPr>
          <w:noProof/>
        </w:rPr>
        <w:t>(Blaxter</w:t>
      </w:r>
      <w:r w:rsidR="00674C57">
        <w:rPr>
          <w:noProof/>
        </w:rPr>
        <w:t xml:space="preserve"> and Hempel</w:t>
      </w:r>
      <w:r w:rsidR="00671144" w:rsidRPr="00671144">
        <w:rPr>
          <w:noProof/>
        </w:rPr>
        <w:t>, 1963)</w:t>
      </w:r>
      <w:r w:rsidR="00671144">
        <w:fldChar w:fldCharType="end"/>
      </w:r>
      <w:r w:rsidRPr="00C0478F">
        <w:t xml:space="preserve">: </w:t>
      </w:r>
    </w:p>
    <w:p w14:paraId="1540945E" w14:textId="77777777" w:rsidR="00E37915" w:rsidRPr="00C0478F" w:rsidRDefault="00050162">
      <w:pPr>
        <w:spacing w:line="360" w:lineRule="auto"/>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698899C3"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387FAFD9" w14:textId="77777777" w:rsidR="00E37915" w:rsidRPr="00C0478F" w:rsidRDefault="00E37915">
      <w:pPr>
        <w:pBdr>
          <w:top w:val="nil"/>
          <w:left w:val="nil"/>
          <w:bottom w:val="nil"/>
          <w:right w:val="nil"/>
          <w:between w:val="nil"/>
        </w:pBdr>
        <w:spacing w:line="360" w:lineRule="auto"/>
        <w:rPr>
          <w:u w:val="single"/>
        </w:rPr>
      </w:pPr>
    </w:p>
    <w:p w14:paraId="1589E1CA" w14:textId="77777777" w:rsidR="00E37915" w:rsidRPr="00C0478F" w:rsidRDefault="00050162">
      <w:pPr>
        <w:pStyle w:val="Heading2"/>
        <w:spacing w:before="0" w:after="0" w:line="360" w:lineRule="auto"/>
        <w:rPr>
          <w:b w:val="0"/>
          <w:i/>
          <w:sz w:val="24"/>
          <w:szCs w:val="24"/>
        </w:rPr>
      </w:pPr>
      <w:bookmarkStart w:id="33" w:name="_heading=h.q186v7dw215x" w:colFirst="0" w:colLast="0"/>
      <w:bookmarkEnd w:id="33"/>
      <w:r w:rsidRPr="00C0478F">
        <w:rPr>
          <w:b w:val="0"/>
          <w:i/>
          <w:sz w:val="24"/>
          <w:szCs w:val="24"/>
        </w:rPr>
        <w:t>Statistical Analyses</w:t>
      </w:r>
    </w:p>
    <w:p w14:paraId="65A7C092" w14:textId="77777777"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t>
      </w:r>
      <w:del w:id="34" w:author="Taylor Stewart" w:date="2021-05-26T10:16:00Z">
        <w:r w:rsidRPr="00C0478F" w:rsidDel="000C422E">
          <w:delText xml:space="preserve">with </w:delText>
        </w:r>
      </w:del>
      <w:ins w:id="35" w:author="Taylor Stewart" w:date="2021-05-26T10:16:00Z">
        <w:r w:rsidR="000C422E">
          <w:t>while</w:t>
        </w:r>
        <w:r w:rsidR="000C422E" w:rsidRPr="00C0478F">
          <w:t xml:space="preserve"> </w:t>
        </w:r>
      </w:ins>
      <w:r w:rsidRPr="00C0478F">
        <w:t xml:space="preserve">incubation period, length-at-hatch, and yolk-sac volume at hatching </w:t>
      </w:r>
      <w:ins w:id="36" w:author="Taylor Stewart" w:date="2021-05-26T10:16:00Z">
        <w:r w:rsidR="000C422E">
          <w:t>were</w:t>
        </w:r>
        <w:r w:rsidR="000C422E" w:rsidRPr="00C0478F">
          <w:t xml:space="preserve"> analyzed </w:t>
        </w:r>
      </w:ins>
      <w:r w:rsidRPr="00C0478F">
        <w:t xml:space="preserve">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w:t>
      </w:r>
      <w:ins w:id="37" w:author="Taylor Stewart" w:date="2021-05-26T10:18:00Z">
        <w:r w:rsidR="000C422E">
          <w:t xml:space="preserve">the transformed </w:t>
        </w:r>
      </w:ins>
      <w:r w:rsidRPr="00C0478F">
        <w:t xml:space="preserve">variables </w:t>
      </w:r>
      <w:del w:id="38" w:author="Taylor Stewart" w:date="2021-05-26T10:19:00Z">
        <w:r w:rsidRPr="00C0478F" w:rsidDel="000C422E">
          <w:delText xml:space="preserve">with distributions not strongly deviating from normal </w:delText>
        </w:r>
      </w:del>
      <w:r w:rsidRPr="00C0478F">
        <w:t xml:space="preserve">(i.e., </w:t>
      </w:r>
      <w:del w:id="39" w:author="Taylor Stewart" w:date="2021-05-26T10:19:00Z">
        <w:r w:rsidRPr="00C0478F" w:rsidDel="000C422E">
          <w:delText>incubation period</w:delText>
        </w:r>
      </w:del>
      <w:ins w:id="40" w:author="Taylor Stewart" w:date="2021-05-26T10:19:00Z">
        <w:r w:rsidR="000C422E" w:rsidRPr="000C422E">
          <w:t xml:space="preserve"> </w:t>
        </w:r>
        <w:r w:rsidR="000C422E" w:rsidRPr="00C0478F">
          <w:t>DPF, ADD</w:t>
        </w:r>
      </w:ins>
      <w:r w:rsidRPr="00C0478F">
        <w:t xml:space="preserve">,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w:t>
      </w:r>
      <w:ins w:id="41" w:author="Taylor Stewart" w:date="2021-05-26T09:33:00Z">
        <w:r w:rsidR="00E10172">
          <w:t xml:space="preserve"> </w:t>
        </w:r>
      </w:ins>
      <w:del w:id="42" w:author="Taylor Stewart" w:date="2021-05-26T09:33:00Z">
        <w:r w:rsidRPr="00C0478F" w:rsidDel="00E10172">
          <w:delText>-</w:delText>
        </w:r>
      </w:del>
      <w:r w:rsidRPr="00C0478F">
        <w:t>effects selected were determined using a likelihood ratio test between the maximal model and reduced models with the model effect of interest removed.</w:t>
      </w:r>
    </w:p>
    <w:p w14:paraId="6F939819" w14:textId="77777777" w:rsidR="00E37915" w:rsidRPr="00C0478F" w:rsidRDefault="00E37915">
      <w:pPr>
        <w:pBdr>
          <w:top w:val="nil"/>
          <w:left w:val="nil"/>
          <w:bottom w:val="nil"/>
          <w:right w:val="nil"/>
          <w:between w:val="nil"/>
        </w:pBdr>
        <w:spacing w:line="360" w:lineRule="auto"/>
      </w:pPr>
    </w:p>
    <w:p w14:paraId="0C3EE8FA" w14:textId="77777777" w:rsidR="00585730" w:rsidRDefault="00050162">
      <w:pPr>
        <w:spacing w:line="360" w:lineRule="auto"/>
        <w:rPr>
          <w:ins w:id="43" w:author="Taylor Stewart" w:date="2021-06-14T11:05:00Z"/>
        </w:rPr>
      </w:pPr>
      <w:r w:rsidRPr="00C0478F">
        <w:t xml:space="preserve">To enable population comparisons, the response to temperature for each trait was standardized to what we assumed was the optimal light treatment - the low light treatment (Table 1). For each </w:t>
      </w:r>
      <w:r w:rsidRPr="00C0478F">
        <w:lastRenderedPageBreak/>
        <w:t>trait</w:t>
      </w:r>
      <w:ins w:id="44" w:author="Taylor Stewart" w:date="2021-06-14T08:24:00Z">
        <w:r w:rsidR="00971B78">
          <w:t xml:space="preserve"> and family</w:t>
        </w:r>
      </w:ins>
      <w:r w:rsidRPr="00C0478F">
        <w:t xml:space="preserve">, the within-family </w:t>
      </w:r>
      <w:ins w:id="45" w:author="Taylor Stewart" w:date="2021-06-14T08:05:00Z">
        <w:r w:rsidR="006E4507" w:rsidRPr="00C0478F">
          <w:t>percent chang</w:t>
        </w:r>
        <w:r w:rsidR="006E4507">
          <w:t xml:space="preserve">e </w:t>
        </w:r>
      </w:ins>
      <w:del w:id="46" w:author="Taylor Stewart" w:date="2021-06-14T08:05:00Z">
        <w:r w:rsidRPr="00C0478F" w:rsidDel="006E4507">
          <w:delText>mean was calculated for each light treatment and the percent chang</w:delText>
        </w:r>
      </w:del>
      <w:del w:id="47" w:author="Taylor Stewart" w:date="2021-06-14T07:56:00Z">
        <w:r w:rsidRPr="00C0478F" w:rsidDel="00403A8E">
          <w:delText xml:space="preserve">e </w:delText>
        </w:r>
      </w:del>
      <w:r w:rsidRPr="00C0478F">
        <w:t xml:space="preserve">from the optimal light intensity </w:t>
      </w:r>
      <w:ins w:id="48" w:author="Taylor Stewart" w:date="2021-06-14T10:47:00Z">
        <w:r w:rsidR="0076486B">
          <w:t xml:space="preserve">was </w:t>
        </w:r>
      </w:ins>
      <w:del w:id="49" w:author="Taylor Stewart" w:date="2021-06-14T11:05:00Z">
        <w:r w:rsidRPr="00C0478F" w:rsidDel="00585730">
          <w:delText>estimated</w:delText>
        </w:r>
      </w:del>
      <w:ins w:id="50" w:author="Taylor Stewart" w:date="2021-06-14T11:05:00Z">
        <w:r w:rsidR="00585730">
          <w:t xml:space="preserve">calculated </w:t>
        </w:r>
      </w:ins>
      <w:ins w:id="51" w:author="Taylor Stewart" w:date="2021-06-14T07:57:00Z">
        <w:r w:rsidR="00C63608">
          <w:t>as:</w:t>
        </w:r>
      </w:ins>
      <w:ins w:id="52" w:author="Taylor Stewart" w:date="2021-06-14T11:04:00Z">
        <w:r w:rsidR="00585730">
          <w:t xml:space="preserve"> </w:t>
        </w:r>
      </w:ins>
    </w:p>
    <w:p w14:paraId="647C75E4" w14:textId="630A63D4" w:rsidR="00403A8E" w:rsidRDefault="00050162">
      <w:pPr>
        <w:spacing w:line="360" w:lineRule="auto"/>
        <w:rPr>
          <w:ins w:id="53" w:author="Taylor Stewart" w:date="2021-06-14T07:55:00Z"/>
        </w:rPr>
      </w:pPr>
      <w:del w:id="54" w:author="Taylor Stewart" w:date="2021-06-14T07:57:00Z">
        <w:r w:rsidRPr="00C0478F" w:rsidDel="00403A8E">
          <w:delText xml:space="preserve">. </w:delText>
        </w:r>
      </w:del>
      <m:oMath>
        <m:f>
          <m:fPr>
            <m:ctrlPr>
              <w:ins w:id="55" w:author="Taylor Stewart" w:date="2021-06-14T07:53:00Z">
                <w:rPr>
                  <w:rFonts w:ascii="Cambria Math" w:hAnsi="Cambria Math"/>
                  <w:i/>
                </w:rPr>
              </w:ins>
            </m:ctrlPr>
          </m:fPr>
          <m:num>
            <m:sSub>
              <m:sSubPr>
                <m:ctrlPr>
                  <w:ins w:id="56" w:author="Taylor Stewart" w:date="2021-06-14T07:53:00Z">
                    <w:rPr>
                      <w:rFonts w:ascii="Cambria Math" w:hAnsi="Cambria Math"/>
                      <w:i/>
                    </w:rPr>
                  </w:ins>
                </m:ctrlPr>
              </m:sSubPr>
              <m:e>
                <m:r>
                  <w:ins w:id="57" w:author="Taylor Stewart" w:date="2021-06-14T07:54:00Z">
                    <w:rPr>
                      <w:rFonts w:ascii="Cambria Math" w:hAnsi="Cambria Math"/>
                    </w:rPr>
                    <m:t>X</m:t>
                  </w:ins>
                </m:r>
              </m:e>
              <m:sub>
                <m:r>
                  <w:ins w:id="58" w:author="Taylor Stewart" w:date="2021-06-14T21:10:00Z">
                    <w:rPr>
                      <w:rFonts w:ascii="Cambria Math" w:hAnsi="Cambria Math"/>
                    </w:rPr>
                    <m:t>i</m:t>
                  </w:ins>
                </m:r>
              </m:sub>
            </m:sSub>
            <m:r>
              <w:ins w:id="59" w:author="Taylor Stewart" w:date="2021-06-14T07:54:00Z">
                <w:rPr>
                  <w:rFonts w:ascii="Cambria Math" w:hAnsi="Cambria Math"/>
                </w:rPr>
                <m:t>-</m:t>
              </w:ins>
            </m:r>
            <m:sSub>
              <m:sSubPr>
                <m:ctrlPr>
                  <w:ins w:id="60" w:author="Taylor Stewart" w:date="2021-06-14T07:54:00Z">
                    <w:rPr>
                      <w:rFonts w:ascii="Cambria Math" w:hAnsi="Cambria Math"/>
                      <w:i/>
                    </w:rPr>
                  </w:ins>
                </m:ctrlPr>
              </m:sSubPr>
              <m:e>
                <m:r>
                  <w:ins w:id="61" w:author="Taylor Stewart" w:date="2021-06-14T07:54:00Z">
                    <w:rPr>
                      <w:rFonts w:ascii="Cambria Math" w:hAnsi="Cambria Math"/>
                    </w:rPr>
                    <m:t>X</m:t>
                  </w:ins>
                </m:r>
              </m:e>
              <m:sub>
                <m:r>
                  <w:ins w:id="62" w:author="Taylor Stewart" w:date="2021-06-14T07:54:00Z">
                    <w:rPr>
                      <w:rFonts w:ascii="Cambria Math" w:hAnsi="Cambria Math"/>
                    </w:rPr>
                    <m:t>1</m:t>
                  </w:ins>
                </m:r>
              </m:sub>
            </m:sSub>
          </m:num>
          <m:den>
            <m:sSub>
              <m:sSubPr>
                <m:ctrlPr>
                  <w:ins w:id="63" w:author="Taylor Stewart" w:date="2021-06-14T07:54:00Z">
                    <w:rPr>
                      <w:rFonts w:ascii="Cambria Math" w:hAnsi="Cambria Math"/>
                      <w:i/>
                    </w:rPr>
                  </w:ins>
                </m:ctrlPr>
              </m:sSubPr>
              <m:e>
                <m:r>
                  <w:ins w:id="64" w:author="Taylor Stewart" w:date="2021-06-14T07:54:00Z">
                    <w:rPr>
                      <w:rFonts w:ascii="Cambria Math" w:hAnsi="Cambria Math"/>
                    </w:rPr>
                    <m:t>X</m:t>
                  </w:ins>
                </m:r>
              </m:e>
              <m:sub>
                <m:r>
                  <w:ins w:id="65" w:author="Taylor Stewart" w:date="2021-06-14T07:54:00Z">
                    <w:rPr>
                      <w:rFonts w:ascii="Cambria Math" w:hAnsi="Cambria Math"/>
                    </w:rPr>
                    <m:t>1</m:t>
                  </w:ins>
                </m:r>
              </m:sub>
            </m:sSub>
          </m:den>
        </m:f>
        <m:r>
          <w:ins w:id="66" w:author="Taylor Stewart" w:date="2021-06-14T07:55:00Z">
            <w:rPr>
              <w:rFonts w:ascii="Cambria Math" w:hAnsi="Cambria Math"/>
            </w:rPr>
            <m:t xml:space="preserve">* </m:t>
          </w:ins>
        </m:r>
        <m:r>
          <w:ins w:id="67" w:author="Taylor Stewart" w:date="2021-06-14T07:54:00Z">
            <w:rPr>
              <w:rFonts w:ascii="Cambria Math" w:hAnsi="Cambria Math"/>
            </w:rPr>
            <m:t>100</m:t>
          </w:ins>
        </m:r>
      </m:oMath>
      <w:ins w:id="68" w:author="Taylor Stewart" w:date="2021-06-14T07:55:00Z">
        <w:r w:rsidR="00403A8E">
          <w:t>;</w:t>
        </w:r>
      </w:ins>
    </w:p>
    <w:p w14:paraId="15C39914" w14:textId="25BD6DA2" w:rsidR="00E37915" w:rsidRPr="00C0478F" w:rsidRDefault="00C63608">
      <w:pPr>
        <w:spacing w:line="360" w:lineRule="auto"/>
      </w:pPr>
      <w:ins w:id="69" w:author="Taylor Stewart" w:date="2021-06-14T07:57:00Z">
        <w:r>
          <w:t>w</w:t>
        </w:r>
      </w:ins>
      <w:ins w:id="70" w:author="Taylor Stewart" w:date="2021-06-14T07:55:00Z">
        <w:r w:rsidR="00403A8E">
          <w:t xml:space="preserve">here </w:t>
        </w:r>
      </w:ins>
      <w:ins w:id="71" w:author="Taylor Stewart" w:date="2021-06-14T08:07:00Z">
        <w:r w:rsidR="00F57EDF">
          <w:t>x</w:t>
        </w:r>
      </w:ins>
      <w:ins w:id="72" w:author="Taylor Stewart" w:date="2021-06-14T07:55:00Z">
        <w:r w:rsidR="00403A8E" w:rsidRPr="00034E33">
          <w:rPr>
            <w:vertAlign w:val="subscript"/>
          </w:rPr>
          <w:t>1</w:t>
        </w:r>
        <w:r w:rsidR="00403A8E">
          <w:t xml:space="preserve"> </w:t>
        </w:r>
      </w:ins>
      <w:ins w:id="73" w:author="Taylor Stewart" w:date="2021-06-14T11:05:00Z">
        <w:r w:rsidR="00585730">
          <w:t>=</w:t>
        </w:r>
      </w:ins>
      <w:ins w:id="74" w:author="Taylor Stewart" w:date="2021-06-14T07:56:00Z">
        <w:r w:rsidR="00403A8E">
          <w:t xml:space="preserve"> </w:t>
        </w:r>
      </w:ins>
      <w:ins w:id="75" w:author="Taylor Stewart" w:date="2021-06-14T08:04:00Z">
        <w:r w:rsidR="006E4507">
          <w:t xml:space="preserve">mean </w:t>
        </w:r>
      </w:ins>
      <w:ins w:id="76" w:author="Taylor Stewart" w:date="2021-06-14T07:58:00Z">
        <w:r>
          <w:t xml:space="preserve">trait </w:t>
        </w:r>
      </w:ins>
      <w:ins w:id="77" w:author="Taylor Stewart" w:date="2021-06-14T07:56:00Z">
        <w:r w:rsidR="00403A8E">
          <w:t>value from low light treatment</w:t>
        </w:r>
      </w:ins>
      <w:ins w:id="78" w:author="Taylor Stewart" w:date="2021-06-14T11:05:00Z">
        <w:r w:rsidR="00585730">
          <w:t xml:space="preserve"> and</w:t>
        </w:r>
      </w:ins>
      <w:ins w:id="79" w:author="Taylor Stewart" w:date="2021-06-14T07:56:00Z">
        <w:r w:rsidR="00403A8E">
          <w:t xml:space="preserve"> </w:t>
        </w:r>
      </w:ins>
      <w:ins w:id="80" w:author="Taylor Stewart" w:date="2021-06-14T08:07:00Z">
        <w:r w:rsidR="00F57EDF">
          <w:t>x</w:t>
        </w:r>
      </w:ins>
      <w:ins w:id="81" w:author="Taylor Stewart" w:date="2021-06-14T21:10:00Z">
        <w:r w:rsidR="00495E92">
          <w:rPr>
            <w:vertAlign w:val="subscript"/>
          </w:rPr>
          <w:t xml:space="preserve">i </w:t>
        </w:r>
      </w:ins>
      <w:ins w:id="82" w:author="Taylor Stewart" w:date="2021-06-14T11:05:00Z">
        <w:r w:rsidR="00585730">
          <w:t>=</w:t>
        </w:r>
      </w:ins>
      <w:ins w:id="83" w:author="Taylor Stewart" w:date="2021-06-14T07:56:00Z">
        <w:r w:rsidR="00403A8E">
          <w:t xml:space="preserve"> the </w:t>
        </w:r>
      </w:ins>
      <w:ins w:id="84" w:author="Taylor Stewart" w:date="2021-06-14T08:04:00Z">
        <w:r w:rsidR="006E4507">
          <w:t xml:space="preserve">mean </w:t>
        </w:r>
      </w:ins>
      <w:ins w:id="85" w:author="Taylor Stewart" w:date="2021-06-14T07:58:00Z">
        <w:r>
          <w:t xml:space="preserve">trait </w:t>
        </w:r>
      </w:ins>
      <w:ins w:id="86" w:author="Taylor Stewart" w:date="2021-06-14T07:56:00Z">
        <w:r w:rsidR="00403A8E">
          <w:t xml:space="preserve">value from the </w:t>
        </w:r>
      </w:ins>
      <w:ins w:id="87" w:author="Taylor Stewart" w:date="2021-06-14T07:59:00Z">
        <w:r>
          <w:t xml:space="preserve">light </w:t>
        </w:r>
      </w:ins>
      <w:ins w:id="88" w:author="Taylor Stewart" w:date="2021-06-14T07:56:00Z">
        <w:r w:rsidR="00403A8E">
          <w:t>treatment of interest</w:t>
        </w:r>
      </w:ins>
      <w:ins w:id="89" w:author="Taylor Stewart" w:date="2021-06-14T07:57:00Z">
        <w:r>
          <w:t xml:space="preserve">. </w:t>
        </w:r>
      </w:ins>
      <w:ins w:id="90" w:author="Taylor Stewart" w:date="2021-06-14T08:05:00Z">
        <w:r w:rsidR="006E4507">
          <w:t>The mean among-family percen</w:t>
        </w:r>
      </w:ins>
      <w:ins w:id="91" w:author="Taylor Stewart" w:date="2021-06-14T08:06:00Z">
        <w:r w:rsidR="006E4507">
          <w:t xml:space="preserve">t change was calculated and </w:t>
        </w:r>
      </w:ins>
      <w:del w:id="92" w:author="Taylor Stewart" w:date="2021-06-14T08:06:00Z">
        <w:r w:rsidR="00050162" w:rsidRPr="00C0478F" w:rsidDel="006E4507">
          <w:delText>S</w:delText>
        </w:r>
      </w:del>
      <w:ins w:id="93" w:author="Taylor Stewart" w:date="2021-06-14T08:06:00Z">
        <w:r w:rsidR="006E4507">
          <w:t>s</w:t>
        </w:r>
      </w:ins>
      <w:r w:rsidR="00050162" w:rsidRPr="00C0478F">
        <w:t>tandard error was calculated as the among-family variation in percent change.</w:t>
      </w:r>
    </w:p>
    <w:p w14:paraId="0BD4414D" w14:textId="77777777" w:rsidR="00E37915" w:rsidRPr="00C0478F" w:rsidRDefault="00E37915">
      <w:pPr>
        <w:spacing w:line="360" w:lineRule="auto"/>
      </w:pPr>
    </w:p>
    <w:p w14:paraId="68D9E0D1" w14:textId="77777777"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9929476" w14:textId="77777777" w:rsidR="00E37915" w:rsidRPr="00C0478F" w:rsidRDefault="00E37915">
      <w:pPr>
        <w:spacing w:line="360" w:lineRule="auto"/>
      </w:pPr>
    </w:p>
    <w:p w14:paraId="575620DF" w14:textId="77777777" w:rsidR="00E37915" w:rsidRPr="00C0478F" w:rsidRDefault="00050162">
      <w:pPr>
        <w:pStyle w:val="Heading1"/>
        <w:spacing w:before="0" w:after="0" w:line="360" w:lineRule="auto"/>
        <w:rPr>
          <w:sz w:val="24"/>
          <w:szCs w:val="24"/>
        </w:rPr>
      </w:pPr>
      <w:bookmarkStart w:id="94" w:name="_heading=h.cwh6jk19d8j4" w:colFirst="0" w:colLast="0"/>
      <w:bookmarkEnd w:id="94"/>
      <w:r w:rsidRPr="00C0478F">
        <w:rPr>
          <w:sz w:val="24"/>
          <w:szCs w:val="24"/>
        </w:rPr>
        <w:t>Results:</w:t>
      </w:r>
    </w:p>
    <w:p w14:paraId="1E37F915" w14:textId="77777777" w:rsidR="00E37915" w:rsidRPr="00C0478F" w:rsidRDefault="00050162">
      <w:pPr>
        <w:pStyle w:val="Heading2"/>
        <w:spacing w:before="0" w:after="0" w:line="360" w:lineRule="auto"/>
        <w:rPr>
          <w:b w:val="0"/>
          <w:i/>
          <w:sz w:val="24"/>
          <w:szCs w:val="24"/>
        </w:rPr>
      </w:pPr>
      <w:bookmarkStart w:id="95" w:name="_heading=h.r1wyxo7lcm9s" w:colFirst="0" w:colLast="0"/>
      <w:bookmarkEnd w:id="95"/>
      <w:r w:rsidRPr="00C0478F">
        <w:rPr>
          <w:b w:val="0"/>
          <w:i/>
          <w:sz w:val="24"/>
          <w:szCs w:val="24"/>
        </w:rPr>
        <w:t>Spawning Adult and Egg Measurements</w:t>
      </w:r>
    </w:p>
    <w:p w14:paraId="645B6DF3" w14:textId="77777777" w:rsidR="00E37915" w:rsidRPr="00C0478F" w:rsidRDefault="00050162">
      <w:pPr>
        <w:spacing w:line="360" w:lineRule="auto"/>
      </w:pPr>
      <w:r w:rsidRPr="00C0478F">
        <w:t>Lake Superior spawning adults ranged from 326-503 mm (total length mean (SD) = 412.5 (40.8) mm) and 298.9-970.0 g (fresh mass mean (SD) = 589.1 (171.4) g</w:t>
      </w:r>
      <w:r w:rsidR="00D51FC8" w:rsidRPr="00C0478F">
        <w:t>) and</w:t>
      </w:r>
      <w:r w:rsidRPr="00C0478F">
        <w:t xml:space="preserve"> were larger in total length and fresh mass than Lake Ontario adults which ranged from 321-425 mm (mean (SD) = 372.5 (25.3) mm) and 280.5-795.8 g (mean (SD) </w:t>
      </w:r>
      <w:r w:rsidR="00D51FC8" w:rsidRPr="00C0478F">
        <w:t>= 496.6</w:t>
      </w:r>
      <w:r w:rsidRPr="00C0478F">
        <w:t xml:space="preserve"> (126.4) g). Egg diameter was larger in Lake Ontario (mean (SD) = 2.30 (0.08) mm) than Lake Superior (mean (SD) = 2.14 (0.12) mm).</w:t>
      </w:r>
    </w:p>
    <w:p w14:paraId="2295DC85" w14:textId="77777777" w:rsidR="00E37915" w:rsidRPr="00C0478F" w:rsidRDefault="00E37915">
      <w:pPr>
        <w:spacing w:line="360" w:lineRule="auto"/>
      </w:pPr>
    </w:p>
    <w:p w14:paraId="6A399A9A" w14:textId="77777777" w:rsidR="00E37915" w:rsidRPr="00C0478F" w:rsidRDefault="00050162">
      <w:pPr>
        <w:pStyle w:val="Heading2"/>
        <w:spacing w:before="0" w:after="0" w:line="360" w:lineRule="auto"/>
        <w:rPr>
          <w:b w:val="0"/>
          <w:i/>
          <w:sz w:val="24"/>
          <w:szCs w:val="24"/>
        </w:rPr>
      </w:pPr>
      <w:bookmarkStart w:id="96" w:name="_heading=h.dkyzadthorz" w:colFirst="0" w:colLast="0"/>
      <w:bookmarkEnd w:id="96"/>
      <w:r w:rsidRPr="00C0478F">
        <w:rPr>
          <w:b w:val="0"/>
          <w:i/>
          <w:sz w:val="24"/>
          <w:szCs w:val="24"/>
        </w:rPr>
        <w:t>Developmental and Morphological Traits</w:t>
      </w:r>
    </w:p>
    <w:p w14:paraId="3EED004E"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w:t>
      </w:r>
      <w:r w:rsidR="00D51FC8" w:rsidRPr="00C0478F">
        <w:t>YSV but</w:t>
      </w:r>
      <w:r w:rsidRPr="00C0478F">
        <w:t xml:space="preserve">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25317B91" w14:textId="77777777" w:rsidR="00E37915" w:rsidRPr="00C0478F" w:rsidRDefault="00E37915">
      <w:pPr>
        <w:spacing w:line="360" w:lineRule="auto"/>
      </w:pPr>
    </w:p>
    <w:p w14:paraId="765E2B3C" w14:textId="77777777" w:rsidR="00E37915" w:rsidRPr="00C0478F" w:rsidRDefault="00050162">
      <w:pPr>
        <w:pStyle w:val="Heading2"/>
        <w:spacing w:before="0" w:after="0" w:line="360" w:lineRule="auto"/>
        <w:rPr>
          <w:b w:val="0"/>
          <w:i/>
          <w:sz w:val="24"/>
          <w:szCs w:val="24"/>
        </w:rPr>
      </w:pPr>
      <w:bookmarkStart w:id="97" w:name="_heading=h.3hchkm8hu6kp" w:colFirst="0" w:colLast="0"/>
      <w:bookmarkEnd w:id="97"/>
      <w:r w:rsidRPr="00C0478F">
        <w:rPr>
          <w:b w:val="0"/>
          <w:i/>
          <w:sz w:val="24"/>
          <w:szCs w:val="24"/>
        </w:rPr>
        <w:t>Embryo Survival</w:t>
      </w:r>
    </w:p>
    <w:p w14:paraId="15AD9A88"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w:t>
      </w:r>
      <w:r w:rsidRPr="00C0478F">
        <w:lastRenderedPageBreak/>
        <w:t xml:space="preserve">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400DFF17" w14:textId="77777777" w:rsidR="00E37915" w:rsidRPr="00C0478F" w:rsidRDefault="00E37915">
      <w:pPr>
        <w:spacing w:line="360" w:lineRule="auto"/>
      </w:pPr>
    </w:p>
    <w:p w14:paraId="73FFEB38" w14:textId="77777777" w:rsidR="00E37915" w:rsidRPr="00C0478F" w:rsidRDefault="00050162">
      <w:pPr>
        <w:pStyle w:val="Heading2"/>
        <w:spacing w:before="0" w:after="0" w:line="360" w:lineRule="auto"/>
        <w:rPr>
          <w:sz w:val="24"/>
          <w:szCs w:val="24"/>
        </w:rPr>
      </w:pPr>
      <w:bookmarkStart w:id="98" w:name="_heading=h.ghw6ckkd80vw" w:colFirst="0" w:colLast="0"/>
      <w:bookmarkEnd w:id="98"/>
      <w:r w:rsidRPr="00C0478F">
        <w:rPr>
          <w:b w:val="0"/>
          <w:i/>
          <w:sz w:val="24"/>
          <w:szCs w:val="24"/>
        </w:rPr>
        <w:t>Incubation Period</w:t>
      </w:r>
    </w:p>
    <w:p w14:paraId="3BEFC9B1"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79195900" w14:textId="77777777" w:rsidR="00E37915" w:rsidRPr="00C0478F" w:rsidRDefault="00E37915">
      <w:pPr>
        <w:spacing w:line="360" w:lineRule="auto"/>
      </w:pPr>
    </w:p>
    <w:p w14:paraId="5C783CB3"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BBD87DB" w14:textId="77777777" w:rsidR="00E37915" w:rsidRPr="00C0478F" w:rsidRDefault="00E37915">
      <w:pPr>
        <w:pStyle w:val="Heading3"/>
        <w:spacing w:before="0" w:after="0" w:line="360" w:lineRule="auto"/>
        <w:rPr>
          <w:b w:val="0"/>
          <w:i/>
          <w:sz w:val="24"/>
          <w:szCs w:val="24"/>
        </w:rPr>
      </w:pPr>
      <w:bookmarkStart w:id="99" w:name="_heading=h.6q69r4nnpcm" w:colFirst="0" w:colLast="0"/>
      <w:bookmarkEnd w:id="99"/>
    </w:p>
    <w:p w14:paraId="01119476" w14:textId="77777777" w:rsidR="00E37915" w:rsidRPr="00C0478F" w:rsidRDefault="00050162">
      <w:pPr>
        <w:pStyle w:val="Heading2"/>
        <w:spacing w:before="0" w:after="0" w:line="360" w:lineRule="auto"/>
        <w:rPr>
          <w:sz w:val="24"/>
          <w:szCs w:val="24"/>
        </w:rPr>
      </w:pPr>
      <w:bookmarkStart w:id="100" w:name="_heading=h.wnv2h4hs7517" w:colFirst="0" w:colLast="0"/>
      <w:bookmarkEnd w:id="100"/>
      <w:r w:rsidRPr="00C0478F">
        <w:rPr>
          <w:b w:val="0"/>
          <w:i/>
          <w:sz w:val="24"/>
          <w:szCs w:val="24"/>
        </w:rPr>
        <w:t>Length-at-Hatch</w:t>
      </w:r>
    </w:p>
    <w:p w14:paraId="1A791350" w14:textId="77777777" w:rsidR="00E37915" w:rsidRPr="00C0478F" w:rsidRDefault="00050162">
      <w:pPr>
        <w:spacing w:line="360" w:lineRule="auto"/>
      </w:pPr>
      <w:r w:rsidRPr="00C0478F">
        <w:t>Light was not a component returned in the stepwise-selected model</w:t>
      </w:r>
      <w:ins w:id="101" w:author="Taylor Stewart" w:date="2021-05-26T09:34:00Z">
        <w:r w:rsidR="00EC552B">
          <w:t xml:space="preserve"> for length-at-hatch</w:t>
        </w:r>
      </w:ins>
      <w:r w:rsidRPr="00C0478F">
        <w:t>,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w:t>
      </w:r>
      <w:ins w:id="102" w:author="Taylor Stewart" w:date="2021-05-26T09:46:00Z">
        <w:r w:rsidR="00AF36B3">
          <w:t>%</w:t>
        </w:r>
      </w:ins>
      <w:r w:rsidRPr="00C0478F">
        <w:t xml:space="preserve"> </w:t>
      </w:r>
      <w:del w:id="103" w:author="Taylor Stewart" w:date="2021-05-26T09:46:00Z">
        <w:r w:rsidRPr="00C0478F" w:rsidDel="00AF36B3">
          <w:delText xml:space="preserve">and 0.2% </w:delText>
        </w:r>
      </w:del>
      <w:r w:rsidRPr="00C0478F">
        <w:t>in Lake Superior</w:t>
      </w:r>
      <w:ins w:id="104" w:author="Taylor Stewart" w:date="2021-05-26T09:46:00Z">
        <w:r w:rsidR="00AF36B3">
          <w:t xml:space="preserve">, but </w:t>
        </w:r>
      </w:ins>
      <w:ins w:id="105" w:author="Taylor Stewart" w:date="2021-05-26T09:49:00Z">
        <w:r w:rsidR="00450050">
          <w:t>negligible</w:t>
        </w:r>
      </w:ins>
      <w:ins w:id="106" w:author="Taylor Stewart" w:date="2021-05-26T09:46:00Z">
        <w:r w:rsidR="00AF36B3">
          <w:t xml:space="preserve"> </w:t>
        </w:r>
      </w:ins>
      <w:ins w:id="107" w:author="Taylor Stewart" w:date="2021-05-26T09:49:00Z">
        <w:r w:rsidR="00450050">
          <w:t>difference</w:t>
        </w:r>
      </w:ins>
      <w:ins w:id="108" w:author="Taylor Stewart" w:date="2021-05-26T09:50:00Z">
        <w:r w:rsidR="00450050">
          <w:t>s</w:t>
        </w:r>
      </w:ins>
      <w:ins w:id="109" w:author="Taylor Stewart" w:date="2021-05-26T09:47:00Z">
        <w:r w:rsidR="00AF36B3">
          <w:t xml:space="preserve"> in LAH </w:t>
        </w:r>
      </w:ins>
      <w:ins w:id="110" w:author="Taylor Stewart" w:date="2021-05-26T09:50:00Z">
        <w:r w:rsidR="00450050">
          <w:t>were</w:t>
        </w:r>
      </w:ins>
      <w:ins w:id="111" w:author="Taylor Stewart" w:date="2021-05-26T09:47:00Z">
        <w:r w:rsidR="00AF36B3">
          <w:t xml:space="preserve"> observed for</w:t>
        </w:r>
      </w:ins>
      <w:r w:rsidRPr="00C0478F">
        <w:t xml:space="preserve"> </w:t>
      </w:r>
      <w:del w:id="112" w:author="Taylor Stewart" w:date="2021-05-26T09:46:00Z">
        <w:r w:rsidRPr="00C0478F" w:rsidDel="00AF36B3">
          <w:delText xml:space="preserve">and </w:delText>
        </w:r>
      </w:del>
      <w:r w:rsidRPr="00C0478F">
        <w:t>Lake Ontario</w:t>
      </w:r>
      <w:ins w:id="113" w:author="Taylor Stewart" w:date="2021-05-26T09:47:00Z">
        <w:r w:rsidR="00AF36B3">
          <w:t xml:space="preserve"> across light treatments</w:t>
        </w:r>
      </w:ins>
      <w:del w:id="114" w:author="Taylor Stewart" w:date="2021-05-26T09:47:00Z">
        <w:r w:rsidRPr="00C0478F" w:rsidDel="00AF36B3">
          <w:delText xml:space="preserve"> populations</w:delText>
        </w:r>
      </w:del>
      <w:ins w:id="115" w:author="Taylor Stewart" w:date="2021-05-26T09:47:00Z">
        <w:r w:rsidR="00AF36B3">
          <w:t xml:space="preserve"> </w:t>
        </w:r>
      </w:ins>
      <w:del w:id="116" w:author="Taylor Stewart" w:date="2021-05-26T09:47:00Z">
        <w:r w:rsidRPr="00C0478F" w:rsidDel="00AF36B3">
          <w:delText xml:space="preserve">, respectively </w:delText>
        </w:r>
      </w:del>
      <w:r w:rsidRPr="00C0478F">
        <w:t xml:space="preserve">(Figure 4). </w:t>
      </w:r>
    </w:p>
    <w:p w14:paraId="31E6B07E" w14:textId="77777777" w:rsidR="00E37915" w:rsidRPr="00C0478F" w:rsidRDefault="00E37915">
      <w:pPr>
        <w:spacing w:line="360" w:lineRule="auto"/>
      </w:pPr>
    </w:p>
    <w:p w14:paraId="7A0D9B3D" w14:textId="77777777" w:rsidR="00E37915" w:rsidRPr="00C0478F" w:rsidRDefault="00050162">
      <w:pPr>
        <w:pStyle w:val="Heading2"/>
        <w:spacing w:before="0" w:after="0" w:line="360" w:lineRule="auto"/>
        <w:rPr>
          <w:sz w:val="24"/>
          <w:szCs w:val="24"/>
        </w:rPr>
      </w:pPr>
      <w:bookmarkStart w:id="117" w:name="_heading=h.cw0o5dmubtcv" w:colFirst="0" w:colLast="0"/>
      <w:bookmarkEnd w:id="117"/>
      <w:r w:rsidRPr="00C0478F">
        <w:rPr>
          <w:b w:val="0"/>
          <w:i/>
          <w:sz w:val="24"/>
          <w:szCs w:val="24"/>
        </w:rPr>
        <w:lastRenderedPageBreak/>
        <w:t>Yolk-sac Volume</w:t>
      </w:r>
    </w:p>
    <w:p w14:paraId="770963F6"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w:t>
      </w:r>
      <w:r w:rsidR="00FA561E">
        <w:t xml:space="preserve">difference = </w:t>
      </w:r>
      <w:r w:rsidRPr="00C0478F">
        <w:t>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3E4CD312" w14:textId="77777777" w:rsidR="00E37915" w:rsidRPr="00C0478F" w:rsidRDefault="00E37915">
      <w:pPr>
        <w:spacing w:line="360" w:lineRule="auto"/>
      </w:pPr>
    </w:p>
    <w:p w14:paraId="244A3960" w14:textId="77777777" w:rsidR="00E37915" w:rsidRPr="00C0478F" w:rsidRDefault="00050162">
      <w:pPr>
        <w:pStyle w:val="Heading1"/>
        <w:spacing w:before="0" w:after="0" w:line="360" w:lineRule="auto"/>
        <w:rPr>
          <w:sz w:val="24"/>
          <w:szCs w:val="24"/>
        </w:rPr>
      </w:pPr>
      <w:bookmarkStart w:id="118" w:name="_heading=h.vi4l0578aix3" w:colFirst="0" w:colLast="0"/>
      <w:bookmarkEnd w:id="118"/>
      <w:r w:rsidRPr="00C0478F">
        <w:rPr>
          <w:sz w:val="24"/>
          <w:szCs w:val="24"/>
        </w:rPr>
        <w:t>Discussion:</w:t>
      </w:r>
    </w:p>
    <w:p w14:paraId="4E87D790" w14:textId="77777777"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w:t>
      </w:r>
      <w:ins w:id="119" w:author="Taylor Stewart" w:date="2021-05-26T09:35:00Z">
        <w:r w:rsidR="008F57C1">
          <w:t xml:space="preserve"> </w:t>
        </w:r>
        <w:r w:rsidR="008F57C1" w:rsidRPr="007A2FA3">
          <w:t>between populations</w:t>
        </w:r>
      </w:ins>
      <w:r w:rsidRPr="00C0478F">
        <w:t xml:space="preserve">. Second, increasing light intensity had minimal impact on incubation periods (DPF and ADD) for both populations. </w:t>
      </w:r>
      <w:ins w:id="120" w:author="Taylor Stewart" w:date="2021-05-26T09:35:00Z">
        <w:r w:rsidR="0072760A" w:rsidRPr="00D51FC8">
          <w:rPr>
            <w:color w:val="C00000"/>
          </w:rPr>
          <w:t>Lastly, LAH and YSV responded differently to varying light intensities between populations</w:t>
        </w:r>
      </w:ins>
      <w:del w:id="121" w:author="Taylor Stewart" w:date="2021-05-26T09:35:00Z">
        <w:r w:rsidRPr="00D51FC8" w:rsidDel="0072760A">
          <w:rPr>
            <w:color w:val="C00000"/>
          </w:rPr>
          <w:delText>Lastly, each population responded differently to light for LAH and YSV</w:delText>
        </w:r>
      </w:del>
      <w:r w:rsidRPr="00D51FC8">
        <w:rPr>
          <w:color w:val="C00000"/>
        </w:rPr>
        <w:t xml:space="preserve">. </w:t>
      </w:r>
      <w:r w:rsidRPr="00C0478F">
        <w:t>Consequently, cisco from lakes Superior and Ontario are likely to have different responses to changes in ice coverage and subsequent light conditions.</w:t>
      </w:r>
    </w:p>
    <w:p w14:paraId="4C659849" w14:textId="77777777" w:rsidR="00E37915" w:rsidRPr="00C0478F" w:rsidRDefault="00E37915">
      <w:pPr>
        <w:spacing w:line="360" w:lineRule="auto"/>
      </w:pPr>
    </w:p>
    <w:p w14:paraId="709014B7" w14:textId="77777777"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t>
      </w:r>
      <w:ins w:id="122" w:author="Taylor Stewart" w:date="2021-05-12T12:10:00Z">
        <w:r w:rsidR="0078618C">
          <w:t>c</w:t>
        </w:r>
      </w:ins>
      <w:r w:rsidRPr="00C0478F">
        <w:t xml:space="preserve">ould have high light intensity with little or no ice coverage. Higher variability in winter </w:t>
      </w:r>
      <w:r w:rsidRPr="00C0478F">
        <w:lastRenderedPageBreak/>
        <w:t xml:space="preserve">illuminance may </w:t>
      </w:r>
      <w:del w:id="123" w:author="Taylor Stewart" w:date="2021-05-26T10:21:00Z">
        <w:r w:rsidRPr="00C0478F" w:rsidDel="000C422E">
          <w:delText xml:space="preserve">allow </w:delText>
        </w:r>
      </w:del>
      <w:ins w:id="124" w:author="Taylor Stewart" w:date="2021-05-26T10:21:00Z">
        <w:r w:rsidR="000C422E">
          <w:t>have selected for</w:t>
        </w:r>
        <w:r w:rsidR="000C422E" w:rsidRPr="00C0478F">
          <w:t xml:space="preserve"> </w:t>
        </w:r>
      </w:ins>
      <w:r w:rsidRPr="00C0478F">
        <w:t xml:space="preserve">the population of Lake Ontario cisco sampled to have greater flexibility to higher light conditions than deeper spawning cisco sampled from Lake Superior. </w:t>
      </w:r>
    </w:p>
    <w:p w14:paraId="62779568" w14:textId="77777777" w:rsidR="00E37915" w:rsidRPr="00C0478F" w:rsidRDefault="00E37915">
      <w:pPr>
        <w:spacing w:line="360" w:lineRule="auto"/>
      </w:pPr>
    </w:p>
    <w:p w14:paraId="20ABAA66" w14:textId="77777777"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74B4C8F1" w14:textId="77777777" w:rsidR="00E37915" w:rsidRPr="00C0478F" w:rsidRDefault="00E37915">
      <w:pPr>
        <w:spacing w:line="360" w:lineRule="auto"/>
      </w:pPr>
    </w:p>
    <w:p w14:paraId="568DC71A" w14:textId="77777777" w:rsidR="00E37915" w:rsidRPr="00C0478F" w:rsidRDefault="00050162">
      <w:pPr>
        <w:spacing w:line="360" w:lineRule="auto"/>
      </w:pPr>
      <w:r w:rsidRPr="00C0478F">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w:t>
      </w:r>
      <w:del w:id="125" w:author="Taylor Stewart" w:date="2021-05-26T09:36:00Z">
        <w:r w:rsidRPr="00C0478F" w:rsidDel="00CA226C">
          <w:delText xml:space="preserve"> and diverted energy away from somatic growth</w:delText>
        </w:r>
      </w:del>
      <w:r w:rsidRPr="00C0478F">
        <w:t>. In comparison, Lake Superior cisco showed a trade-off between LAH and YSV. A negative relationship between LAH and YSV is common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xml:space="preserve">, but the relationship is usually </w:t>
      </w:r>
      <w:r w:rsidR="00115A8D">
        <w:t>accompanied by</w:t>
      </w:r>
      <w:r w:rsidRPr="00C0478F">
        <w:t xml:space="preserv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w:t>
      </w:r>
      <w:del w:id="126" w:author="Taylor Stewart" w:date="2021-05-28T10:02:00Z">
        <w:r w:rsidRPr="00C0478F" w:rsidDel="00DA2130">
          <w:delText xml:space="preserve">rates of </w:delText>
        </w:r>
      </w:del>
      <w:r w:rsidRPr="00C0478F">
        <w:t xml:space="preserve">yolk conversion </w:t>
      </w:r>
      <w:ins w:id="127" w:author="Taylor Stewart" w:date="2021-05-28T10:01:00Z">
        <w:r w:rsidR="00722B4F">
          <w:t xml:space="preserve">efficiency </w:t>
        </w:r>
      </w:ins>
      <w:del w:id="128" w:author="Taylor Stewart" w:date="2021-05-28T10:02:00Z">
        <w:r w:rsidRPr="00C0478F" w:rsidDel="00DA2130">
          <w:delText>in</w:delText>
        </w:r>
      </w:del>
      <w:r w:rsidRPr="00C0478F">
        <w:t>to somatic tissue occurred as light intensity increased. This suggests</w:t>
      </w:r>
      <w:r w:rsidR="005116A1">
        <w:t xml:space="preserve"> </w:t>
      </w:r>
      <w:r w:rsidRPr="00C0478F">
        <w:t>future decreases in ice coverage and subsequent increases in embryonic light exposure</w:t>
      </w:r>
      <w:ins w:id="129" w:author="Taylor Stewart" w:date="2021-05-26T10:26:00Z">
        <w:r w:rsidR="005116A1">
          <w:t>, in the absence of adaptation,</w:t>
        </w:r>
      </w:ins>
      <w:r w:rsidRPr="00C0478F">
        <w:t xml:space="preserve"> may result in smaller, less-robust larvae, which may </w:t>
      </w:r>
      <w:ins w:id="130" w:author="Taylor Stewart" w:date="2021-05-26T09:38:00Z">
        <w:r w:rsidR="00CA226C">
          <w:t xml:space="preserve">in part </w:t>
        </w:r>
      </w:ins>
      <w:r w:rsidRPr="00C0478F">
        <w:t xml:space="preserve">explain the </w:t>
      </w:r>
      <w:r w:rsidR="00115A8D">
        <w:t>low</w:t>
      </w:r>
      <w:r w:rsidRPr="00C0478F">
        <w:t xml:space="preserve">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xml:space="preserve">. The reasons underlying differences between </w:t>
      </w:r>
      <w:ins w:id="131" w:author="Taylor Stewart" w:date="2021-05-26T09:39:00Z">
        <w:r w:rsidR="00A6347B">
          <w:t xml:space="preserve">cisco populations from </w:t>
        </w:r>
      </w:ins>
      <w:r w:rsidRPr="00C0478F">
        <w:t xml:space="preserve">Lakes Ontario and Superior remain unknown. However, the contrasting responses in LAH and YSV between populations suggests that embryogenesis for each population has different levels of </w:t>
      </w:r>
      <w:r w:rsidR="00305F2B">
        <w:t xml:space="preserve">developmental </w:t>
      </w:r>
      <w:r w:rsidRPr="00C0478F">
        <w:t>plasticity to light.</w:t>
      </w:r>
    </w:p>
    <w:p w14:paraId="181C0C89" w14:textId="77777777" w:rsidR="00E37915" w:rsidRPr="00C0478F" w:rsidRDefault="00E37915">
      <w:pPr>
        <w:spacing w:line="360" w:lineRule="auto"/>
      </w:pPr>
    </w:p>
    <w:p w14:paraId="0719A051" w14:textId="77777777"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442EEA">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ń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Luczyński, 1991)","plainTextFormattedCitation":"(Colby and Brooke, 1970; Karjalainen et al., 2016; Luczyński, 1991)","previouslyFormattedCitation":"(Colby and Brooke, 1970; Karjalainen et al., 2016; Luczyński, 1991)"},"properties":{"noteIndex":0},"schema":"https://github.com/citation-style-language/schema/raw/master/csl-citation.json"}</w:instrText>
      </w:r>
      <w:r w:rsidR="001C2D75">
        <w:fldChar w:fldCharType="separate"/>
      </w:r>
      <w:r w:rsidR="00442EEA" w:rsidRPr="00442EEA">
        <w:rPr>
          <w:noProof/>
        </w:rPr>
        <w:t xml:space="preserve">(Colby and Brooke, 1970; </w:t>
      </w:r>
      <w:r w:rsidR="00442EEA" w:rsidRPr="00442EEA">
        <w:rPr>
          <w:noProof/>
        </w:rPr>
        <w:lastRenderedPageBreak/>
        <w:t>Karjalainen et al., 2016; Luczyński,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The role photoperiod and the endocrine system plays 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7D27EDE8" w14:textId="77777777" w:rsidR="00E37915" w:rsidRPr="00C0478F" w:rsidRDefault="00E37915">
      <w:pPr>
        <w:spacing w:line="360" w:lineRule="auto"/>
      </w:pPr>
    </w:p>
    <w:p w14:paraId="7FDEDD1B" w14:textId="77777777"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w:t>
      </w:r>
      <w:r w:rsidR="0051643F">
        <w:t xml:space="preserve"> phenotypic</w:t>
      </w:r>
      <w:r w:rsidRPr="00C0478F">
        <w:t xml:space="preserve"> plasticity across geographic regions.</w:t>
      </w:r>
    </w:p>
    <w:p w14:paraId="23D55084" w14:textId="77777777" w:rsidR="00E37915" w:rsidRPr="00C0478F" w:rsidRDefault="00E37915">
      <w:pPr>
        <w:spacing w:line="360" w:lineRule="auto"/>
        <w:rPr>
          <w:color w:val="980000"/>
        </w:rPr>
      </w:pPr>
    </w:p>
    <w:p w14:paraId="497EAD99" w14:textId="77777777" w:rsidR="00E37915" w:rsidRPr="00C0478F" w:rsidRDefault="00050162">
      <w:pPr>
        <w:spacing w:line="360" w:lineRule="auto"/>
      </w:pPr>
      <w:r w:rsidRPr="00C0478F">
        <w:rPr>
          <w:rFonts w:ascii="Calibri" w:hAnsi="Calibri" w:cs="Calibri"/>
        </w:rPr>
        <w:lastRenderedPageBreak/>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If the timing of spring plankton blooms changes as a result of earlier and protracted 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1BD691AA" w14:textId="77777777" w:rsidR="00E37915" w:rsidRPr="00C0478F" w:rsidRDefault="00E37915">
      <w:pPr>
        <w:spacing w:line="360" w:lineRule="auto"/>
      </w:pPr>
    </w:p>
    <w:p w14:paraId="119EDA63" w14:textId="77777777" w:rsidR="00E37915" w:rsidRPr="00C0478F" w:rsidRDefault="00050162">
      <w:pPr>
        <w:spacing w:line="360" w:lineRule="auto"/>
      </w:pPr>
      <w:r w:rsidRPr="00C0478F">
        <w:t>Many fish species are iteroparous and</w:t>
      </w:r>
      <w:ins w:id="132" w:author="Taylor Stewart" w:date="2021-05-26T09:40:00Z">
        <w:r w:rsidR="004016D9">
          <w:t>,</w:t>
        </w:r>
      </w:ins>
      <w:r w:rsidRPr="00C0478F">
        <w:t xml:space="preserve"> in some species</w:t>
      </w:r>
      <w:ins w:id="133" w:author="Taylor Stewart" w:date="2021-05-26T09:40:00Z">
        <w:r w:rsidR="004016D9">
          <w:t>,</w:t>
        </w:r>
      </w:ins>
      <w:r w:rsidRPr="00C0478F">
        <w:t xml:space="preserve">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xml:space="preserve">. Coregonines are considered to be </w:t>
      </w:r>
      <w:r w:rsidRPr="00C0478F">
        <w:lastRenderedPageBreak/>
        <w:t>behaviorally and developmentally plastic and do not appear to be constrained by a spawning habitat type</w:t>
      </w:r>
      <w:r w:rsidR="002F7478">
        <w:t xml:space="preserve"> </w:t>
      </w:r>
      <w:r w:rsidR="002F7478">
        <w:fldChar w:fldCharType="begin" w:fldLock="1"/>
      </w:r>
      <w:r w:rsidR="00442EE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C","non-dropping-particle":"","parse-names":false,"suffix":""},{"dropping-particle":"","family":"Power","given":"M","non-dropping-particle":"","parse-names":false,"suffix":""},{"dropping-particle":"","family":"Reist","given":"James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 xml:space="preserve">light, temperature) depending on population-specific habitat requirements, and both suitable nearshore and offshore spawning habitats are </w:t>
      </w:r>
      <w:ins w:id="134" w:author="Taylor Stewart" w:date="2021-05-26T10:38:00Z">
        <w:r w:rsidR="00550EF8">
          <w:t xml:space="preserve">historically </w:t>
        </w:r>
      </w:ins>
      <w:r w:rsidRPr="00C0478F">
        <w:t>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ins w:id="135" w:author="Taylor Stewart" w:date="2021-05-26T10:28:00Z">
        <w:r w:rsidR="005116A1" w:rsidRPr="00D51FC8">
          <w:rPr>
            <w:color w:val="C00000"/>
          </w:rPr>
          <w:t xml:space="preserve"> </w:t>
        </w:r>
      </w:ins>
      <w:ins w:id="136" w:author="Taylor Stewart" w:date="2021-05-26T10:31:00Z">
        <w:r w:rsidR="005116A1" w:rsidRPr="00D51FC8">
          <w:rPr>
            <w:color w:val="C00000"/>
          </w:rPr>
          <w:t xml:space="preserve">Examining </w:t>
        </w:r>
      </w:ins>
      <w:ins w:id="137" w:author="Taylor Stewart" w:date="2021-05-26T10:32:00Z">
        <w:r w:rsidR="005116A1" w:rsidRPr="00D51FC8">
          <w:rPr>
            <w:color w:val="C00000"/>
          </w:rPr>
          <w:t xml:space="preserve">coregonine reproductive behavior and </w:t>
        </w:r>
      </w:ins>
      <w:ins w:id="138" w:author="Taylor Stewart" w:date="2021-05-26T10:36:00Z">
        <w:r w:rsidR="005116A1" w:rsidRPr="00D51FC8">
          <w:rPr>
            <w:color w:val="C00000"/>
          </w:rPr>
          <w:t xml:space="preserve">characterizing </w:t>
        </w:r>
      </w:ins>
      <w:ins w:id="139" w:author="Taylor Stewart" w:date="2021-05-26T10:37:00Z">
        <w:r w:rsidR="001A6295" w:rsidRPr="00D51FC8">
          <w:rPr>
            <w:color w:val="C00000"/>
          </w:rPr>
          <w:t>contemporary</w:t>
        </w:r>
      </w:ins>
      <w:ins w:id="140" w:author="Taylor Stewart" w:date="2021-05-26T10:36:00Z">
        <w:r w:rsidR="005116A1" w:rsidRPr="00D51FC8">
          <w:rPr>
            <w:color w:val="C00000"/>
          </w:rPr>
          <w:t xml:space="preserve"> </w:t>
        </w:r>
      </w:ins>
      <w:ins w:id="141" w:author="Taylor Stewart" w:date="2021-05-26T10:34:00Z">
        <w:r w:rsidR="005116A1" w:rsidRPr="00D51FC8">
          <w:rPr>
            <w:color w:val="C00000"/>
          </w:rPr>
          <w:t xml:space="preserve">spawning habitat requirements </w:t>
        </w:r>
      </w:ins>
      <w:ins w:id="142" w:author="Taylor Stewart" w:date="2021-05-26T10:33:00Z">
        <w:r w:rsidR="005116A1" w:rsidRPr="00D51FC8">
          <w:rPr>
            <w:color w:val="C00000"/>
          </w:rPr>
          <w:t>is a</w:t>
        </w:r>
      </w:ins>
      <w:ins w:id="143" w:author="Taylor Stewart" w:date="2021-05-26T10:28:00Z">
        <w:r w:rsidR="005116A1" w:rsidRPr="00D51FC8">
          <w:rPr>
            <w:color w:val="C00000"/>
          </w:rPr>
          <w:t xml:space="preserve"> logical </w:t>
        </w:r>
      </w:ins>
      <w:ins w:id="144" w:author="Taylor Stewart" w:date="2021-05-26T10:31:00Z">
        <w:r w:rsidR="005116A1" w:rsidRPr="00D51FC8">
          <w:rPr>
            <w:color w:val="C00000"/>
          </w:rPr>
          <w:t>and needed next step</w:t>
        </w:r>
      </w:ins>
      <w:ins w:id="145" w:author="Taylor Stewart" w:date="2021-05-28T09:52:00Z">
        <w:r w:rsidR="006D026E">
          <w:rPr>
            <w:color w:val="C00000"/>
          </w:rPr>
          <w:t xml:space="preserve"> to build on our results</w:t>
        </w:r>
      </w:ins>
      <w:ins w:id="146" w:author="Taylor Stewart" w:date="2021-05-26T10:33:00Z">
        <w:r w:rsidR="005116A1" w:rsidRPr="00D51FC8">
          <w:rPr>
            <w:color w:val="C00000"/>
          </w:rPr>
          <w:t>.</w:t>
        </w:r>
      </w:ins>
      <w:ins w:id="147" w:author="Taylor Stewart" w:date="2021-05-26T10:31:00Z">
        <w:r w:rsidR="005116A1" w:rsidRPr="00D51FC8">
          <w:rPr>
            <w:color w:val="C00000"/>
          </w:rPr>
          <w:t xml:space="preserve"> </w:t>
        </w:r>
      </w:ins>
    </w:p>
    <w:p w14:paraId="162CC137" w14:textId="77777777" w:rsidR="00E37915" w:rsidRPr="00C0478F" w:rsidRDefault="00E37915">
      <w:pPr>
        <w:spacing w:line="360" w:lineRule="auto"/>
      </w:pPr>
    </w:p>
    <w:p w14:paraId="4DFD05C4" w14:textId="77777777" w:rsidR="00E37915" w:rsidRPr="00C0478F" w:rsidRDefault="00050162">
      <w:pPr>
        <w:spacing w:line="360" w:lineRule="auto"/>
      </w:pPr>
      <w:r w:rsidRPr="00C0478F">
        <w:t>The existence of varying trait responses between populations raises questions concerning causal mechanisms. Genomic studies can aid our understanding by determining what functional pathways could be up</w:t>
      </w:r>
      <w:ins w:id="148" w:author="Taylor Stewart" w:date="2021-05-26T09:40:00Z">
        <w:r w:rsidR="004016D9">
          <w:t>-</w:t>
        </w:r>
      </w:ins>
      <w:r w:rsidRPr="00C0478F">
        <w:t xml:space="preserve"> or down-regulated due to light energy. Any potential changes in metabolic or catabolic genes from light will enhance trait analyses and allow further partitioning of the effects of light from other energy demanding environmental variables (e.g., temperature).</w:t>
      </w:r>
    </w:p>
    <w:p w14:paraId="7ED2FF2D" w14:textId="77777777" w:rsidR="00E37915" w:rsidRPr="00C0478F" w:rsidRDefault="00E37915">
      <w:pPr>
        <w:spacing w:line="360" w:lineRule="auto"/>
        <w:rPr>
          <w:color w:val="980000"/>
        </w:rPr>
      </w:pPr>
    </w:p>
    <w:p w14:paraId="7F944C6B" w14:textId="77777777" w:rsidR="00E37915" w:rsidRPr="00C0478F" w:rsidRDefault="00050162">
      <w:pPr>
        <w:pStyle w:val="Heading1"/>
        <w:spacing w:before="0" w:after="0" w:line="360" w:lineRule="auto"/>
        <w:rPr>
          <w:sz w:val="24"/>
          <w:szCs w:val="24"/>
        </w:rPr>
      </w:pPr>
      <w:bookmarkStart w:id="149" w:name="_heading=h.fcz0waeydqva" w:colFirst="0" w:colLast="0"/>
      <w:bookmarkEnd w:id="149"/>
      <w:r w:rsidRPr="00C0478F">
        <w:rPr>
          <w:sz w:val="24"/>
          <w:szCs w:val="24"/>
        </w:rPr>
        <w:t>Conclusion:</w:t>
      </w:r>
    </w:p>
    <w:p w14:paraId="77449470" w14:textId="77777777"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w:t>
      </w:r>
      <w:r w:rsidR="005571E7">
        <w:t xml:space="preserve"> </w:t>
      </w:r>
      <w:r w:rsidR="005571E7" w:rsidRPr="00C0478F">
        <w:t>mimic natural environmental conditions</w:t>
      </w:r>
      <w:r w:rsidR="005571E7">
        <w:t xml:space="preserve"> to increase </w:t>
      </w:r>
      <w:r w:rsidRPr="00C0478F">
        <w:t xml:space="preserve">survival </w:t>
      </w:r>
      <w:r w:rsidR="005571E7">
        <w:t>during</w:t>
      </w:r>
      <w:r w:rsidRPr="00C0478F">
        <w:t xml:space="preserve"> propagation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w:t>
      </w:r>
      <w:r w:rsidR="00137E8F">
        <w:t xml:space="preserve">sampled </w:t>
      </w:r>
      <w:r w:rsidRPr="00C0478F">
        <w:t xml:space="preserve">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w:t>
      </w:r>
      <w:del w:id="150" w:author="Taylor Stewart" w:date="2021-05-26T09:41:00Z">
        <w:r w:rsidRPr="00C0478F" w:rsidDel="00D6313C">
          <w:delText xml:space="preserve">limited </w:delText>
        </w:r>
      </w:del>
      <w:ins w:id="151" w:author="Taylor Stewart" w:date="2021-05-26T09:41:00Z">
        <w:r w:rsidR="00D6313C">
          <w:t>complicated</w:t>
        </w:r>
        <w:r w:rsidR="00D6313C" w:rsidRPr="00C0478F">
          <w:t xml:space="preserve"> </w:t>
        </w:r>
      </w:ins>
      <w:r w:rsidRPr="00C0478F">
        <w:t xml:space="preserve">by the </w:t>
      </w:r>
      <w:del w:id="152" w:author="Taylor Stewart" w:date="2021-05-26T09:42:00Z">
        <w:r w:rsidRPr="00C0478F" w:rsidDel="00D6313C">
          <w:delText xml:space="preserve">ability </w:delText>
        </w:r>
      </w:del>
      <w:ins w:id="153" w:author="Taylor Stewart" w:date="2021-05-26T09:42:00Z">
        <w:r w:rsidR="00D6313C">
          <w:t>capacity</w:t>
        </w:r>
        <w:r w:rsidR="00D6313C" w:rsidRPr="00C0478F">
          <w:t xml:space="preserve"> </w:t>
        </w:r>
      </w:ins>
      <w:r w:rsidRPr="00C0478F">
        <w:t xml:space="preserve">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1CFF785D" w14:textId="77777777" w:rsidR="00E37915" w:rsidRPr="00C0478F" w:rsidRDefault="00E37915">
      <w:pPr>
        <w:spacing w:line="360" w:lineRule="auto"/>
        <w:rPr>
          <w:b/>
        </w:rPr>
      </w:pPr>
    </w:p>
    <w:p w14:paraId="0FB93C03" w14:textId="77777777" w:rsidR="00E37915" w:rsidRPr="00C0478F" w:rsidRDefault="00050162">
      <w:pPr>
        <w:pStyle w:val="Heading1"/>
        <w:spacing w:before="0" w:after="0" w:line="360" w:lineRule="auto"/>
        <w:rPr>
          <w:sz w:val="24"/>
          <w:szCs w:val="24"/>
        </w:rPr>
      </w:pPr>
      <w:bookmarkStart w:id="154" w:name="_heading=h.sug6p8d9bjo7" w:colFirst="0" w:colLast="0"/>
      <w:bookmarkEnd w:id="154"/>
      <w:r w:rsidRPr="00C0478F">
        <w:rPr>
          <w:sz w:val="24"/>
          <w:szCs w:val="24"/>
        </w:rPr>
        <w:t>Acknowledgments:</w:t>
      </w:r>
    </w:p>
    <w:p w14:paraId="504009B8" w14:textId="77777777" w:rsidR="00E37915" w:rsidRPr="00C0478F" w:rsidRDefault="00050162">
      <w:pPr>
        <w:spacing w:line="360" w:lineRule="auto"/>
        <w:rPr>
          <w:b/>
        </w:rPr>
      </w:pPr>
      <w:r w:rsidRPr="00C0478F">
        <w:t>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w:t>
      </w:r>
      <w:r w:rsidR="00137E8F">
        <w:t>iel</w:t>
      </w:r>
      <w:r w:rsidRPr="00C0478F">
        <w:t xml:space="preserve">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43C1AE63" w14:textId="77777777" w:rsidR="001C6958" w:rsidRDefault="001C6958">
      <w:pPr>
        <w:pStyle w:val="Heading1"/>
        <w:spacing w:before="0" w:after="0" w:line="360" w:lineRule="auto"/>
        <w:rPr>
          <w:sz w:val="24"/>
          <w:szCs w:val="24"/>
        </w:rPr>
      </w:pPr>
      <w:bookmarkStart w:id="155" w:name="_heading=h.qlriktve608b" w:colFirst="0" w:colLast="0"/>
      <w:bookmarkEnd w:id="155"/>
    </w:p>
    <w:p w14:paraId="784BDDEF" w14:textId="77777777" w:rsidR="00E37915" w:rsidRPr="00C0478F" w:rsidRDefault="00050162">
      <w:pPr>
        <w:pStyle w:val="Heading1"/>
        <w:spacing w:before="0" w:after="0" w:line="360" w:lineRule="auto"/>
        <w:rPr>
          <w:sz w:val="24"/>
          <w:szCs w:val="24"/>
        </w:rPr>
      </w:pPr>
      <w:r w:rsidRPr="00C0478F">
        <w:rPr>
          <w:sz w:val="24"/>
          <w:szCs w:val="24"/>
        </w:rPr>
        <w:t>References:</w:t>
      </w:r>
    </w:p>
    <w:p w14:paraId="118E0F17" w14:textId="77777777" w:rsidR="001C6958" w:rsidRDefault="001C6958" w:rsidP="001C6958">
      <w:pPr>
        <w:widowControl w:val="0"/>
        <w:autoSpaceDE w:val="0"/>
        <w:autoSpaceDN w:val="0"/>
        <w:adjustRightInd w:val="0"/>
        <w:spacing w:line="360" w:lineRule="auto"/>
        <w:ind w:left="540" w:hanging="540"/>
      </w:pPr>
      <w:r>
        <w:t xml:space="preserve">Abdel-Rahim, M.M., </w:t>
      </w:r>
      <w:proofErr w:type="spellStart"/>
      <w:r>
        <w:t>Lotfy</w:t>
      </w:r>
      <w:proofErr w:type="spellEnd"/>
      <w:r>
        <w:t xml:space="preserve">, A.M., Aly, H.A., </w:t>
      </w:r>
      <w:proofErr w:type="spellStart"/>
      <w:r>
        <w:t>Sallam</w:t>
      </w:r>
      <w:proofErr w:type="spellEnd"/>
      <w:r>
        <w:t xml:space="preserve">, G.R., </w:t>
      </w:r>
      <w:proofErr w:type="spellStart"/>
      <w:r>
        <w:t>Toutou</w:t>
      </w:r>
      <w:proofErr w:type="spellEnd"/>
      <w:r>
        <w:t xml:space="preserve">, M.M., 2019. Effects of light source, photoperiod, and intensity on technical and economic performance of meagre, </w:t>
      </w:r>
      <w:proofErr w:type="spellStart"/>
      <w:r w:rsidRPr="006F13FF">
        <w:rPr>
          <w:i/>
          <w:iCs/>
        </w:rPr>
        <w:t>Argyrosomus</w:t>
      </w:r>
      <w:proofErr w:type="spellEnd"/>
      <w:r w:rsidRPr="006F13FF">
        <w:rPr>
          <w:i/>
          <w:iCs/>
        </w:rPr>
        <w:t xml:space="preserve"> regius</w:t>
      </w:r>
      <w:r>
        <w:t xml:space="preserve">, on intensive land-based farms. </w:t>
      </w:r>
      <w:proofErr w:type="spellStart"/>
      <w:r>
        <w:t>Aquac</w:t>
      </w:r>
      <w:proofErr w:type="spellEnd"/>
      <w:r>
        <w:t xml:space="preserve">. Aquarium, </w:t>
      </w:r>
      <w:proofErr w:type="spellStart"/>
      <w:r>
        <w:t>Conserv</w:t>
      </w:r>
      <w:proofErr w:type="spellEnd"/>
      <w:r>
        <w:t>. Legis. 12, 1531–1545.</w:t>
      </w:r>
    </w:p>
    <w:p w14:paraId="11E5A32D" w14:textId="77777777" w:rsidR="001C6958" w:rsidRDefault="001C6958" w:rsidP="001C6958">
      <w:pPr>
        <w:widowControl w:val="0"/>
        <w:autoSpaceDE w:val="0"/>
        <w:autoSpaceDN w:val="0"/>
        <w:adjustRightInd w:val="0"/>
        <w:spacing w:line="360" w:lineRule="auto"/>
        <w:ind w:left="540" w:hanging="540"/>
      </w:pPr>
      <w:proofErr w:type="spellStart"/>
      <w:r>
        <w:t>Anneville</w:t>
      </w:r>
      <w:proofErr w:type="spellEnd"/>
      <w:r>
        <w:t xml:space="preserve">, O., </w:t>
      </w:r>
      <w:proofErr w:type="spellStart"/>
      <w:r>
        <w:t>Souissi</w:t>
      </w:r>
      <w:proofErr w:type="spellEnd"/>
      <w:r>
        <w:t xml:space="preserve">, S., </w:t>
      </w:r>
      <w:proofErr w:type="spellStart"/>
      <w:r>
        <w:t>Molinero</w:t>
      </w:r>
      <w:proofErr w:type="spellEnd"/>
      <w:r>
        <w:t xml:space="preserve">, J.C., </w:t>
      </w:r>
      <w:proofErr w:type="spellStart"/>
      <w:r>
        <w:t>Gerdeaux</w:t>
      </w:r>
      <w:proofErr w:type="spellEnd"/>
      <w:r>
        <w:t xml:space="preserve">, D., 2009. Influences of human activity and climate on the stock‐recruitment dynamics of whitefish, </w:t>
      </w:r>
      <w:r w:rsidRPr="006F13FF">
        <w:rPr>
          <w:i/>
          <w:iCs/>
        </w:rPr>
        <w:t>Coregonus lavaretus</w:t>
      </w:r>
      <w:r>
        <w:t xml:space="preserve">, in Lake Geneva. Fish. </w:t>
      </w:r>
      <w:proofErr w:type="spellStart"/>
      <w:r>
        <w:t>Manag</w:t>
      </w:r>
      <w:proofErr w:type="spellEnd"/>
      <w:r>
        <w:t>. Ecol. 16, 492–500. https://doi.org/10.1111/j.1365-2400.2009.00703.x</w:t>
      </w:r>
    </w:p>
    <w:p w14:paraId="31B1A334" w14:textId="77777777" w:rsidR="001C6958" w:rsidRDefault="001C6958" w:rsidP="001C6958">
      <w:pPr>
        <w:widowControl w:val="0"/>
        <w:autoSpaceDE w:val="0"/>
        <w:autoSpaceDN w:val="0"/>
        <w:adjustRightInd w:val="0"/>
        <w:spacing w:line="360" w:lineRule="auto"/>
        <w:ind w:left="540" w:hanging="540"/>
      </w:pPr>
      <w:r>
        <w:t xml:space="preserve">Austin, J.A., Colman, S.M., 2007. Lake Superior summer water temperatures are increasing more rapidly than regional temperatures: A positive ice-albedo feedback. </w:t>
      </w:r>
      <w:proofErr w:type="spellStart"/>
      <w:r>
        <w:t>Geophys</w:t>
      </w:r>
      <w:proofErr w:type="spellEnd"/>
      <w:r>
        <w:t>. Res. Lett. 34, 1–5. https://doi.org/10.1029/2006GL029021</w:t>
      </w:r>
    </w:p>
    <w:p w14:paraId="06CEE207" w14:textId="77777777" w:rsidR="001C6958" w:rsidRDefault="001C6958" w:rsidP="001C6958">
      <w:pPr>
        <w:widowControl w:val="0"/>
        <w:autoSpaceDE w:val="0"/>
        <w:autoSpaceDN w:val="0"/>
        <w:adjustRightInd w:val="0"/>
        <w:spacing w:line="360" w:lineRule="auto"/>
        <w:ind w:left="540" w:hanging="540"/>
      </w:pPr>
      <w:r>
        <w:t xml:space="preserve">Bates, D., </w:t>
      </w:r>
      <w:proofErr w:type="spellStart"/>
      <w:r>
        <w:t>Mächler</w:t>
      </w:r>
      <w:proofErr w:type="spellEnd"/>
      <w:r>
        <w:t xml:space="preserve">, M., </w:t>
      </w:r>
      <w:proofErr w:type="spellStart"/>
      <w:r>
        <w:t>Bolker</w:t>
      </w:r>
      <w:proofErr w:type="spellEnd"/>
      <w:r>
        <w:t xml:space="preserve">, B., Walker, S., 2015. Fitting Linear Mixed-Effects Models Using lme4. J. Stat. </w:t>
      </w:r>
      <w:proofErr w:type="spellStart"/>
      <w:r>
        <w:t>Softw</w:t>
      </w:r>
      <w:proofErr w:type="spellEnd"/>
      <w:r>
        <w:t>. 67, 1–48.</w:t>
      </w:r>
    </w:p>
    <w:p w14:paraId="49C1DBBE" w14:textId="77777777" w:rsidR="001C6958" w:rsidRDefault="001C6958" w:rsidP="001C6958">
      <w:pPr>
        <w:widowControl w:val="0"/>
        <w:autoSpaceDE w:val="0"/>
        <w:autoSpaceDN w:val="0"/>
        <w:adjustRightInd w:val="0"/>
        <w:spacing w:line="360" w:lineRule="auto"/>
        <w:ind w:left="540" w:hanging="540"/>
      </w:pPr>
      <w:proofErr w:type="spellStart"/>
      <w:r>
        <w:t>Blahušiaková</w:t>
      </w:r>
      <w:proofErr w:type="spellEnd"/>
      <w:r>
        <w:t xml:space="preserve">, A., </w:t>
      </w:r>
      <w:proofErr w:type="spellStart"/>
      <w:r>
        <w:t>Matoušková</w:t>
      </w:r>
      <w:proofErr w:type="spellEnd"/>
      <w:r>
        <w:t xml:space="preserve">, M., </w:t>
      </w:r>
      <w:proofErr w:type="spellStart"/>
      <w:r>
        <w:t>Jenicek</w:t>
      </w:r>
      <w:proofErr w:type="spellEnd"/>
      <w:r>
        <w:t xml:space="preserve">, M., </w:t>
      </w:r>
      <w:proofErr w:type="spellStart"/>
      <w:r>
        <w:t>Ledvinka</w:t>
      </w:r>
      <w:proofErr w:type="spellEnd"/>
      <w:r>
        <w:t xml:space="preserve">, O., </w:t>
      </w:r>
      <w:proofErr w:type="spellStart"/>
      <w:r>
        <w:t>Kliment</w:t>
      </w:r>
      <w:proofErr w:type="spellEnd"/>
      <w:r>
        <w:t xml:space="preserve">, Z., </w:t>
      </w:r>
      <w:proofErr w:type="spellStart"/>
      <w:r>
        <w:t>Podolinská</w:t>
      </w:r>
      <w:proofErr w:type="spellEnd"/>
      <w:r>
        <w:t xml:space="preserve">, J., </w:t>
      </w:r>
      <w:proofErr w:type="spellStart"/>
      <w:r>
        <w:t>Snopková</w:t>
      </w:r>
      <w:proofErr w:type="spellEnd"/>
      <w:r>
        <w:t xml:space="preserve">, Z., 2020. Snow and climate trends and their impact on seasonal runoff and hydrological drought types in selected mountain catchments in Central Europe. </w:t>
      </w:r>
      <w:proofErr w:type="spellStart"/>
      <w:r>
        <w:t>Hydrol</w:t>
      </w:r>
      <w:proofErr w:type="spellEnd"/>
      <w:r>
        <w:t>. Sci. J. 65, 2083–2096. https://doi.org/10.1080/02626667.2020.1784900</w:t>
      </w:r>
    </w:p>
    <w:p w14:paraId="2D17E084" w14:textId="77777777" w:rsidR="001C6958" w:rsidRDefault="001C6958" w:rsidP="001C6958">
      <w:pPr>
        <w:widowControl w:val="0"/>
        <w:autoSpaceDE w:val="0"/>
        <w:autoSpaceDN w:val="0"/>
        <w:adjustRightInd w:val="0"/>
        <w:spacing w:line="360" w:lineRule="auto"/>
        <w:ind w:left="540" w:hanging="540"/>
      </w:pPr>
      <w:proofErr w:type="spellStart"/>
      <w:r>
        <w:lastRenderedPageBreak/>
        <w:t>Blaxter</w:t>
      </w:r>
      <w:proofErr w:type="spellEnd"/>
      <w:r>
        <w:t>, J.H.S., 1991. The effect of temperature on larval fishes. Netherlands J. Zool. 42, 336–357. https://doi.org/10.1163/156854291X00379</w:t>
      </w:r>
    </w:p>
    <w:p w14:paraId="080CEF4A" w14:textId="77777777" w:rsidR="001C6958" w:rsidRDefault="001C6958" w:rsidP="001C6958">
      <w:pPr>
        <w:widowControl w:val="0"/>
        <w:autoSpaceDE w:val="0"/>
        <w:autoSpaceDN w:val="0"/>
        <w:adjustRightInd w:val="0"/>
        <w:spacing w:line="360" w:lineRule="auto"/>
        <w:ind w:left="540" w:hanging="540"/>
      </w:pPr>
      <w:proofErr w:type="spellStart"/>
      <w:r>
        <w:t>Blaxter</w:t>
      </w:r>
      <w:proofErr w:type="spellEnd"/>
      <w:r>
        <w:t>, J.H.S., Hempel, G., 1963. The influence of egg size on herring larvae (</w:t>
      </w:r>
      <w:r w:rsidRPr="006F13FF">
        <w:rPr>
          <w:i/>
          <w:iCs/>
        </w:rPr>
        <w:t>Clupea harengus</w:t>
      </w:r>
      <w:r>
        <w:t xml:space="preserve"> L). J. du Cons. / Cons. Perm. Int. pour </w:t>
      </w:r>
      <w:proofErr w:type="spellStart"/>
      <w:r>
        <w:t>l’Exploration</w:t>
      </w:r>
      <w:proofErr w:type="spellEnd"/>
      <w:r>
        <w:t xml:space="preserve"> la Mer 28, 211–240. https://doi.org/10.1093/icesjms/28.2.211</w:t>
      </w:r>
    </w:p>
    <w:p w14:paraId="73449A5C" w14:textId="77777777" w:rsidR="001C6958" w:rsidRDefault="001C6958" w:rsidP="001C6958">
      <w:pPr>
        <w:widowControl w:val="0"/>
        <w:autoSpaceDE w:val="0"/>
        <w:autoSpaceDN w:val="0"/>
        <w:adjustRightInd w:val="0"/>
        <w:spacing w:line="360" w:lineRule="auto"/>
        <w:ind w:left="540" w:hanging="540"/>
      </w:pPr>
      <w:proofErr w:type="spellStart"/>
      <w:r>
        <w:t>Bolsenga</w:t>
      </w:r>
      <w:proofErr w:type="spellEnd"/>
      <w:r>
        <w:t xml:space="preserve">, S.J., </w:t>
      </w:r>
      <w:proofErr w:type="spellStart"/>
      <w:r>
        <w:t>Vanderploeg</w:t>
      </w:r>
      <w:proofErr w:type="spellEnd"/>
      <w:r>
        <w:t>, H.A., 1992. Estimating photosynthetically available radiation into open and ice-covered freshwater lakes from surface characteristics; a high transmittance case study. Hydrobiologia 243–244, 95–104. https://doi.org/10.1007/BF00007024</w:t>
      </w:r>
    </w:p>
    <w:p w14:paraId="29E2A945" w14:textId="77777777" w:rsidR="001C6958" w:rsidRDefault="001C6958" w:rsidP="001C6958">
      <w:pPr>
        <w:widowControl w:val="0"/>
        <w:autoSpaceDE w:val="0"/>
        <w:autoSpaceDN w:val="0"/>
        <w:adjustRightInd w:val="0"/>
        <w:spacing w:line="360" w:lineRule="auto"/>
        <w:ind w:left="540" w:hanging="540"/>
      </w:pPr>
      <w:r>
        <w:t xml:space="preserve">Bronte, C.R., Bunnell, D.B., David, S.R., Gordon, R., </w:t>
      </w:r>
      <w:proofErr w:type="spellStart"/>
      <w:r>
        <w:t>Gorsky</w:t>
      </w:r>
      <w:proofErr w:type="spellEnd"/>
      <w:r>
        <w:t>, D., Millard, M.J., Read, J., Stein, R.A., Vaccaro, L., 2017. Report from the workshop on coregonine restoration science. US Geological Survey. https://doi.org/10.3133/ofr20171081</w:t>
      </w:r>
    </w:p>
    <w:p w14:paraId="77847AA1" w14:textId="77777777" w:rsidR="001C6958" w:rsidRDefault="001C6958" w:rsidP="001C6958">
      <w:pPr>
        <w:widowControl w:val="0"/>
        <w:autoSpaceDE w:val="0"/>
        <w:autoSpaceDN w:val="0"/>
        <w:adjustRightInd w:val="0"/>
        <w:spacing w:line="360" w:lineRule="auto"/>
        <w:ind w:left="540" w:hanging="540"/>
      </w:pPr>
      <w:proofErr w:type="spellStart"/>
      <w:r>
        <w:t>Chernyaev</w:t>
      </w:r>
      <w:proofErr w:type="spellEnd"/>
      <w:r>
        <w:t xml:space="preserve">, Z.A., 2007. Factors and possible mechanisms causing changes in the rate of embryonic development of bony fish (with reference to </w:t>
      </w:r>
      <w:proofErr w:type="spellStart"/>
      <w:r>
        <w:t>Coregonidae</w:t>
      </w:r>
      <w:proofErr w:type="spellEnd"/>
      <w:r>
        <w:t>). J. Ichthyol. 47, 494–503. https://doi.org/10.1134/S003294520707003X</w:t>
      </w:r>
    </w:p>
    <w:p w14:paraId="30616607" w14:textId="77777777" w:rsidR="001C6958" w:rsidRDefault="001C6958" w:rsidP="001C6958">
      <w:pPr>
        <w:widowControl w:val="0"/>
        <w:autoSpaceDE w:val="0"/>
        <w:autoSpaceDN w:val="0"/>
        <w:adjustRightInd w:val="0"/>
        <w:spacing w:line="360" w:lineRule="auto"/>
        <w:ind w:left="540" w:hanging="540"/>
      </w:pPr>
      <w:proofErr w:type="spellStart"/>
      <w:r>
        <w:t>Chernyaev</w:t>
      </w:r>
      <w:proofErr w:type="spellEnd"/>
      <w:r>
        <w:t xml:space="preserve">, Z.A., 1993. The Impact of Light Factor on the Embryonic Development of </w:t>
      </w:r>
      <w:proofErr w:type="spellStart"/>
      <w:r>
        <w:t>Coregonids</w:t>
      </w:r>
      <w:proofErr w:type="spellEnd"/>
      <w:r>
        <w:t xml:space="preserve">. </w:t>
      </w:r>
      <w:proofErr w:type="spellStart"/>
      <w:r>
        <w:t>Izv</w:t>
      </w:r>
      <w:proofErr w:type="spellEnd"/>
      <w:r>
        <w:t xml:space="preserve">. </w:t>
      </w:r>
      <w:proofErr w:type="spellStart"/>
      <w:r>
        <w:t>Akad</w:t>
      </w:r>
      <w:proofErr w:type="spellEnd"/>
      <w:r>
        <w:t xml:space="preserve">. </w:t>
      </w:r>
      <w:proofErr w:type="spellStart"/>
      <w:r>
        <w:t>Nauk</w:t>
      </w:r>
      <w:proofErr w:type="spellEnd"/>
      <w:r>
        <w:t>. Ser. Biol 64–73.</w:t>
      </w:r>
    </w:p>
    <w:p w14:paraId="2393F7FB" w14:textId="77777777" w:rsidR="001C6958" w:rsidRDefault="001C6958" w:rsidP="001C6958">
      <w:pPr>
        <w:widowControl w:val="0"/>
        <w:autoSpaceDE w:val="0"/>
        <w:autoSpaceDN w:val="0"/>
        <w:adjustRightInd w:val="0"/>
        <w:spacing w:line="360" w:lineRule="auto"/>
        <w:ind w:left="540" w:hanging="540"/>
      </w:pPr>
      <w:proofErr w:type="spellStart"/>
      <w:r>
        <w:t>Ciannelli</w:t>
      </w:r>
      <w:proofErr w:type="spellEnd"/>
      <w:r>
        <w:t>, L., Bailey, K., Olsen, E.M., 2015. Evolutionary and ecological constraints of fish spawning habitats. ICES J. Mar. Sci. 72, 285–296. https://doi.org/10.1093/icesjms/fsu145</w:t>
      </w:r>
    </w:p>
    <w:p w14:paraId="7E9D1F10" w14:textId="77777777" w:rsidR="001C6958" w:rsidRDefault="001C6958" w:rsidP="001C6958">
      <w:pPr>
        <w:widowControl w:val="0"/>
        <w:autoSpaceDE w:val="0"/>
        <w:autoSpaceDN w:val="0"/>
        <w:adjustRightInd w:val="0"/>
        <w:spacing w:line="360" w:lineRule="auto"/>
        <w:ind w:left="540" w:hanging="540"/>
      </w:pPr>
      <w:r>
        <w:t>Colby, P.J., Brooke, L.T., 1970. Survival and development of lake herring (</w:t>
      </w:r>
      <w:r w:rsidRPr="00443527">
        <w:rPr>
          <w:i/>
          <w:iCs/>
        </w:rPr>
        <w:t xml:space="preserve">Coregonus </w:t>
      </w:r>
      <w:proofErr w:type="spellStart"/>
      <w:r w:rsidRPr="00443527">
        <w:rPr>
          <w:i/>
          <w:iCs/>
        </w:rPr>
        <w:t>artedii</w:t>
      </w:r>
      <w:proofErr w:type="spellEnd"/>
      <w:r>
        <w:t xml:space="preserve">) eggs at various incubation temperatures, in: Lindsey, C., Woods, C. (Eds.), Biology of </w:t>
      </w:r>
      <w:proofErr w:type="spellStart"/>
      <w:r>
        <w:t>Coregonid</w:t>
      </w:r>
      <w:proofErr w:type="spellEnd"/>
      <w:r>
        <w:t xml:space="preserve"> Fishes. University of Manitoba Press, pp. 417–428.</w:t>
      </w:r>
    </w:p>
    <w:p w14:paraId="6CBDA292" w14:textId="77777777" w:rsidR="001C6958" w:rsidRDefault="001C6958" w:rsidP="001C6958">
      <w:pPr>
        <w:widowControl w:val="0"/>
        <w:autoSpaceDE w:val="0"/>
        <w:autoSpaceDN w:val="0"/>
        <w:adjustRightInd w:val="0"/>
        <w:spacing w:line="360" w:lineRule="auto"/>
        <w:ind w:left="540" w:hanging="540"/>
      </w:pPr>
      <w:r>
        <w:t xml:space="preserve">Cortés, A., </w:t>
      </w:r>
      <w:proofErr w:type="spellStart"/>
      <w:r>
        <w:t>MacIntyre</w:t>
      </w:r>
      <w:proofErr w:type="spellEnd"/>
      <w:r>
        <w:t xml:space="preserve">, S., </w:t>
      </w:r>
      <w:proofErr w:type="spellStart"/>
      <w:r>
        <w:t>Sadro</w:t>
      </w:r>
      <w:proofErr w:type="spellEnd"/>
      <w:r>
        <w:t xml:space="preserve">, S., 2017. </w:t>
      </w:r>
      <w:proofErr w:type="spellStart"/>
      <w:r>
        <w:t>Flowpath</w:t>
      </w:r>
      <w:proofErr w:type="spellEnd"/>
      <w:r>
        <w:t xml:space="preserve"> and retention of snowmelt in an ice‐covered arctic lake. </w:t>
      </w:r>
      <w:proofErr w:type="spellStart"/>
      <w:r>
        <w:t>Limnol</w:t>
      </w:r>
      <w:proofErr w:type="spellEnd"/>
      <w:r>
        <w:t xml:space="preserve">. </w:t>
      </w:r>
      <w:proofErr w:type="spellStart"/>
      <w:r>
        <w:t>Oceanogr</w:t>
      </w:r>
      <w:proofErr w:type="spellEnd"/>
      <w:r>
        <w:t>. 62, 2023–2044. https://doi.org/10.1002/lno.10549</w:t>
      </w:r>
    </w:p>
    <w:p w14:paraId="42129B52" w14:textId="77777777" w:rsidR="001C6958" w:rsidRDefault="001C6958" w:rsidP="001C6958">
      <w:pPr>
        <w:widowControl w:val="0"/>
        <w:autoSpaceDE w:val="0"/>
        <w:autoSpaceDN w:val="0"/>
        <w:adjustRightInd w:val="0"/>
        <w:spacing w:line="360" w:lineRule="auto"/>
        <w:ind w:left="540" w:hanging="540"/>
      </w:pPr>
      <w:r>
        <w:t>Cushing, D.H., 1990. Plankton production and year-class strength in fish populations: An update of the match/mismatch hypothesis. Adv. Mar. Biol. 26, 249–293. https://doi.org/10.1016/S0065-2881(08)60202-3</w:t>
      </w:r>
    </w:p>
    <w:p w14:paraId="5EDD825D" w14:textId="77777777" w:rsidR="001C6958" w:rsidRDefault="001C6958" w:rsidP="001C6958">
      <w:pPr>
        <w:widowControl w:val="0"/>
        <w:autoSpaceDE w:val="0"/>
        <w:autoSpaceDN w:val="0"/>
        <w:adjustRightInd w:val="0"/>
        <w:spacing w:line="360" w:lineRule="auto"/>
        <w:ind w:left="540" w:hanging="540"/>
      </w:pPr>
      <w:proofErr w:type="spellStart"/>
      <w:r>
        <w:t>Cutforth</w:t>
      </w:r>
      <w:proofErr w:type="spellEnd"/>
      <w:r>
        <w:t xml:space="preserve">, H.W., </w:t>
      </w:r>
      <w:proofErr w:type="spellStart"/>
      <w:r>
        <w:t>McConkey</w:t>
      </w:r>
      <w:proofErr w:type="spellEnd"/>
      <w:r>
        <w:t xml:space="preserve">, B.G., </w:t>
      </w:r>
      <w:proofErr w:type="spellStart"/>
      <w:r>
        <w:t>Woodvine</w:t>
      </w:r>
      <w:proofErr w:type="spellEnd"/>
      <w:r>
        <w:t xml:space="preserve">, R.J., Smith, D.G., Jefferson, P.G., </w:t>
      </w:r>
      <w:proofErr w:type="spellStart"/>
      <w:r>
        <w:t>Akinremi</w:t>
      </w:r>
      <w:proofErr w:type="spellEnd"/>
      <w:r>
        <w:t>, O.O., 1999. Climate change in the semiarid prairie of southwestern Saskatchewan: Late winter–early spring. Can. J. Plant Sci. 79, 343–350. https://doi.org/10.4141/P98-137</w:t>
      </w:r>
    </w:p>
    <w:p w14:paraId="72DF0100" w14:textId="77777777" w:rsidR="001C6958" w:rsidRDefault="001C6958" w:rsidP="001C6958">
      <w:pPr>
        <w:widowControl w:val="0"/>
        <w:autoSpaceDE w:val="0"/>
        <w:autoSpaceDN w:val="0"/>
        <w:adjustRightInd w:val="0"/>
        <w:spacing w:line="360" w:lineRule="auto"/>
        <w:ind w:left="540" w:hanging="540"/>
      </w:pPr>
      <w:r>
        <w:t>Delgado, M.J., Gutiérrez, P., Alonso-</w:t>
      </w:r>
      <w:proofErr w:type="spellStart"/>
      <w:r>
        <w:t>Bedate</w:t>
      </w:r>
      <w:proofErr w:type="spellEnd"/>
      <w:r>
        <w:t xml:space="preserve">, M., 1987. Melatonin and photoperiod alter growth and larval development in </w:t>
      </w:r>
      <w:r w:rsidRPr="00443527">
        <w:rPr>
          <w:i/>
          <w:iCs/>
        </w:rPr>
        <w:t xml:space="preserve">Xenopus </w:t>
      </w:r>
      <w:proofErr w:type="spellStart"/>
      <w:r w:rsidRPr="00443527">
        <w:rPr>
          <w:i/>
          <w:iCs/>
        </w:rPr>
        <w:t>laevis</w:t>
      </w:r>
      <w:proofErr w:type="spellEnd"/>
      <w:r>
        <w:t xml:space="preserve"> tadpoles. Comp. </w:t>
      </w:r>
      <w:proofErr w:type="spellStart"/>
      <w:r>
        <w:t>Biochem</w:t>
      </w:r>
      <w:proofErr w:type="spellEnd"/>
      <w:r>
        <w:t xml:space="preserve">. Physiol. Part A </w:t>
      </w:r>
      <w:r>
        <w:lastRenderedPageBreak/>
        <w:t>Physiol. 86, 417–421. https://doi.org/10.1016/0300-9629(87)90517-2</w:t>
      </w:r>
    </w:p>
    <w:p w14:paraId="70364752" w14:textId="77777777" w:rsidR="001C6958" w:rsidRDefault="001C6958" w:rsidP="001C6958">
      <w:pPr>
        <w:widowControl w:val="0"/>
        <w:autoSpaceDE w:val="0"/>
        <w:autoSpaceDN w:val="0"/>
        <w:adjustRightInd w:val="0"/>
        <w:spacing w:line="360" w:lineRule="auto"/>
        <w:ind w:left="540" w:hanging="540"/>
      </w:pPr>
      <w:r>
        <w:t xml:space="preserve">Dryer, W.R., </w:t>
      </w:r>
      <w:proofErr w:type="spellStart"/>
      <w:r>
        <w:t>Beil</w:t>
      </w:r>
      <w:proofErr w:type="spellEnd"/>
      <w:r>
        <w:t>, J., 1964. Life history of lake herring in Lake Superior. Fish. Bull 63, 493–530.</w:t>
      </w:r>
    </w:p>
    <w:p w14:paraId="6D5B0B66" w14:textId="77777777" w:rsidR="001C6958" w:rsidRDefault="001C6958" w:rsidP="001C6958">
      <w:pPr>
        <w:widowControl w:val="0"/>
        <w:autoSpaceDE w:val="0"/>
        <w:autoSpaceDN w:val="0"/>
        <w:adjustRightInd w:val="0"/>
        <w:spacing w:line="360" w:lineRule="auto"/>
        <w:ind w:left="540" w:hanging="540"/>
      </w:pPr>
      <w:proofErr w:type="spellStart"/>
      <w:r>
        <w:t>Ebener</w:t>
      </w:r>
      <w:proofErr w:type="spellEnd"/>
      <w:r>
        <w:t xml:space="preserve">, M.P., Stockwell, J.D., Yule, D.L.,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Schreiner, D.R., </w:t>
      </w:r>
      <w:proofErr w:type="spellStart"/>
      <w:r>
        <w:t>Geving</w:t>
      </w:r>
      <w:proofErr w:type="spellEnd"/>
      <w:r>
        <w:t xml:space="preserve">, S., Scribner, K., Schram, S.T., </w:t>
      </w:r>
      <w:proofErr w:type="spellStart"/>
      <w:r>
        <w:t>Seider</w:t>
      </w:r>
      <w:proofErr w:type="spellEnd"/>
      <w:r>
        <w:t>, M.J., Sitar, S.P., 2008. Status of cisco (</w:t>
      </w:r>
      <w:r w:rsidRPr="00B40E93">
        <w:rPr>
          <w:i/>
          <w:iCs/>
        </w:rPr>
        <w:t>Coregonus artedi</w:t>
      </w:r>
      <w:r>
        <w:t>) in Lake Superior during 1970-2006 and management and research considerations. Ann Arbor, Michigan Gt. Lakes Fish. Comm. Lake Super. Tech. Rep. 1, 126.</w:t>
      </w:r>
    </w:p>
    <w:p w14:paraId="58D13693" w14:textId="77777777" w:rsidR="001C6958" w:rsidRDefault="001C6958" w:rsidP="001C6958">
      <w:pPr>
        <w:widowControl w:val="0"/>
        <w:autoSpaceDE w:val="0"/>
        <w:autoSpaceDN w:val="0"/>
        <w:adjustRightInd w:val="0"/>
        <w:spacing w:line="360" w:lineRule="auto"/>
        <w:ind w:left="540" w:hanging="540"/>
      </w:pPr>
      <w:r>
        <w:t>Eisler, R., 1961. Effects of visible radiation on salmonoid embryos and larvae. Growth 25, 281–346.</w:t>
      </w:r>
    </w:p>
    <w:p w14:paraId="6D277C3E" w14:textId="77777777" w:rsidR="001C6958" w:rsidRDefault="001C6958" w:rsidP="001C6958">
      <w:pPr>
        <w:widowControl w:val="0"/>
        <w:autoSpaceDE w:val="0"/>
        <w:autoSpaceDN w:val="0"/>
        <w:adjustRightInd w:val="0"/>
        <w:spacing w:line="360" w:lineRule="auto"/>
        <w:ind w:left="540" w:hanging="540"/>
      </w:pPr>
      <w:r>
        <w:t>Eisler, R., 1958. Some effects of artificial light on salmon eggs and larvae. Trans. Am. Fish. Soc. 87, 151–162. https://doi.org/10.1577/1548-8659(1957)87[151:SEOALO]2.0.CO;2</w:t>
      </w:r>
    </w:p>
    <w:p w14:paraId="1ED6445F" w14:textId="77777777" w:rsidR="001C6958" w:rsidRDefault="001C6958" w:rsidP="001C6958">
      <w:pPr>
        <w:widowControl w:val="0"/>
        <w:autoSpaceDE w:val="0"/>
        <w:autoSpaceDN w:val="0"/>
        <w:adjustRightInd w:val="0"/>
        <w:spacing w:line="360" w:lineRule="auto"/>
        <w:ind w:left="540" w:hanging="540"/>
      </w:pPr>
      <w:proofErr w:type="spellStart"/>
      <w:r>
        <w:t>Ekstrzöm</w:t>
      </w:r>
      <w:proofErr w:type="spellEnd"/>
      <w:r>
        <w:t xml:space="preserve">, P., </w:t>
      </w:r>
      <w:proofErr w:type="spellStart"/>
      <w:r>
        <w:t>Meissl</w:t>
      </w:r>
      <w:proofErr w:type="spellEnd"/>
      <w:r>
        <w:t>, H., 1997. The pineal organ of teleost fishes. Rev. Fish Biol. Fish. 7, 199–284. https://doi.org/10.1023/A:1018483627058</w:t>
      </w:r>
    </w:p>
    <w:p w14:paraId="1D09AF14" w14:textId="77777777" w:rsidR="001C6958" w:rsidRDefault="001C6958" w:rsidP="001C6958">
      <w:pPr>
        <w:widowControl w:val="0"/>
        <w:autoSpaceDE w:val="0"/>
        <w:autoSpaceDN w:val="0"/>
        <w:adjustRightInd w:val="0"/>
        <w:spacing w:line="360" w:lineRule="auto"/>
        <w:ind w:left="540" w:hanging="540"/>
      </w:pPr>
      <w:proofErr w:type="spellStart"/>
      <w:r>
        <w:t>Eshenroder</w:t>
      </w:r>
      <w:proofErr w:type="spellEnd"/>
      <w:r>
        <w:t xml:space="preserve">, R.L., </w:t>
      </w:r>
      <w:proofErr w:type="spellStart"/>
      <w:r>
        <w:t>Vecsei</w:t>
      </w:r>
      <w:proofErr w:type="spellEnd"/>
      <w:r>
        <w:t xml:space="preserve">, P., Gorman, O.T., Yule, D.L., Pratt, T.C., </w:t>
      </w:r>
      <w:proofErr w:type="spellStart"/>
      <w:r>
        <w:t>Mandrak</w:t>
      </w:r>
      <w:proofErr w:type="spellEnd"/>
      <w:r>
        <w:t>, N.E., Bunnell, D.B., Muir, A.M., 2016. Ciscoes (</w:t>
      </w:r>
      <w:r w:rsidRPr="00DC7531">
        <w:rPr>
          <w:i/>
          <w:iCs/>
        </w:rPr>
        <w:t>Coregonus</w:t>
      </w:r>
      <w:r>
        <w:t xml:space="preserve">, subgenus </w:t>
      </w:r>
      <w:proofErr w:type="spellStart"/>
      <w:r w:rsidRPr="00DC7531">
        <w:rPr>
          <w:i/>
          <w:iCs/>
        </w:rPr>
        <w:t>Leucichthys</w:t>
      </w:r>
      <w:proofErr w:type="spellEnd"/>
      <w:r>
        <w:t>) of the Laurentian Great Lakes and Lake Nipigon. Gt. Lakes Fish. Comm. Misc. Publ. 1, 156.</w:t>
      </w:r>
    </w:p>
    <w:p w14:paraId="178E5F72" w14:textId="77777777" w:rsidR="001C6958" w:rsidRDefault="001C6958" w:rsidP="001C6958">
      <w:pPr>
        <w:widowControl w:val="0"/>
        <w:autoSpaceDE w:val="0"/>
        <w:autoSpaceDN w:val="0"/>
        <w:adjustRightInd w:val="0"/>
        <w:spacing w:line="360" w:lineRule="auto"/>
        <w:ind w:left="540" w:hanging="540"/>
      </w:pPr>
      <w:r>
        <w:t xml:space="preserve">Falcón, J., </w:t>
      </w:r>
      <w:proofErr w:type="spellStart"/>
      <w:r>
        <w:t>Migaud</w:t>
      </w:r>
      <w:proofErr w:type="spellEnd"/>
      <w:r>
        <w:t>, H., Munoz-Cueto, J.A., Carrillo, M., 2010. Current knowledge on the melatonin system in teleost fish. Gen. Comp. Endocrinol. 165, 469–482. https://doi.org/10.1016/j.ygcen.2009.04.026</w:t>
      </w:r>
    </w:p>
    <w:p w14:paraId="4BF04F56" w14:textId="77777777" w:rsidR="001C6958" w:rsidRDefault="001C6958" w:rsidP="001C6958">
      <w:pPr>
        <w:widowControl w:val="0"/>
        <w:autoSpaceDE w:val="0"/>
        <w:autoSpaceDN w:val="0"/>
        <w:adjustRightInd w:val="0"/>
        <w:spacing w:line="360" w:lineRule="auto"/>
        <w:ind w:left="540" w:hanging="540"/>
      </w:pPr>
      <w:r>
        <w:t>Fleming-</w:t>
      </w:r>
      <w:proofErr w:type="spellStart"/>
      <w:r>
        <w:t>Lehtinen</w:t>
      </w:r>
      <w:proofErr w:type="spellEnd"/>
      <w:r>
        <w:t xml:space="preserve">, V., </w:t>
      </w:r>
      <w:proofErr w:type="spellStart"/>
      <w:r>
        <w:t>Laamanen</w:t>
      </w:r>
      <w:proofErr w:type="spellEnd"/>
      <w:r>
        <w:t xml:space="preserve">, M., 2012. Long-term changes in Secchi depth and the role of phytoplankton in explaining light attenuation in the Baltic Sea. </w:t>
      </w:r>
      <w:proofErr w:type="spellStart"/>
      <w:r>
        <w:t>Estuar</w:t>
      </w:r>
      <w:proofErr w:type="spellEnd"/>
      <w:r>
        <w:t>. Coast. Shelf Sci. 102, 1–10. https://doi.org/10.1016/j.ecss.2012.02.015</w:t>
      </w:r>
    </w:p>
    <w:p w14:paraId="5D20758D" w14:textId="77777777" w:rsidR="001C6958" w:rsidRDefault="001C6958" w:rsidP="001C6958">
      <w:pPr>
        <w:widowControl w:val="0"/>
        <w:autoSpaceDE w:val="0"/>
        <w:autoSpaceDN w:val="0"/>
        <w:adjustRightInd w:val="0"/>
        <w:spacing w:line="360" w:lineRule="auto"/>
        <w:ind w:left="540" w:hanging="540"/>
      </w:pPr>
      <w:r>
        <w:t xml:space="preserve">Forsythe, W.C., Rykiel Jr, E.J., Stahl, R.S., Wu, H., </w:t>
      </w:r>
      <w:proofErr w:type="spellStart"/>
      <w:r>
        <w:t>Schoolfield</w:t>
      </w:r>
      <w:proofErr w:type="spellEnd"/>
      <w:r>
        <w:t>, R.M., 1995. A model comparison for daylength as a function of latitude and day of year. Ecol. Modell. 80, 87–95. https://doi.org/10.1016/0304-3800(94)00034-F</w:t>
      </w:r>
    </w:p>
    <w:p w14:paraId="414A7DDC" w14:textId="77777777" w:rsidR="001C6958" w:rsidRDefault="001C6958" w:rsidP="001C6958">
      <w:pPr>
        <w:widowControl w:val="0"/>
        <w:autoSpaceDE w:val="0"/>
        <w:autoSpaceDN w:val="0"/>
        <w:adjustRightInd w:val="0"/>
        <w:spacing w:line="360" w:lineRule="auto"/>
        <w:ind w:left="540" w:hanging="540"/>
      </w:pPr>
      <w:r>
        <w:t>Gaston, K.J., Bennie, J., Davies, T.W., Hopkins, J., 2013. The ecological impacts of nighttime light pollution: a mechanistic appraisal. Biol. Rev. 88, 912–927. https://doi.org/10.1111/brv.12036</w:t>
      </w:r>
    </w:p>
    <w:p w14:paraId="61CB4061" w14:textId="77777777" w:rsidR="001C6958" w:rsidRDefault="001C6958" w:rsidP="001C6958">
      <w:pPr>
        <w:widowControl w:val="0"/>
        <w:autoSpaceDE w:val="0"/>
        <w:autoSpaceDN w:val="0"/>
        <w:adjustRightInd w:val="0"/>
        <w:spacing w:line="360" w:lineRule="auto"/>
        <w:ind w:left="540" w:hanging="540"/>
      </w:pPr>
      <w:r>
        <w:t xml:space="preserve">George, E.M., Stott, W., Young, B.P., </w:t>
      </w:r>
      <w:proofErr w:type="spellStart"/>
      <w:r>
        <w:t>Karboski</w:t>
      </w:r>
      <w:proofErr w:type="spellEnd"/>
      <w:r>
        <w:t xml:space="preserve">, C.T., Crabtree, D.L., Roseman, E.F., </w:t>
      </w:r>
      <w:proofErr w:type="spellStart"/>
      <w:r>
        <w:t>Rudstam</w:t>
      </w:r>
      <w:proofErr w:type="spellEnd"/>
      <w:r>
        <w:t xml:space="preserve">, L.G., 2017. Confirmation of cisco spawning in Chaumont Bay, Lake Ontario using an egg pumping device. J. Great Lakes Res. 43, 204–208. </w:t>
      </w:r>
      <w:r>
        <w:lastRenderedPageBreak/>
        <w:t>https://doi.org/10.1016/j.jglr.2017.03.024</w:t>
      </w:r>
    </w:p>
    <w:p w14:paraId="4D71B2D0" w14:textId="77777777" w:rsidR="001C6958" w:rsidRDefault="001C6958" w:rsidP="001C6958">
      <w:pPr>
        <w:widowControl w:val="0"/>
        <w:autoSpaceDE w:val="0"/>
        <w:autoSpaceDN w:val="0"/>
        <w:adjustRightInd w:val="0"/>
        <w:spacing w:line="360" w:lineRule="auto"/>
        <w:ind w:left="540" w:hanging="540"/>
      </w:pPr>
      <w:r>
        <w:t>Goldberg, B., Klein, W.H., 1977. Variations in the spectral distribution of daylight at various geographical locations on the earth’s surface. Sol. Energy 19, 3–13. https://doi.org/10.1016/0038-092X(77)90083-4</w:t>
      </w:r>
    </w:p>
    <w:p w14:paraId="1DE5ACC8" w14:textId="77777777" w:rsidR="001C6958" w:rsidRDefault="001C6958" w:rsidP="001C6958">
      <w:pPr>
        <w:widowControl w:val="0"/>
        <w:autoSpaceDE w:val="0"/>
        <w:autoSpaceDN w:val="0"/>
        <w:adjustRightInd w:val="0"/>
        <w:spacing w:line="360" w:lineRule="auto"/>
        <w:ind w:left="540" w:hanging="540"/>
      </w:pPr>
      <w:r>
        <w:t>Goodyear, C.D., 1982. Atlas of the spawning and nursery areas of Great Lake fishes. US Fish and Wildlife Service.</w:t>
      </w:r>
    </w:p>
    <w:p w14:paraId="0F22389F" w14:textId="77777777" w:rsidR="001C6958" w:rsidRDefault="001C6958" w:rsidP="001C6958">
      <w:pPr>
        <w:widowControl w:val="0"/>
        <w:autoSpaceDE w:val="0"/>
        <w:autoSpaceDN w:val="0"/>
        <w:adjustRightInd w:val="0"/>
        <w:spacing w:line="360" w:lineRule="auto"/>
        <w:ind w:left="540" w:hanging="540"/>
      </w:pPr>
      <w:r>
        <w:t xml:space="preserve">Hampton, S.E., Moore, M. V, </w:t>
      </w:r>
      <w:proofErr w:type="spellStart"/>
      <w:r>
        <w:t>Ozersky</w:t>
      </w:r>
      <w:proofErr w:type="spellEnd"/>
      <w:r>
        <w:t xml:space="preserve">, T., Stanley, E.H., </w:t>
      </w:r>
      <w:proofErr w:type="spellStart"/>
      <w:r>
        <w:t>Polashenski</w:t>
      </w:r>
      <w:proofErr w:type="spellEnd"/>
      <w:r>
        <w:t>, C.M., Galloway, A.W.E., 2015. Heating up a cold subject: prospects for under-ice plankton research in lakes. J. Plankton Res. 37, 277–284. https://doi.org/10.1093/plankt/fbv002</w:t>
      </w:r>
    </w:p>
    <w:p w14:paraId="2EE2D593" w14:textId="77777777" w:rsidR="001C6958" w:rsidRDefault="001C6958" w:rsidP="001C6958">
      <w:pPr>
        <w:widowControl w:val="0"/>
        <w:autoSpaceDE w:val="0"/>
        <w:autoSpaceDN w:val="0"/>
        <w:adjustRightInd w:val="0"/>
        <w:spacing w:line="360" w:lineRule="auto"/>
        <w:ind w:left="540" w:hanging="540"/>
      </w:pPr>
      <w:proofErr w:type="spellStart"/>
      <w:r>
        <w:t>Hjort</w:t>
      </w:r>
      <w:proofErr w:type="spellEnd"/>
      <w:r>
        <w:t xml:space="preserve">, J., 1914. Fluctuations in the great fisheries of Northern Europe, in: Rapports et </w:t>
      </w:r>
      <w:proofErr w:type="spellStart"/>
      <w:r>
        <w:t>Procés-Verbaux</w:t>
      </w:r>
      <w:proofErr w:type="spellEnd"/>
      <w:r>
        <w:t>. ICES, pp. 1–228.</w:t>
      </w:r>
    </w:p>
    <w:p w14:paraId="4F282984" w14:textId="77777777" w:rsidR="001C6958" w:rsidRDefault="001C6958" w:rsidP="001C6958">
      <w:pPr>
        <w:widowControl w:val="0"/>
        <w:autoSpaceDE w:val="0"/>
        <w:autoSpaceDN w:val="0"/>
        <w:adjustRightInd w:val="0"/>
        <w:spacing w:line="360" w:lineRule="auto"/>
        <w:ind w:left="540" w:hanging="540"/>
      </w:pPr>
      <w:r>
        <w:t xml:space="preserve">Hodson, P. V, Blunt, B.R., 1986. The effect of time from hatch on the yolk conversion efficiency of rainbow trout, </w:t>
      </w:r>
      <w:r w:rsidRPr="00DC7531">
        <w:rPr>
          <w:i/>
          <w:iCs/>
        </w:rPr>
        <w:t xml:space="preserve">Salmo </w:t>
      </w:r>
      <w:proofErr w:type="spellStart"/>
      <w:r w:rsidRPr="00DC7531">
        <w:rPr>
          <w:i/>
          <w:iCs/>
        </w:rPr>
        <w:t>gairdneri</w:t>
      </w:r>
      <w:proofErr w:type="spellEnd"/>
      <w:r>
        <w:t>. J. Fish Biol. 29, 37–46. https://doi.org/10.1111/j.1095-8649.1986.tb04924.x</w:t>
      </w:r>
    </w:p>
    <w:p w14:paraId="52CD80DF" w14:textId="77777777" w:rsidR="001C6958" w:rsidRDefault="001C6958" w:rsidP="001C6958">
      <w:pPr>
        <w:widowControl w:val="0"/>
        <w:autoSpaceDE w:val="0"/>
        <w:autoSpaceDN w:val="0"/>
        <w:adjustRightInd w:val="0"/>
        <w:spacing w:line="360" w:lineRule="auto"/>
        <w:ind w:left="540" w:hanging="540"/>
      </w:pPr>
      <w:r>
        <w:t>Iglesias, J., Rodríguez-</w:t>
      </w:r>
      <w:proofErr w:type="spellStart"/>
      <w:r>
        <w:t>Ojea</w:t>
      </w:r>
      <w:proofErr w:type="spellEnd"/>
      <w:r>
        <w:t xml:space="preserve">, G., </w:t>
      </w:r>
      <w:proofErr w:type="spellStart"/>
      <w:r>
        <w:t>Peleteiro</w:t>
      </w:r>
      <w:proofErr w:type="spellEnd"/>
      <w:r>
        <w:t>, J.B., 1995. Effect of light and temperature on the development of turbot eggs (</w:t>
      </w:r>
      <w:r w:rsidRPr="00DC7531">
        <w:rPr>
          <w:i/>
          <w:iCs/>
        </w:rPr>
        <w:t>Scophthalmus maximus</w:t>
      </w:r>
      <w:r>
        <w:t xml:space="preserve"> L.), in: ICES Marine Science Symposia. Copenhagen, Denmark: International Council for the Exploration of the Sea, 1991-, pp. 40–44.</w:t>
      </w:r>
    </w:p>
    <w:p w14:paraId="30D5D5A3" w14:textId="77777777" w:rsidR="001C6958" w:rsidRDefault="001C6958" w:rsidP="001C6958">
      <w:pPr>
        <w:widowControl w:val="0"/>
        <w:autoSpaceDE w:val="0"/>
        <w:autoSpaceDN w:val="0"/>
        <w:adjustRightInd w:val="0"/>
        <w:spacing w:line="360" w:lineRule="auto"/>
        <w:ind w:left="540" w:hanging="540"/>
      </w:pPr>
      <w:r>
        <w:t>Iles, T.D., Sinclair, M., 1982. Atlantic herring: stock discreteness and abundance. Science 215, 627–633. https://doi.org/10.1126/science.215.4533.627</w:t>
      </w:r>
    </w:p>
    <w:p w14:paraId="167193E7" w14:textId="77777777" w:rsidR="001C6958" w:rsidRDefault="001C6958" w:rsidP="001C6958">
      <w:pPr>
        <w:widowControl w:val="0"/>
        <w:autoSpaceDE w:val="0"/>
        <w:autoSpaceDN w:val="0"/>
        <w:adjustRightInd w:val="0"/>
        <w:spacing w:line="360" w:lineRule="auto"/>
        <w:ind w:left="540" w:hanging="540"/>
      </w:pPr>
      <w:r>
        <w:t xml:space="preserve">Isles, P.D.F., Xu, Y., Stockwell, J.D., </w:t>
      </w:r>
      <w:proofErr w:type="spellStart"/>
      <w:r>
        <w:t>Schroth</w:t>
      </w:r>
      <w:proofErr w:type="spellEnd"/>
      <w:r>
        <w:t>, A.W., 2017. Climate-driven changes in energy and mass inputs systematically alter nutrient concentration and stoichiometry in deep and shallow regions of Lake Champlain. Biogeochemistry 133, 201–217. https://doi.org/10.1007/s10533-017-0327-8</w:t>
      </w:r>
    </w:p>
    <w:p w14:paraId="1E43B58C" w14:textId="77777777" w:rsidR="001C6958" w:rsidRDefault="001C6958" w:rsidP="001C6958">
      <w:pPr>
        <w:widowControl w:val="0"/>
        <w:autoSpaceDE w:val="0"/>
        <w:autoSpaceDN w:val="0"/>
        <w:adjustRightInd w:val="0"/>
        <w:spacing w:line="360" w:lineRule="auto"/>
        <w:ind w:left="540" w:hanging="540"/>
      </w:pPr>
      <w:r>
        <w:t xml:space="preserve">ISO 6341, I., 2012. Water quality — Determination of the inhibition of the mobility of </w:t>
      </w:r>
      <w:r w:rsidRPr="00DC7531">
        <w:rPr>
          <w:i/>
          <w:iCs/>
        </w:rPr>
        <w:t>Daphnia magna</w:t>
      </w:r>
      <w:r>
        <w:t xml:space="preserve"> Straus (</w:t>
      </w:r>
      <w:r w:rsidRPr="00DC7531">
        <w:rPr>
          <w:i/>
          <w:iCs/>
        </w:rPr>
        <w:t>Cladocera, Crustacea</w:t>
      </w:r>
      <w:r>
        <w:t>) — Acute toxicity test. Int. Organ. Stand.</w:t>
      </w:r>
    </w:p>
    <w:p w14:paraId="26989148" w14:textId="77777777" w:rsidR="001C6958" w:rsidRDefault="001C6958" w:rsidP="001C6958">
      <w:pPr>
        <w:widowControl w:val="0"/>
        <w:autoSpaceDE w:val="0"/>
        <w:autoSpaceDN w:val="0"/>
        <w:adjustRightInd w:val="0"/>
        <w:spacing w:line="360" w:lineRule="auto"/>
        <w:ind w:left="540" w:hanging="540"/>
      </w:pPr>
      <w:r>
        <w:t xml:space="preserve">John, K.R., Hasler, A.D., 1956. Observations on Some Factors Affecting the Hatching of Eggs and the </w:t>
      </w:r>
      <w:proofErr w:type="gramStart"/>
      <w:r>
        <w:t>in Lake</w:t>
      </w:r>
      <w:proofErr w:type="gramEnd"/>
      <w:r>
        <w:t xml:space="preserve"> Mendota , Wisconsin. </w:t>
      </w:r>
      <w:proofErr w:type="spellStart"/>
      <w:r>
        <w:t>Limnol</w:t>
      </w:r>
      <w:proofErr w:type="spellEnd"/>
      <w:r>
        <w:t xml:space="preserve">. </w:t>
      </w:r>
      <w:proofErr w:type="spellStart"/>
      <w:r>
        <w:t>Oceanogr</w:t>
      </w:r>
      <w:proofErr w:type="spellEnd"/>
      <w:r>
        <w:t>. 1, 176–194. https://doi.org/10.4319/lo.1956.1.3.0176</w:t>
      </w:r>
    </w:p>
    <w:p w14:paraId="460A2D54" w14:textId="77777777" w:rsidR="001C6958" w:rsidRDefault="001C6958" w:rsidP="001C6958">
      <w:pPr>
        <w:widowControl w:val="0"/>
        <w:autoSpaceDE w:val="0"/>
        <w:autoSpaceDN w:val="0"/>
        <w:adjustRightInd w:val="0"/>
        <w:spacing w:line="360" w:lineRule="auto"/>
        <w:ind w:left="540" w:hanging="540"/>
      </w:pPr>
      <w:proofErr w:type="spellStart"/>
      <w:r>
        <w:t>Kamler</w:t>
      </w:r>
      <w:proofErr w:type="spellEnd"/>
      <w:r>
        <w:t>, E., 2008. Resource allocation in yolk-feeding fish. Rev. Fish Biol. Fish. 18, 143–200. https://doi.org/10.1007/s11160-007-9070-x</w:t>
      </w:r>
    </w:p>
    <w:p w14:paraId="0F79D5DF" w14:textId="77777777" w:rsidR="001C6958" w:rsidRDefault="001C6958" w:rsidP="001C6958">
      <w:pPr>
        <w:widowControl w:val="0"/>
        <w:autoSpaceDE w:val="0"/>
        <w:autoSpaceDN w:val="0"/>
        <w:adjustRightInd w:val="0"/>
        <w:spacing w:line="360" w:lineRule="auto"/>
        <w:ind w:left="540" w:hanging="540"/>
      </w:pPr>
      <w:r>
        <w:lastRenderedPageBreak/>
        <w:t xml:space="preserve">Karjalainen, J., </w:t>
      </w:r>
      <w:proofErr w:type="spellStart"/>
      <w:r>
        <w:t>Auvinen</w:t>
      </w:r>
      <w:proofErr w:type="spellEnd"/>
      <w:r>
        <w:t xml:space="preserve">, H., Helminen, H., </w:t>
      </w:r>
      <w:proofErr w:type="spellStart"/>
      <w:r>
        <w:t>Marjomäki</w:t>
      </w:r>
      <w:proofErr w:type="spellEnd"/>
      <w:r>
        <w:t xml:space="preserve">, T.J., </w:t>
      </w:r>
      <w:proofErr w:type="spellStart"/>
      <w:r>
        <w:t>Niva</w:t>
      </w:r>
      <w:proofErr w:type="spellEnd"/>
      <w:r>
        <w:t xml:space="preserve">, T., </w:t>
      </w:r>
      <w:proofErr w:type="spellStart"/>
      <w:r>
        <w:t>Sarvala</w:t>
      </w:r>
      <w:proofErr w:type="spellEnd"/>
      <w:r>
        <w:t xml:space="preserve">, J., </w:t>
      </w:r>
      <w:proofErr w:type="spellStart"/>
      <w:r>
        <w:t>Viljanen</w:t>
      </w:r>
      <w:proofErr w:type="spellEnd"/>
      <w:r>
        <w:t>, M., 2000. Unpredictability of ﬁsh recruitment - interannual variation in YOY abundance. J. Fish Biol. https://doi.org/DOI 10.1006/jfbi.1999.1206</w:t>
      </w:r>
    </w:p>
    <w:p w14:paraId="500E8422" w14:textId="77777777" w:rsidR="001C6958" w:rsidRDefault="001C6958" w:rsidP="001C6958">
      <w:pPr>
        <w:widowControl w:val="0"/>
        <w:autoSpaceDE w:val="0"/>
        <w:autoSpaceDN w:val="0"/>
        <w:adjustRightInd w:val="0"/>
        <w:spacing w:line="360" w:lineRule="auto"/>
        <w:ind w:left="540" w:hanging="540"/>
      </w:pPr>
      <w:r>
        <w:t xml:space="preserve">Karjalainen, J., Jokinen, L., Keskinen, T., </w:t>
      </w:r>
      <w:proofErr w:type="spellStart"/>
      <w:r>
        <w:t>Marjomäki</w:t>
      </w:r>
      <w:proofErr w:type="spellEnd"/>
      <w:r>
        <w:t xml:space="preserve">, T.J., 2016. Environmental and genetic effects on larval hatching time in two </w:t>
      </w:r>
      <w:proofErr w:type="spellStart"/>
      <w:r>
        <w:t>coregonids</w:t>
      </w:r>
      <w:proofErr w:type="spellEnd"/>
      <w:r>
        <w:t>. Hydrobiologia 780, 135–143. https://doi.org/10.1007/s10750-016-2807-6</w:t>
      </w:r>
    </w:p>
    <w:p w14:paraId="57EFE810" w14:textId="77777777" w:rsidR="001C6958" w:rsidRDefault="001C6958" w:rsidP="001C6958">
      <w:pPr>
        <w:widowControl w:val="0"/>
        <w:autoSpaceDE w:val="0"/>
        <w:autoSpaceDN w:val="0"/>
        <w:adjustRightInd w:val="0"/>
        <w:spacing w:line="360" w:lineRule="auto"/>
        <w:ind w:left="540" w:hanging="540"/>
      </w:pPr>
      <w:r>
        <w:t xml:space="preserve">Karjalainen, J., Keskinen, T., </w:t>
      </w:r>
      <w:proofErr w:type="spellStart"/>
      <w:r>
        <w:t>Pulkkanen</w:t>
      </w:r>
      <w:proofErr w:type="spellEnd"/>
      <w:r>
        <w:t xml:space="preserve">, M., </w:t>
      </w:r>
      <w:proofErr w:type="spellStart"/>
      <w:r>
        <w:t>Marjomäki</w:t>
      </w:r>
      <w:proofErr w:type="spellEnd"/>
      <w:r>
        <w:t xml:space="preserve">, T.J., 2015. Climate change alters the egg development dynamics in cold-water adapted </w:t>
      </w:r>
      <w:proofErr w:type="spellStart"/>
      <w:r>
        <w:t>coregonids</w:t>
      </w:r>
      <w:proofErr w:type="spellEnd"/>
      <w:r>
        <w:t>. Environ. Biol. Fishes 98, 979–991. https://doi.org/10.1007/s10641-014-0331-y</w:t>
      </w:r>
    </w:p>
    <w:p w14:paraId="29A6943E" w14:textId="77777777" w:rsidR="001C6958" w:rsidRDefault="001C6958" w:rsidP="001C6958">
      <w:pPr>
        <w:widowControl w:val="0"/>
        <w:autoSpaceDE w:val="0"/>
        <w:autoSpaceDN w:val="0"/>
        <w:adjustRightInd w:val="0"/>
        <w:spacing w:line="360" w:lineRule="auto"/>
        <w:ind w:left="540" w:hanging="540"/>
      </w:pPr>
      <w:proofErr w:type="spellStart"/>
      <w:r>
        <w:t>Kwain</w:t>
      </w:r>
      <w:proofErr w:type="spellEnd"/>
      <w:r>
        <w:t xml:space="preserve">, W.-H., 1975. Embryonic development, early </w:t>
      </w:r>
      <w:proofErr w:type="gramStart"/>
      <w:r>
        <w:t>growth</w:t>
      </w:r>
      <w:proofErr w:type="gramEnd"/>
      <w:r>
        <w:t xml:space="preserve"> and meristic variation in rainbow trout (</w:t>
      </w:r>
      <w:r w:rsidRPr="00D33B7A">
        <w:rPr>
          <w:i/>
          <w:iCs/>
        </w:rPr>
        <w:t xml:space="preserve">Salmo </w:t>
      </w:r>
      <w:proofErr w:type="spellStart"/>
      <w:r w:rsidRPr="00D33B7A">
        <w:rPr>
          <w:i/>
          <w:iCs/>
        </w:rPr>
        <w:t>gairdneri</w:t>
      </w:r>
      <w:proofErr w:type="spellEnd"/>
      <w:r>
        <w:t>) exposed to combinations of light intensity and temperature. J. Fish. Res. Board Canada 32, 397–402. https://doi.org/10.1139/f75-046</w:t>
      </w:r>
    </w:p>
    <w:p w14:paraId="7691CD9C" w14:textId="77777777" w:rsidR="001C6958" w:rsidRDefault="001C6958" w:rsidP="001C6958">
      <w:pPr>
        <w:widowControl w:val="0"/>
        <w:autoSpaceDE w:val="0"/>
        <w:autoSpaceDN w:val="0"/>
        <w:adjustRightInd w:val="0"/>
        <w:spacing w:line="360" w:lineRule="auto"/>
        <w:ind w:left="540" w:hanging="540"/>
      </w:pPr>
      <w:proofErr w:type="spellStart"/>
      <w:r>
        <w:t>Lepak</w:t>
      </w:r>
      <w:proofErr w:type="spellEnd"/>
      <w:r>
        <w:t xml:space="preserve">, T.A., Ogle, D.H., Vinson, M.R., 2017. Age, year-class strength variability, and partial age validation of </w:t>
      </w:r>
      <w:proofErr w:type="spellStart"/>
      <w:r>
        <w:t>Kiyis</w:t>
      </w:r>
      <w:proofErr w:type="spellEnd"/>
      <w:r>
        <w:t xml:space="preserve"> from Lake Superior. North Am. J. Fish. </w:t>
      </w:r>
      <w:proofErr w:type="spellStart"/>
      <w:r>
        <w:t>Manag</w:t>
      </w:r>
      <w:proofErr w:type="spellEnd"/>
      <w:r>
        <w:t>. 37, 1151–1160. https://doi.org/10.1080/02755947.2017.1350222</w:t>
      </w:r>
    </w:p>
    <w:p w14:paraId="5289D7A0" w14:textId="77777777" w:rsidR="001C6958" w:rsidRDefault="001C6958" w:rsidP="001C6958">
      <w:pPr>
        <w:widowControl w:val="0"/>
        <w:autoSpaceDE w:val="0"/>
        <w:autoSpaceDN w:val="0"/>
        <w:adjustRightInd w:val="0"/>
        <w:spacing w:line="360" w:lineRule="auto"/>
        <w:ind w:left="540" w:hanging="540"/>
      </w:pPr>
      <w:proofErr w:type="spellStart"/>
      <w:r>
        <w:t>Luczyński</w:t>
      </w:r>
      <w:proofErr w:type="spellEnd"/>
      <w:r>
        <w:t xml:space="preserve">, M., 1991. Temperature requirements for growth and survival of larval vendace, </w:t>
      </w:r>
      <w:r w:rsidRPr="00D33B7A">
        <w:rPr>
          <w:i/>
          <w:iCs/>
        </w:rPr>
        <w:t xml:space="preserve">Coregonus </w:t>
      </w:r>
      <w:proofErr w:type="spellStart"/>
      <w:r w:rsidRPr="00D33B7A">
        <w:rPr>
          <w:i/>
          <w:iCs/>
        </w:rPr>
        <w:t>albula</w:t>
      </w:r>
      <w:proofErr w:type="spellEnd"/>
      <w:r>
        <w:t xml:space="preserve"> (L.). J. Fish Biol. 38, 29–35. https://doi.org/10.1111/j.1095-8649.1991.tb03088.x</w:t>
      </w:r>
    </w:p>
    <w:p w14:paraId="0D21FC01" w14:textId="77777777" w:rsidR="001C6958" w:rsidRDefault="001C6958" w:rsidP="001C6958">
      <w:pPr>
        <w:widowControl w:val="0"/>
        <w:autoSpaceDE w:val="0"/>
        <w:autoSpaceDN w:val="0"/>
        <w:adjustRightInd w:val="0"/>
        <w:spacing w:line="360" w:lineRule="auto"/>
        <w:ind w:left="540" w:hanging="540"/>
      </w:pPr>
      <w:r>
        <w:t>Lynch, A.J., Taylor, W.W., Smith, K.D., 2010. The influence of changing climate on the ecology and management of selected Laurentian Great Lakes fisheries. J. Fish Biol. 77, 1964–1982. https://doi.org/10.1111/j.1095-8649.2010.02759.x</w:t>
      </w:r>
    </w:p>
    <w:p w14:paraId="6BCD74E6" w14:textId="77777777" w:rsidR="001C6958" w:rsidRDefault="001C6958" w:rsidP="001C6958">
      <w:pPr>
        <w:widowControl w:val="0"/>
        <w:autoSpaceDE w:val="0"/>
        <w:autoSpaceDN w:val="0"/>
        <w:adjustRightInd w:val="0"/>
        <w:spacing w:line="360" w:lineRule="auto"/>
        <w:ind w:left="540" w:hanging="540"/>
      </w:pPr>
      <w:proofErr w:type="spellStart"/>
      <w:r>
        <w:t>MacCrimmon</w:t>
      </w:r>
      <w:proofErr w:type="spellEnd"/>
      <w:r>
        <w:t xml:space="preserve">, H.R., </w:t>
      </w:r>
      <w:proofErr w:type="spellStart"/>
      <w:r>
        <w:t>Kwain</w:t>
      </w:r>
      <w:proofErr w:type="spellEnd"/>
      <w:r>
        <w:t xml:space="preserve">, W.-H., 1969. Influence of light on early development and meristic characters in the rainbow trout, </w:t>
      </w:r>
      <w:r w:rsidRPr="00D33B7A">
        <w:rPr>
          <w:i/>
          <w:iCs/>
        </w:rPr>
        <w:t xml:space="preserve">Salmo </w:t>
      </w:r>
      <w:proofErr w:type="spellStart"/>
      <w:r w:rsidRPr="00D33B7A">
        <w:rPr>
          <w:i/>
          <w:iCs/>
        </w:rPr>
        <w:t>gairdneri</w:t>
      </w:r>
      <w:proofErr w:type="spellEnd"/>
      <w:r>
        <w:t xml:space="preserve"> Richardson. Can. J. Zool. 47, 631–637. https://doi.org/10.1139/z69-108</w:t>
      </w:r>
    </w:p>
    <w:p w14:paraId="440A80C8" w14:textId="77777777" w:rsidR="001C6958" w:rsidRDefault="001C6958" w:rsidP="001C6958">
      <w:pPr>
        <w:widowControl w:val="0"/>
        <w:autoSpaceDE w:val="0"/>
        <w:autoSpaceDN w:val="0"/>
        <w:adjustRightInd w:val="0"/>
        <w:spacing w:line="360" w:lineRule="auto"/>
        <w:ind w:left="540" w:hanging="540"/>
      </w:pPr>
      <w:r>
        <w:t xml:space="preserve">Magnuson, J.J., Webster, K.E., </w:t>
      </w:r>
      <w:proofErr w:type="spellStart"/>
      <w:r>
        <w:t>Assel</w:t>
      </w:r>
      <w:proofErr w:type="spellEnd"/>
      <w:r>
        <w:t xml:space="preserve">, R.A., Bowser, C.J., Dillon, P.J., Eaton, J.G., Evans, H.E., Fee, E.J., Hall, R.I., </w:t>
      </w:r>
      <w:proofErr w:type="spellStart"/>
      <w:r>
        <w:t>Mortsch</w:t>
      </w:r>
      <w:proofErr w:type="spellEnd"/>
      <w:r>
        <w:t xml:space="preserve">, L.R., 1997. Potential effects of climate changes on aquatic systems: Laurentian Great Lakes and Precambrian Shield Region. </w:t>
      </w:r>
      <w:proofErr w:type="spellStart"/>
      <w:r>
        <w:t>Hydrol</w:t>
      </w:r>
      <w:proofErr w:type="spellEnd"/>
      <w:r>
        <w:t>. Process. 11, 825–871. https://doi.org/10.1002/(SICI)1099-1085(19970630)11:8&lt;</w:t>
      </w:r>
      <w:proofErr w:type="gramStart"/>
      <w:r>
        <w:t>825::</w:t>
      </w:r>
      <w:proofErr w:type="gramEnd"/>
      <w:r>
        <w:t>AID-HYP509&gt;3.0.CO;2-G</w:t>
      </w:r>
    </w:p>
    <w:p w14:paraId="61FB61C7" w14:textId="77777777" w:rsidR="001C6958" w:rsidRDefault="001C6958" w:rsidP="001C6958">
      <w:pPr>
        <w:widowControl w:val="0"/>
        <w:autoSpaceDE w:val="0"/>
        <w:autoSpaceDN w:val="0"/>
        <w:adjustRightInd w:val="0"/>
        <w:spacing w:line="360" w:lineRule="auto"/>
        <w:ind w:left="540" w:hanging="540"/>
      </w:pPr>
      <w:proofErr w:type="spellStart"/>
      <w:r>
        <w:t>Mangor</w:t>
      </w:r>
      <w:proofErr w:type="spellEnd"/>
      <w:r>
        <w:t xml:space="preserve">‐Jensen, A., </w:t>
      </w:r>
      <w:proofErr w:type="spellStart"/>
      <w:r>
        <w:t>Waiwood</w:t>
      </w:r>
      <w:proofErr w:type="spellEnd"/>
      <w:r>
        <w:t>, K.G., 1995. The effect of light exposure on buoyancy of halibut eggs. J. Fish Biol. 47, 18–25. https://doi.org/10.1111/j.1095-8649.1995.tb01869.x</w:t>
      </w:r>
    </w:p>
    <w:p w14:paraId="03E3096E" w14:textId="77777777" w:rsidR="001C6958" w:rsidRDefault="001C6958" w:rsidP="001C6958">
      <w:pPr>
        <w:widowControl w:val="0"/>
        <w:autoSpaceDE w:val="0"/>
        <w:autoSpaceDN w:val="0"/>
        <w:adjustRightInd w:val="0"/>
        <w:spacing w:line="360" w:lineRule="auto"/>
        <w:ind w:left="540" w:hanging="540"/>
      </w:pPr>
      <w:proofErr w:type="spellStart"/>
      <w:r>
        <w:lastRenderedPageBreak/>
        <w:t>Marchesan</w:t>
      </w:r>
      <w:proofErr w:type="spellEnd"/>
      <w:r>
        <w:t xml:space="preserve">, M., </w:t>
      </w:r>
      <w:proofErr w:type="spellStart"/>
      <w:r>
        <w:t>Spoto</w:t>
      </w:r>
      <w:proofErr w:type="spellEnd"/>
      <w:r>
        <w:t xml:space="preserve">, M., </w:t>
      </w:r>
      <w:proofErr w:type="spellStart"/>
      <w:r>
        <w:t>Verginella</w:t>
      </w:r>
      <w:proofErr w:type="spellEnd"/>
      <w:r>
        <w:t xml:space="preserve">, L., Ferrero, E.A., 2005. </w:t>
      </w:r>
      <w:proofErr w:type="spellStart"/>
      <w:r>
        <w:t>Behavioural</w:t>
      </w:r>
      <w:proofErr w:type="spellEnd"/>
      <w:r>
        <w:t xml:space="preserve"> effects of artificial light on fish species of commercial interest. Fish. Res. 73, 171–185. https://doi.org/10.1016/j.fishres.2004.12.009</w:t>
      </w:r>
    </w:p>
    <w:p w14:paraId="37ED7749" w14:textId="77777777" w:rsidR="001C6958" w:rsidRDefault="001C6958" w:rsidP="001C6958">
      <w:pPr>
        <w:widowControl w:val="0"/>
        <w:autoSpaceDE w:val="0"/>
        <w:autoSpaceDN w:val="0"/>
        <w:adjustRightInd w:val="0"/>
        <w:spacing w:line="360" w:lineRule="auto"/>
        <w:ind w:left="540" w:hanging="540"/>
      </w:pPr>
      <w:r>
        <w:t xml:space="preserve">Marsden, J.E., Casselman, J.M., Edsall, T.A., Elliott, R.F., Fitzsimons, J.D., Horns, W.H., Manny, B.A., </w:t>
      </w:r>
      <w:proofErr w:type="spellStart"/>
      <w:r>
        <w:t>McAughey</w:t>
      </w:r>
      <w:proofErr w:type="spellEnd"/>
      <w:r>
        <w:t>, S.C., Sly, P.G., Swanson, B.L., 1995. Lake trout spawning habitat in the Great Lakes—a review of current knowledge. J. Great Lakes Res. 21, 487–497. https://doi.org/10.1016/S0380-1330(95)71120-0</w:t>
      </w:r>
    </w:p>
    <w:p w14:paraId="2C05F972" w14:textId="77777777" w:rsidR="001C6958" w:rsidRDefault="001C6958" w:rsidP="001C6958">
      <w:pPr>
        <w:widowControl w:val="0"/>
        <w:autoSpaceDE w:val="0"/>
        <w:autoSpaceDN w:val="0"/>
        <w:adjustRightInd w:val="0"/>
        <w:spacing w:line="360" w:lineRule="auto"/>
        <w:ind w:left="540" w:hanging="540"/>
      </w:pPr>
      <w:r>
        <w:t xml:space="preserve">Muir, A.M., </w:t>
      </w:r>
      <w:proofErr w:type="spellStart"/>
      <w:r>
        <w:t>Vecsei</w:t>
      </w:r>
      <w:proofErr w:type="spellEnd"/>
      <w:r>
        <w:t xml:space="preserve">, P., Pratt, T.C., Krueger, C.C., Power, M., </w:t>
      </w:r>
      <w:proofErr w:type="spellStart"/>
      <w:r>
        <w:t>Reist</w:t>
      </w:r>
      <w:proofErr w:type="spellEnd"/>
      <w:r>
        <w:t xml:space="preserve">, J.D., 2013. Ontogenetic shifts in morphology and resource use of cisco </w:t>
      </w:r>
      <w:r w:rsidRPr="00D33B7A">
        <w:rPr>
          <w:i/>
          <w:iCs/>
        </w:rPr>
        <w:t>Coregonus artedi</w:t>
      </w:r>
      <w:r>
        <w:t>. J. Fish Biol. 82, 600–617. https://doi.org/10.1111/jfb.12016</w:t>
      </w:r>
    </w:p>
    <w:p w14:paraId="7C3F60A7" w14:textId="77777777" w:rsidR="001C6958" w:rsidRDefault="001C6958" w:rsidP="001C6958">
      <w:pPr>
        <w:widowControl w:val="0"/>
        <w:autoSpaceDE w:val="0"/>
        <w:autoSpaceDN w:val="0"/>
        <w:adjustRightInd w:val="0"/>
        <w:spacing w:line="360" w:lineRule="auto"/>
        <w:ind w:left="540" w:hanging="540"/>
      </w:pPr>
      <w:r>
        <w:t xml:space="preserve">Myers, J.T., Yule, D.L., Jones, M.L., </w:t>
      </w:r>
      <w:proofErr w:type="spellStart"/>
      <w:r>
        <w:t>Ahrenstorff</w:t>
      </w:r>
      <w:proofErr w:type="spellEnd"/>
      <w:r>
        <w:t xml:space="preserve">, T.D., </w:t>
      </w:r>
      <w:proofErr w:type="spellStart"/>
      <w:r>
        <w:t>Hrabik</w:t>
      </w:r>
      <w:proofErr w:type="spellEnd"/>
      <w:r>
        <w:t xml:space="preserve">, T.R., </w:t>
      </w:r>
      <w:proofErr w:type="spellStart"/>
      <w:r>
        <w:t>Claramunt</w:t>
      </w:r>
      <w:proofErr w:type="spellEnd"/>
      <w:r>
        <w:t xml:space="preserve">, R.M., </w:t>
      </w:r>
      <w:proofErr w:type="spellStart"/>
      <w:r>
        <w:t>Ebener</w:t>
      </w:r>
      <w:proofErr w:type="spellEnd"/>
      <w:r>
        <w:t>, M.P., Berglund, E.K., 2015. Spatial synchrony in cisco recruitment. Fish. Res. 165, 11–21. https://doi.org/10.1016/j.fishres.2014.12.014</w:t>
      </w:r>
    </w:p>
    <w:p w14:paraId="266BE97F" w14:textId="77777777" w:rsidR="001C6958" w:rsidRDefault="001C6958" w:rsidP="001C6958">
      <w:pPr>
        <w:widowControl w:val="0"/>
        <w:autoSpaceDE w:val="0"/>
        <w:autoSpaceDN w:val="0"/>
        <w:adjustRightInd w:val="0"/>
        <w:spacing w:line="360" w:lineRule="auto"/>
        <w:ind w:left="540" w:hanging="540"/>
      </w:pPr>
      <w:r>
        <w:t xml:space="preserve">Nguyen, T.D., Hawley, N., </w:t>
      </w:r>
      <w:proofErr w:type="spellStart"/>
      <w:r>
        <w:t>Phanikumar</w:t>
      </w:r>
      <w:proofErr w:type="spellEnd"/>
      <w:r>
        <w:t xml:space="preserve">, M.S., 2017. Ice cover, winter circulation, and exchange in Saginaw Bay and Lake Huron. </w:t>
      </w:r>
      <w:proofErr w:type="spellStart"/>
      <w:r>
        <w:t>Limnol</w:t>
      </w:r>
      <w:proofErr w:type="spellEnd"/>
      <w:r>
        <w:t xml:space="preserve">. </w:t>
      </w:r>
      <w:proofErr w:type="spellStart"/>
      <w:r>
        <w:t>Oceanogr</w:t>
      </w:r>
      <w:proofErr w:type="spellEnd"/>
      <w:r>
        <w:t>. 62, 376–393. https://doi.org/10.1002/lno.10431</w:t>
      </w:r>
    </w:p>
    <w:p w14:paraId="14E9664F" w14:textId="77777777" w:rsidR="001C6958" w:rsidRDefault="001C6958" w:rsidP="001C6958">
      <w:pPr>
        <w:widowControl w:val="0"/>
        <w:autoSpaceDE w:val="0"/>
        <w:autoSpaceDN w:val="0"/>
        <w:adjustRightInd w:val="0"/>
        <w:spacing w:line="360" w:lineRule="auto"/>
        <w:ind w:left="540" w:hanging="540"/>
      </w:pPr>
      <w:r>
        <w:t xml:space="preserve">Nyberg, P., </w:t>
      </w:r>
      <w:proofErr w:type="spellStart"/>
      <w:r>
        <w:t>Bergstrand</w:t>
      </w:r>
      <w:proofErr w:type="spellEnd"/>
      <w:r>
        <w:t xml:space="preserve">, E., </w:t>
      </w:r>
      <w:proofErr w:type="spellStart"/>
      <w:r>
        <w:t>Degerman</w:t>
      </w:r>
      <w:proofErr w:type="spellEnd"/>
      <w:r>
        <w:t xml:space="preserve">, E., </w:t>
      </w:r>
      <w:proofErr w:type="spellStart"/>
      <w:r>
        <w:t>Enderlein</w:t>
      </w:r>
      <w:proofErr w:type="spellEnd"/>
      <w:r>
        <w:t xml:space="preserve">, O., 2001. Recruitment of pelagic fish in an unstable climate: studies in Sweden’s four largest lakes. </w:t>
      </w:r>
      <w:proofErr w:type="spellStart"/>
      <w:r>
        <w:t>Ambio</w:t>
      </w:r>
      <w:proofErr w:type="spellEnd"/>
      <w:r>
        <w:t xml:space="preserve"> 30, 559–564. https://doi.org/10.1579/0044-7447-30.8.559</w:t>
      </w:r>
    </w:p>
    <w:p w14:paraId="5906AEE1" w14:textId="77777777" w:rsidR="001C6958" w:rsidRDefault="001C6958" w:rsidP="001C6958">
      <w:pPr>
        <w:widowControl w:val="0"/>
        <w:autoSpaceDE w:val="0"/>
        <w:autoSpaceDN w:val="0"/>
        <w:adjustRightInd w:val="0"/>
        <w:spacing w:line="360" w:lineRule="auto"/>
        <w:ind w:left="540" w:hanging="540"/>
      </w:pPr>
      <w:r>
        <w:t xml:space="preserve">O’Reilly, C.M., Rowley, R.J., Schneider, P., </w:t>
      </w:r>
      <w:proofErr w:type="spellStart"/>
      <w:r>
        <w:t>Lenters</w:t>
      </w:r>
      <w:proofErr w:type="spellEnd"/>
      <w:r>
        <w:t xml:space="preserve">, J.D., </w:t>
      </w:r>
      <w:proofErr w:type="spellStart"/>
      <w:r>
        <w:t>Mcintyre</w:t>
      </w:r>
      <w:proofErr w:type="spellEnd"/>
      <w:r>
        <w:t xml:space="preserve">, P.B., Kraemer, B.M., 2015. Rapid and highly variable warming of lake surface waters around the globe. </w:t>
      </w:r>
      <w:proofErr w:type="spellStart"/>
      <w:r>
        <w:t>Geophys</w:t>
      </w:r>
      <w:proofErr w:type="spellEnd"/>
      <w:r>
        <w:t>. Res. Lett. 42, 1–9. https://doi.org/10.1002/2015GL066235</w:t>
      </w:r>
    </w:p>
    <w:p w14:paraId="706FC0D5" w14:textId="77777777" w:rsidR="001C6958" w:rsidRDefault="001C6958" w:rsidP="001C6958">
      <w:pPr>
        <w:widowControl w:val="0"/>
        <w:autoSpaceDE w:val="0"/>
        <w:autoSpaceDN w:val="0"/>
        <w:adjustRightInd w:val="0"/>
        <w:spacing w:line="360" w:lineRule="auto"/>
        <w:ind w:left="540" w:hanging="540"/>
      </w:pPr>
      <w:proofErr w:type="spellStart"/>
      <w:r>
        <w:t>Oberlercher</w:t>
      </w:r>
      <w:proofErr w:type="spellEnd"/>
      <w:r>
        <w:t xml:space="preserve">, T.M., </w:t>
      </w:r>
      <w:proofErr w:type="spellStart"/>
      <w:r>
        <w:t>Wanzenböck</w:t>
      </w:r>
      <w:proofErr w:type="spellEnd"/>
      <w:r>
        <w:t xml:space="preserve">, J., 2016. Impact of electric fishing on egg survival of whitefish, </w:t>
      </w:r>
      <w:r w:rsidRPr="00434A1C">
        <w:rPr>
          <w:i/>
          <w:iCs/>
        </w:rPr>
        <w:t>Coregonus lavaretus</w:t>
      </w:r>
      <w:r>
        <w:t xml:space="preserve">. Fish. </w:t>
      </w:r>
      <w:proofErr w:type="spellStart"/>
      <w:r>
        <w:t>Manag</w:t>
      </w:r>
      <w:proofErr w:type="spellEnd"/>
      <w:r>
        <w:t>. Ecol. 23, 540–547. https://doi.org/10.1111/fme.12197</w:t>
      </w:r>
    </w:p>
    <w:p w14:paraId="0A459615" w14:textId="77777777" w:rsidR="001C6958" w:rsidRDefault="001C6958" w:rsidP="001C6958">
      <w:pPr>
        <w:widowControl w:val="0"/>
        <w:autoSpaceDE w:val="0"/>
        <w:autoSpaceDN w:val="0"/>
        <w:adjustRightInd w:val="0"/>
        <w:spacing w:line="360" w:lineRule="auto"/>
        <w:ind w:left="540" w:hanging="540"/>
      </w:pPr>
      <w:r>
        <w:t xml:space="preserve">Parks, T.P., </w:t>
      </w:r>
      <w:proofErr w:type="spellStart"/>
      <w:r>
        <w:t>Rypel</w:t>
      </w:r>
      <w:proofErr w:type="spellEnd"/>
      <w:r>
        <w:t>, A.L., 2018. Predator–prey dynamics mediate long-term production trends of cisco (</w:t>
      </w:r>
      <w:r w:rsidRPr="00434A1C">
        <w:rPr>
          <w:i/>
          <w:iCs/>
        </w:rPr>
        <w:t>Coregonus artedi</w:t>
      </w:r>
      <w:r>
        <w:t xml:space="preserve">) in a northern Wisconsin lake. Can. J. Fish. </w:t>
      </w:r>
      <w:proofErr w:type="spellStart"/>
      <w:r>
        <w:t>Aquat</w:t>
      </w:r>
      <w:proofErr w:type="spellEnd"/>
      <w:r>
        <w:t>. Sci. 75, 1969–1976. https://doi.org/10.1139/cjfas-2017-0302</w:t>
      </w:r>
    </w:p>
    <w:p w14:paraId="2A9B49EB" w14:textId="77777777" w:rsidR="001C6958" w:rsidRDefault="001C6958" w:rsidP="001C6958">
      <w:pPr>
        <w:widowControl w:val="0"/>
        <w:autoSpaceDE w:val="0"/>
        <w:autoSpaceDN w:val="0"/>
        <w:adjustRightInd w:val="0"/>
        <w:spacing w:line="360" w:lineRule="auto"/>
        <w:ind w:left="540" w:hanging="540"/>
      </w:pPr>
      <w:proofErr w:type="spellStart"/>
      <w:r>
        <w:t>Paufve</w:t>
      </w:r>
      <w:proofErr w:type="spellEnd"/>
      <w:r>
        <w:t>, M.R., 2019. Diversity in spawning habitat across Great Lakes Cisco populations [Master’s thesis]. Cornell University.</w:t>
      </w:r>
    </w:p>
    <w:p w14:paraId="226F8F3E" w14:textId="77777777" w:rsidR="001C6958" w:rsidRDefault="001C6958" w:rsidP="001C6958">
      <w:pPr>
        <w:widowControl w:val="0"/>
        <w:autoSpaceDE w:val="0"/>
        <w:autoSpaceDN w:val="0"/>
        <w:adjustRightInd w:val="0"/>
        <w:spacing w:line="360" w:lineRule="auto"/>
        <w:ind w:left="540" w:hanging="540"/>
      </w:pPr>
      <w:proofErr w:type="spellStart"/>
      <w:r>
        <w:t>Paufve</w:t>
      </w:r>
      <w:proofErr w:type="spellEnd"/>
      <w:r>
        <w:t xml:space="preserve">, M.R., Sethi, S.A., </w:t>
      </w:r>
      <w:proofErr w:type="spellStart"/>
      <w:r>
        <w:t>Rudstam</w:t>
      </w:r>
      <w:proofErr w:type="spellEnd"/>
      <w:r>
        <w:t xml:space="preserve">, L.G., </w:t>
      </w:r>
      <w:proofErr w:type="spellStart"/>
      <w:r>
        <w:t>Weidel</w:t>
      </w:r>
      <w:proofErr w:type="spellEnd"/>
      <w:r>
        <w:t xml:space="preserve">, B.C., </w:t>
      </w:r>
      <w:proofErr w:type="spellStart"/>
      <w:r>
        <w:t>Lantry</w:t>
      </w:r>
      <w:proofErr w:type="spellEnd"/>
      <w:r>
        <w:t xml:space="preserve">, B.F., </w:t>
      </w:r>
      <w:proofErr w:type="spellStart"/>
      <w:r>
        <w:t>Chalupnicki</w:t>
      </w:r>
      <w:proofErr w:type="spellEnd"/>
      <w:r>
        <w:t xml:space="preserve">, M.A., Dey, K., Herbert, M.E., 2020. Differentiation between lake whitefish and cisco eggs based on </w:t>
      </w:r>
      <w:r>
        <w:lastRenderedPageBreak/>
        <w:t>diameter. J. Great Lakes Res. 46, 1058–1062. https://doi.org/10.1016/j.jglr.2020.01.014</w:t>
      </w:r>
    </w:p>
    <w:p w14:paraId="2CD71351" w14:textId="77777777" w:rsidR="001C6958" w:rsidRDefault="001C6958" w:rsidP="001C6958">
      <w:pPr>
        <w:widowControl w:val="0"/>
        <w:autoSpaceDE w:val="0"/>
        <w:autoSpaceDN w:val="0"/>
        <w:adjustRightInd w:val="0"/>
        <w:spacing w:line="360" w:lineRule="auto"/>
        <w:ind w:left="540" w:hanging="540"/>
      </w:pPr>
      <w:r>
        <w:t xml:space="preserve">Pepin, P., 1991. Effect of temperature and size on development, mortality, and survival rates of the pelagic early life history stages of marine fish. Can. J. Fish. </w:t>
      </w:r>
      <w:proofErr w:type="spellStart"/>
      <w:r>
        <w:t>Aquat</w:t>
      </w:r>
      <w:proofErr w:type="spellEnd"/>
      <w:r>
        <w:t>. Sci. 48, 503–518. https://doi.org/10.1139/f91-065</w:t>
      </w:r>
    </w:p>
    <w:p w14:paraId="520CE371" w14:textId="77777777" w:rsidR="001C6958" w:rsidRDefault="001C6958" w:rsidP="001C6958">
      <w:pPr>
        <w:widowControl w:val="0"/>
        <w:autoSpaceDE w:val="0"/>
        <w:autoSpaceDN w:val="0"/>
        <w:adjustRightInd w:val="0"/>
        <w:spacing w:line="360" w:lineRule="auto"/>
        <w:ind w:left="540" w:hanging="540"/>
      </w:pPr>
      <w:proofErr w:type="spellStart"/>
      <w:r>
        <w:t>Petitgas</w:t>
      </w:r>
      <w:proofErr w:type="spellEnd"/>
      <w:r>
        <w:t xml:space="preserve">, P., </w:t>
      </w:r>
      <w:proofErr w:type="spellStart"/>
      <w:r>
        <w:t>Alheit</w:t>
      </w:r>
      <w:proofErr w:type="spellEnd"/>
      <w:r>
        <w:t xml:space="preserve">, J., Peck, M.A., </w:t>
      </w:r>
      <w:proofErr w:type="spellStart"/>
      <w:r>
        <w:t>Raab</w:t>
      </w:r>
      <w:proofErr w:type="spellEnd"/>
      <w:r>
        <w:t xml:space="preserve">, K., </w:t>
      </w:r>
      <w:proofErr w:type="spellStart"/>
      <w:r>
        <w:t>Irigoien</w:t>
      </w:r>
      <w:proofErr w:type="spellEnd"/>
      <w:r>
        <w:t xml:space="preserve">, X., </w:t>
      </w:r>
      <w:proofErr w:type="spellStart"/>
      <w:r>
        <w:t>Huret</w:t>
      </w:r>
      <w:proofErr w:type="spellEnd"/>
      <w:r>
        <w:t xml:space="preserve">, M., Van Der </w:t>
      </w:r>
      <w:proofErr w:type="spellStart"/>
      <w:r>
        <w:t>Kooij</w:t>
      </w:r>
      <w:proofErr w:type="spellEnd"/>
      <w:r>
        <w:t xml:space="preserve">, J., </w:t>
      </w:r>
      <w:proofErr w:type="spellStart"/>
      <w:r>
        <w:t>Pohlmann</w:t>
      </w:r>
      <w:proofErr w:type="spellEnd"/>
      <w:r>
        <w:t xml:space="preserve">, T., Wagner, C., </w:t>
      </w:r>
      <w:proofErr w:type="spellStart"/>
      <w:r>
        <w:t>Zarraonaindia</w:t>
      </w:r>
      <w:proofErr w:type="spellEnd"/>
      <w:r>
        <w:t>, I., 2012. Anchovy population expansion in the North Sea. Mar. Ecol. Prog. Ser. 444, 1–13. https://doi.org/10.3354/meps09451</w:t>
      </w:r>
    </w:p>
    <w:p w14:paraId="537E37CC" w14:textId="77777777" w:rsidR="001C6958" w:rsidRDefault="001C6958" w:rsidP="001C6958">
      <w:pPr>
        <w:widowControl w:val="0"/>
        <w:autoSpaceDE w:val="0"/>
        <w:autoSpaceDN w:val="0"/>
        <w:adjustRightInd w:val="0"/>
        <w:spacing w:line="360" w:lineRule="auto"/>
        <w:ind w:left="540" w:hanging="540"/>
      </w:pPr>
      <w:proofErr w:type="spellStart"/>
      <w:r>
        <w:t>Preisendorfer</w:t>
      </w:r>
      <w:proofErr w:type="spellEnd"/>
      <w:r>
        <w:t xml:space="preserve">, R.W., 1986. Secchi disk science: Visual optics of natural waters 1. </w:t>
      </w:r>
      <w:proofErr w:type="spellStart"/>
      <w:r>
        <w:t>Limnol</w:t>
      </w:r>
      <w:proofErr w:type="spellEnd"/>
      <w:r>
        <w:t xml:space="preserve">. </w:t>
      </w:r>
      <w:proofErr w:type="spellStart"/>
      <w:r>
        <w:t>Oceanogr</w:t>
      </w:r>
      <w:proofErr w:type="spellEnd"/>
      <w:r>
        <w:t>. 31, 909–926. https://doi.org/10.4319/lo.1986.31.5.0909</w:t>
      </w:r>
    </w:p>
    <w:p w14:paraId="2C2F6D78" w14:textId="77777777" w:rsidR="001C6958" w:rsidRDefault="001C6958" w:rsidP="001C6958">
      <w:pPr>
        <w:widowControl w:val="0"/>
        <w:autoSpaceDE w:val="0"/>
        <w:autoSpaceDN w:val="0"/>
        <w:adjustRightInd w:val="0"/>
        <w:spacing w:line="360" w:lineRule="auto"/>
        <w:ind w:left="540" w:hanging="540"/>
      </w:pPr>
      <w:r>
        <w:t>R Core Team, 2021. R: A Language and Environment for Statistical Computing.</w:t>
      </w:r>
    </w:p>
    <w:p w14:paraId="32875EB3" w14:textId="77777777" w:rsidR="001C6958" w:rsidRDefault="001C6958" w:rsidP="001C6958">
      <w:pPr>
        <w:widowControl w:val="0"/>
        <w:autoSpaceDE w:val="0"/>
        <w:autoSpaceDN w:val="0"/>
        <w:adjustRightInd w:val="0"/>
        <w:spacing w:line="360" w:lineRule="auto"/>
        <w:ind w:left="540" w:hanging="540"/>
      </w:pPr>
      <w:r>
        <w:t xml:space="preserve">Ramus, J., Beale, S.I., </w:t>
      </w:r>
      <w:proofErr w:type="spellStart"/>
      <w:r>
        <w:t>Mauzerall</w:t>
      </w:r>
      <w:proofErr w:type="spellEnd"/>
      <w:r>
        <w:t>, D., Howard, K.L., 1976. Changes in photosynthetic pigment concentration in seaweeds as a function of water depth. Mar. Biol. 37, 223–229. https://doi.org/10.1007/BF00387607</w:t>
      </w:r>
    </w:p>
    <w:p w14:paraId="0E48C528" w14:textId="77777777" w:rsidR="001C6958" w:rsidRDefault="001C6958" w:rsidP="001C6958">
      <w:pPr>
        <w:widowControl w:val="0"/>
        <w:autoSpaceDE w:val="0"/>
        <w:autoSpaceDN w:val="0"/>
        <w:adjustRightInd w:val="0"/>
        <w:spacing w:line="360" w:lineRule="auto"/>
        <w:ind w:left="540" w:hanging="540"/>
      </w:pPr>
      <w:r>
        <w:t xml:space="preserve">Roberts, A., 1978. Pineal eye and </w:t>
      </w:r>
      <w:proofErr w:type="spellStart"/>
      <w:r>
        <w:t>behaviour</w:t>
      </w:r>
      <w:proofErr w:type="spellEnd"/>
      <w:r>
        <w:t xml:space="preserve"> in </w:t>
      </w:r>
      <w:r w:rsidRPr="00B67A54">
        <w:rPr>
          <w:i/>
          <w:iCs/>
        </w:rPr>
        <w:t>Xenopus</w:t>
      </w:r>
      <w:r>
        <w:t xml:space="preserve"> tadpoles. Nature 273, 774–775. https://doi.org/10.1038/273774a0</w:t>
      </w:r>
    </w:p>
    <w:p w14:paraId="18C057FD" w14:textId="77777777" w:rsidR="001C6958" w:rsidRDefault="001C6958" w:rsidP="001C6958">
      <w:pPr>
        <w:widowControl w:val="0"/>
        <w:autoSpaceDE w:val="0"/>
        <w:autoSpaceDN w:val="0"/>
        <w:adjustRightInd w:val="0"/>
        <w:spacing w:line="360" w:lineRule="auto"/>
        <w:ind w:left="540" w:hanging="540"/>
      </w:pPr>
      <w:r>
        <w:t xml:space="preserve">Rogers, T.L., Munch, S.B., Stewart, S.D., </w:t>
      </w:r>
      <w:proofErr w:type="spellStart"/>
      <w:r>
        <w:t>Palkovacs</w:t>
      </w:r>
      <w:proofErr w:type="spellEnd"/>
      <w:r>
        <w:t xml:space="preserve">, E.P., Giron‐Nava, A., </w:t>
      </w:r>
      <w:proofErr w:type="spellStart"/>
      <w:r>
        <w:t>Matsuzaki</w:t>
      </w:r>
      <w:proofErr w:type="spellEnd"/>
      <w:r>
        <w:t>, S.S., Symons, C.C., 2020. Trophic control changes with season and nutrient loading in lakes. Ecol. Lett. 23, 1287–1297. https://doi.org/10.1111/ele.13532</w:t>
      </w:r>
    </w:p>
    <w:p w14:paraId="25FC5130" w14:textId="77777777" w:rsidR="001C6958" w:rsidRDefault="001C6958" w:rsidP="001C6958">
      <w:pPr>
        <w:widowControl w:val="0"/>
        <w:autoSpaceDE w:val="0"/>
        <w:autoSpaceDN w:val="0"/>
        <w:adjustRightInd w:val="0"/>
        <w:spacing w:line="360" w:lineRule="auto"/>
        <w:ind w:left="540" w:hanging="540"/>
      </w:pPr>
      <w:r>
        <w:t xml:space="preserve">Rosenberg, B.D., </w:t>
      </w:r>
      <w:proofErr w:type="spellStart"/>
      <w:r>
        <w:t>Schroth</w:t>
      </w:r>
      <w:proofErr w:type="spellEnd"/>
      <w:r>
        <w:t xml:space="preserve">, A.W., 2017. Coupling of reactive riverine phosphorus and iron species during hot transport </w:t>
      </w:r>
      <w:proofErr w:type="gramStart"/>
      <w:r>
        <w:t>moments:</w:t>
      </w:r>
      <w:proofErr w:type="gramEnd"/>
      <w:r>
        <w:t xml:space="preserve"> impacts of land cover and seasonality. Biogeochemistry 132, 103–122. https://doi.org/10.1007/s10533-016-0290-9</w:t>
      </w:r>
    </w:p>
    <w:p w14:paraId="5BC374D4" w14:textId="77777777" w:rsidR="001C6958" w:rsidRDefault="001C6958" w:rsidP="001C6958">
      <w:pPr>
        <w:widowControl w:val="0"/>
        <w:autoSpaceDE w:val="0"/>
        <w:autoSpaceDN w:val="0"/>
        <w:adjustRightInd w:val="0"/>
        <w:spacing w:line="360" w:lineRule="auto"/>
        <w:ind w:left="540" w:hanging="540"/>
      </w:pPr>
      <w:r>
        <w:t>Rosinski, C.L., Vinson, M.R., Yule, D.L., 2020. Niche Partitioning among Native Ciscoes and Nonnative Rainbow Smelt in Lake Superior. Trans. Am. Fish. Soc. 149, 184–203. https://doi.org/10.1002/tafs.10219</w:t>
      </w:r>
    </w:p>
    <w:p w14:paraId="7465D369" w14:textId="77777777" w:rsidR="001C6958" w:rsidRDefault="001C6958" w:rsidP="001C6958">
      <w:pPr>
        <w:widowControl w:val="0"/>
        <w:autoSpaceDE w:val="0"/>
        <w:autoSpaceDN w:val="0"/>
        <w:adjustRightInd w:val="0"/>
        <w:spacing w:line="360" w:lineRule="auto"/>
        <w:ind w:left="540" w:hanging="540"/>
      </w:pPr>
      <w:proofErr w:type="spellStart"/>
      <w:r>
        <w:t>Ruchin</w:t>
      </w:r>
      <w:proofErr w:type="spellEnd"/>
      <w:r>
        <w:t xml:space="preserve">, A.B., 2020. Effect of illumination on fish and amphibian: development, growth, physiological and biochemical processes. Rev. </w:t>
      </w:r>
      <w:proofErr w:type="spellStart"/>
      <w:r>
        <w:t>Aquac</w:t>
      </w:r>
      <w:proofErr w:type="spellEnd"/>
      <w:r>
        <w:t>. 13, 567–600. https://doi.org/10.1111/raq.12487</w:t>
      </w:r>
    </w:p>
    <w:p w14:paraId="016C60A7" w14:textId="77777777" w:rsidR="001C6958" w:rsidRDefault="001C6958" w:rsidP="001C6958">
      <w:pPr>
        <w:widowControl w:val="0"/>
        <w:autoSpaceDE w:val="0"/>
        <w:autoSpaceDN w:val="0"/>
        <w:adjustRightInd w:val="0"/>
        <w:spacing w:line="360" w:lineRule="auto"/>
        <w:ind w:left="540" w:hanging="540"/>
      </w:pPr>
      <w:proofErr w:type="spellStart"/>
      <w:r>
        <w:t>Ruchin</w:t>
      </w:r>
      <w:proofErr w:type="spellEnd"/>
      <w:r>
        <w:t xml:space="preserve">, A.B., 2007. Effect of photoperiod on growth, </w:t>
      </w:r>
      <w:proofErr w:type="spellStart"/>
      <w:r>
        <w:t>physiologica</w:t>
      </w:r>
      <w:proofErr w:type="spellEnd"/>
      <w:r>
        <w:t xml:space="preserve"> and hematological indices of juvenile Siberian sturgeon Acipenser </w:t>
      </w:r>
      <w:proofErr w:type="spellStart"/>
      <w:r>
        <w:t>baerii</w:t>
      </w:r>
      <w:proofErr w:type="spellEnd"/>
      <w:r>
        <w:t>. Biol. Bull. 34, 583–589. https://doi.org/10.1134/S1062359007060088</w:t>
      </w:r>
    </w:p>
    <w:p w14:paraId="35C4A3BC" w14:textId="77777777" w:rsidR="001C6958" w:rsidRDefault="001C6958" w:rsidP="001C6958">
      <w:pPr>
        <w:widowControl w:val="0"/>
        <w:autoSpaceDE w:val="0"/>
        <w:autoSpaceDN w:val="0"/>
        <w:adjustRightInd w:val="0"/>
        <w:spacing w:line="360" w:lineRule="auto"/>
        <w:ind w:left="540" w:hanging="540"/>
      </w:pPr>
      <w:r>
        <w:t xml:space="preserve">Secchi, P.A., 1864. </w:t>
      </w:r>
      <w:proofErr w:type="spellStart"/>
      <w:r>
        <w:t>Relazione</w:t>
      </w:r>
      <w:proofErr w:type="spellEnd"/>
      <w:r>
        <w:t xml:space="preserve"> </w:t>
      </w:r>
      <w:proofErr w:type="spellStart"/>
      <w:r>
        <w:t>delle</w:t>
      </w:r>
      <w:proofErr w:type="spellEnd"/>
      <w:r>
        <w:t xml:space="preserve"> </w:t>
      </w:r>
      <w:proofErr w:type="spellStart"/>
      <w:r>
        <w:t>esperienze</w:t>
      </w:r>
      <w:proofErr w:type="spellEnd"/>
      <w:r>
        <w:t xml:space="preserve"> </w:t>
      </w:r>
      <w:proofErr w:type="spellStart"/>
      <w:r>
        <w:t>fatte</w:t>
      </w:r>
      <w:proofErr w:type="spellEnd"/>
      <w:r>
        <w:t xml:space="preserve"> a </w:t>
      </w:r>
      <w:proofErr w:type="spellStart"/>
      <w:r>
        <w:t>bordo</w:t>
      </w:r>
      <w:proofErr w:type="spellEnd"/>
      <w:r>
        <w:t xml:space="preserve"> </w:t>
      </w:r>
      <w:proofErr w:type="spellStart"/>
      <w:r>
        <w:t>della</w:t>
      </w:r>
      <w:proofErr w:type="spellEnd"/>
      <w:r>
        <w:t xml:space="preserve"> </w:t>
      </w:r>
      <w:proofErr w:type="spellStart"/>
      <w:r>
        <w:t>pontificia</w:t>
      </w:r>
      <w:proofErr w:type="spellEnd"/>
      <w:r>
        <w:t xml:space="preserve"> </w:t>
      </w:r>
      <w:proofErr w:type="spellStart"/>
      <w:r>
        <w:t>pirocorvetta</w:t>
      </w:r>
      <w:proofErr w:type="spellEnd"/>
      <w:r>
        <w:t xml:space="preserve"> </w:t>
      </w:r>
      <w:proofErr w:type="spellStart"/>
      <w:r>
        <w:lastRenderedPageBreak/>
        <w:t>Imacolata</w:t>
      </w:r>
      <w:proofErr w:type="spellEnd"/>
      <w:r>
        <w:t xml:space="preserve"> </w:t>
      </w:r>
      <w:proofErr w:type="spellStart"/>
      <w:r>
        <w:t>Concezione</w:t>
      </w:r>
      <w:proofErr w:type="spellEnd"/>
      <w:r>
        <w:t xml:space="preserve"> per </w:t>
      </w:r>
      <w:proofErr w:type="spellStart"/>
      <w:r>
        <w:t>determinare</w:t>
      </w:r>
      <w:proofErr w:type="spellEnd"/>
      <w:r>
        <w:t xml:space="preserve"> la </w:t>
      </w:r>
      <w:proofErr w:type="spellStart"/>
      <w:r>
        <w:t>trasparenza</w:t>
      </w:r>
      <w:proofErr w:type="spellEnd"/>
      <w:r>
        <w:t xml:space="preserve"> del mare. Mem. del PA Secchi. Nuovo Cim. G. </w:t>
      </w:r>
      <w:proofErr w:type="spellStart"/>
      <w:r>
        <w:t>Fis</w:t>
      </w:r>
      <w:proofErr w:type="spellEnd"/>
      <w:r>
        <w:t xml:space="preserve">. </w:t>
      </w:r>
      <w:proofErr w:type="spellStart"/>
      <w:r>
        <w:t>Chim</w:t>
      </w:r>
      <w:proofErr w:type="spellEnd"/>
      <w:r>
        <w:t xml:space="preserve">. e </w:t>
      </w:r>
      <w:proofErr w:type="spellStart"/>
      <w:r>
        <w:t>Stor</w:t>
      </w:r>
      <w:proofErr w:type="spellEnd"/>
      <w:r>
        <w:t xml:space="preserve">. Nat. </w:t>
      </w:r>
      <w:proofErr w:type="spellStart"/>
      <w:r>
        <w:t>Ottobre</w:t>
      </w:r>
      <w:proofErr w:type="spellEnd"/>
      <w:r>
        <w:t xml:space="preserve"> 1864, Publ. 1865 20, 205–237.</w:t>
      </w:r>
    </w:p>
    <w:p w14:paraId="53CA3E8F" w14:textId="77777777" w:rsidR="001C6958" w:rsidRDefault="001C6958" w:rsidP="001C6958">
      <w:pPr>
        <w:widowControl w:val="0"/>
        <w:autoSpaceDE w:val="0"/>
        <w:autoSpaceDN w:val="0"/>
        <w:adjustRightInd w:val="0"/>
        <w:spacing w:line="360" w:lineRule="auto"/>
        <w:ind w:left="540" w:hanging="540"/>
      </w:pPr>
      <w:r>
        <w:t xml:space="preserve">Seth, S.N.M., </w:t>
      </w:r>
      <w:proofErr w:type="spellStart"/>
      <w:r>
        <w:t>Nai</w:t>
      </w:r>
      <w:proofErr w:type="spellEnd"/>
      <w:r>
        <w:t xml:space="preserve">, H.T., </w:t>
      </w:r>
      <w:proofErr w:type="spellStart"/>
      <w:r>
        <w:t>Rosli</w:t>
      </w:r>
      <w:proofErr w:type="spellEnd"/>
      <w:r>
        <w:t xml:space="preserve">, M.K., Saad, S., Noor, N.M., Yukinori, M., 2014. Egg hatching rates of brown-marbled grouper, </w:t>
      </w:r>
      <w:r w:rsidRPr="00B67A54">
        <w:rPr>
          <w:i/>
          <w:iCs/>
        </w:rPr>
        <w:t>Epinephelus fuscoguttatus</w:t>
      </w:r>
      <w:r>
        <w:t xml:space="preserve"> under different light wavelengths and intensities. MJS 33, 150–154. https://doi.org/10.22452/mjs.vol33no2.3</w:t>
      </w:r>
    </w:p>
    <w:p w14:paraId="10CEE266" w14:textId="77777777" w:rsidR="001C6958" w:rsidRDefault="001C6958" w:rsidP="001C6958">
      <w:pPr>
        <w:widowControl w:val="0"/>
        <w:autoSpaceDE w:val="0"/>
        <w:autoSpaceDN w:val="0"/>
        <w:adjustRightInd w:val="0"/>
        <w:spacing w:line="360" w:lineRule="auto"/>
        <w:ind w:left="540" w:hanging="540"/>
      </w:pPr>
      <w:r>
        <w:t>Shao, T., Wang, T., Liang, X., Li, L., 2019. Seasonal dynamics of light absorption by suspended particulate matter and CDOM in highly turbid inland rivers on the Loess Plateau, China. River Res. Appl. 35, 905–917. https://doi.org/10.1002/rra.3493</w:t>
      </w:r>
    </w:p>
    <w:p w14:paraId="6BD00C7D" w14:textId="77777777" w:rsidR="001C6958" w:rsidRDefault="001C6958" w:rsidP="001C6958">
      <w:pPr>
        <w:widowControl w:val="0"/>
        <w:autoSpaceDE w:val="0"/>
        <w:autoSpaceDN w:val="0"/>
        <w:adjustRightInd w:val="0"/>
        <w:spacing w:line="360" w:lineRule="auto"/>
        <w:ind w:left="540" w:hanging="540"/>
      </w:pPr>
      <w:r>
        <w:t xml:space="preserve">Sharma, S., </w:t>
      </w:r>
      <w:proofErr w:type="spellStart"/>
      <w:r>
        <w:t>Blagrave</w:t>
      </w:r>
      <w:proofErr w:type="spellEnd"/>
      <w:r>
        <w:t xml:space="preserve">, K., Magnuson, J.J., O’Reilly, C.M., Oliver, S., Batt, R.D., Magee, M.R., </w:t>
      </w:r>
      <w:proofErr w:type="spellStart"/>
      <w:r>
        <w:t>Straile</w:t>
      </w:r>
      <w:proofErr w:type="spellEnd"/>
      <w:r>
        <w:t xml:space="preserve">, D., </w:t>
      </w:r>
      <w:proofErr w:type="spellStart"/>
      <w:r>
        <w:t>Weyhenmeyer</w:t>
      </w:r>
      <w:proofErr w:type="spellEnd"/>
      <w:r>
        <w:t xml:space="preserve">, G.A., Winslow, L.A., 2019. Widespread loss of lake ice around the Northern Hemisphere in a warming world. Nat. </w:t>
      </w:r>
      <w:proofErr w:type="spellStart"/>
      <w:r>
        <w:t>Clim</w:t>
      </w:r>
      <w:proofErr w:type="spellEnd"/>
      <w:r>
        <w:t>. Chang. 9, 227. https://doi.org/10.1038/s41558-018-0393-5</w:t>
      </w:r>
    </w:p>
    <w:p w14:paraId="277C0269" w14:textId="77777777" w:rsidR="001C6958" w:rsidRDefault="001C6958" w:rsidP="001C6958">
      <w:pPr>
        <w:widowControl w:val="0"/>
        <w:autoSpaceDE w:val="0"/>
        <w:autoSpaceDN w:val="0"/>
        <w:adjustRightInd w:val="0"/>
        <w:spacing w:line="360" w:lineRule="auto"/>
        <w:ind w:left="540" w:hanging="540"/>
      </w:pPr>
      <w:r>
        <w:t xml:space="preserve">Shen, Y.-J., Shen, Y., Fink, M., </w:t>
      </w:r>
      <w:proofErr w:type="spellStart"/>
      <w:r>
        <w:t>Kralisch</w:t>
      </w:r>
      <w:proofErr w:type="spellEnd"/>
      <w:r>
        <w:t xml:space="preserve">, S., Chen, Y., </w:t>
      </w:r>
      <w:proofErr w:type="spellStart"/>
      <w:r>
        <w:t>Brenning</w:t>
      </w:r>
      <w:proofErr w:type="spellEnd"/>
      <w:r>
        <w:t xml:space="preserve">, A., 2018. Trends and variability in streamflow and snowmelt runoff timing in the southern Tianshan Mountains. J. </w:t>
      </w:r>
      <w:proofErr w:type="spellStart"/>
      <w:r>
        <w:t>Hydrol</w:t>
      </w:r>
      <w:proofErr w:type="spellEnd"/>
      <w:r>
        <w:t>. 557, 173–181. https://doi.org/10.1016/j.jhydrol.2017.12.035</w:t>
      </w:r>
    </w:p>
    <w:p w14:paraId="5B75384E" w14:textId="77777777" w:rsidR="001C6958" w:rsidRDefault="001C6958" w:rsidP="001C6958">
      <w:pPr>
        <w:widowControl w:val="0"/>
        <w:autoSpaceDE w:val="0"/>
        <w:autoSpaceDN w:val="0"/>
        <w:adjustRightInd w:val="0"/>
        <w:spacing w:line="360" w:lineRule="auto"/>
        <w:ind w:left="540" w:hanging="540"/>
      </w:pPr>
      <w:r>
        <w:t>Sinclair, M., Iles, T.D., 1989. Population regulation and speciation in the oceans. ICES J. Mar. Sci. 45, 165–175. https://doi.org/10.1093/icesjms/45.2.165</w:t>
      </w:r>
    </w:p>
    <w:p w14:paraId="3AFDF116" w14:textId="77777777" w:rsidR="001C6958" w:rsidRDefault="001C6958" w:rsidP="001C6958">
      <w:pPr>
        <w:widowControl w:val="0"/>
        <w:autoSpaceDE w:val="0"/>
        <w:autoSpaceDN w:val="0"/>
        <w:adjustRightInd w:val="0"/>
        <w:spacing w:line="360" w:lineRule="auto"/>
        <w:ind w:left="540" w:hanging="540"/>
      </w:pPr>
      <w:proofErr w:type="spellStart"/>
      <w:r>
        <w:t>Skjæraasen</w:t>
      </w:r>
      <w:proofErr w:type="spellEnd"/>
      <w:r>
        <w:t xml:space="preserve">, J.E., Meager, J.J., Karlsen, Ø., Hutchings, J.A., </w:t>
      </w:r>
      <w:proofErr w:type="spellStart"/>
      <w:r>
        <w:t>Fernö</w:t>
      </w:r>
      <w:proofErr w:type="spellEnd"/>
      <w:r>
        <w:t>, A., 2011. Extreme spawning-site fidelity in Atlantic cod. ICES J. Mar. Sci. 68, 1472–1477. https://doi.org/10.1093/icesjms/fsr055</w:t>
      </w:r>
    </w:p>
    <w:p w14:paraId="3B16B049" w14:textId="77777777" w:rsidR="001C6958" w:rsidRDefault="001C6958" w:rsidP="001C6958">
      <w:pPr>
        <w:widowControl w:val="0"/>
        <w:autoSpaceDE w:val="0"/>
        <w:autoSpaceDN w:val="0"/>
        <w:adjustRightInd w:val="0"/>
        <w:spacing w:line="360" w:lineRule="auto"/>
        <w:ind w:left="540" w:hanging="540"/>
      </w:pPr>
      <w:r>
        <w:t xml:space="preserve">Sommer, U., Adrian, R., De </w:t>
      </w:r>
      <w:proofErr w:type="spellStart"/>
      <w:r>
        <w:t>Senerpont</w:t>
      </w:r>
      <w:proofErr w:type="spellEnd"/>
      <w:r>
        <w:t xml:space="preserve"> </w:t>
      </w:r>
      <w:proofErr w:type="spellStart"/>
      <w:r>
        <w:t>Domis</w:t>
      </w:r>
      <w:proofErr w:type="spellEnd"/>
      <w:r>
        <w:t xml:space="preserve">, L., </w:t>
      </w:r>
      <w:proofErr w:type="spellStart"/>
      <w:r>
        <w:t>Elser</w:t>
      </w:r>
      <w:proofErr w:type="spellEnd"/>
      <w:r>
        <w:t xml:space="preserve">, J.J., </w:t>
      </w:r>
      <w:proofErr w:type="spellStart"/>
      <w:r>
        <w:t>Gaedke</w:t>
      </w:r>
      <w:proofErr w:type="spellEnd"/>
      <w:r>
        <w:t xml:space="preserve">, U., </w:t>
      </w:r>
      <w:proofErr w:type="spellStart"/>
      <w:r>
        <w:t>Ibelings</w:t>
      </w:r>
      <w:proofErr w:type="spellEnd"/>
      <w:r>
        <w:t xml:space="preserve">, B., Jeppesen, E., </w:t>
      </w:r>
      <w:proofErr w:type="spellStart"/>
      <w:r>
        <w:t>Lürling</w:t>
      </w:r>
      <w:proofErr w:type="spellEnd"/>
      <w:r>
        <w:t xml:space="preserve">, M., </w:t>
      </w:r>
      <w:proofErr w:type="spellStart"/>
      <w:r>
        <w:t>Molinero</w:t>
      </w:r>
      <w:proofErr w:type="spellEnd"/>
      <w:r>
        <w:t xml:space="preserve">, J.C., </w:t>
      </w:r>
      <w:proofErr w:type="spellStart"/>
      <w:r>
        <w:t>Mooij</w:t>
      </w:r>
      <w:proofErr w:type="spellEnd"/>
      <w:r>
        <w:t xml:space="preserve">, W.M., 2012. Beyond the Plankton Ecology Group (PEG) model: mechanisms driving plankton succession. </w:t>
      </w:r>
      <w:proofErr w:type="spellStart"/>
      <w:r>
        <w:t>Annu</w:t>
      </w:r>
      <w:proofErr w:type="spellEnd"/>
      <w:r>
        <w:t xml:space="preserve">. Rev. Ecol. </w:t>
      </w:r>
      <w:proofErr w:type="spellStart"/>
      <w:r>
        <w:t>Evol</w:t>
      </w:r>
      <w:proofErr w:type="spellEnd"/>
      <w:r>
        <w:t>. Syst. 43, 429–448. https://doi.org/10.1146/annurev-ecolsys-110411-160251</w:t>
      </w:r>
    </w:p>
    <w:p w14:paraId="7075AB72" w14:textId="77777777" w:rsidR="001C6958" w:rsidRDefault="001C6958" w:rsidP="001C6958">
      <w:pPr>
        <w:widowControl w:val="0"/>
        <w:autoSpaceDE w:val="0"/>
        <w:autoSpaceDN w:val="0"/>
        <w:adjustRightInd w:val="0"/>
        <w:spacing w:line="360" w:lineRule="auto"/>
        <w:ind w:left="540" w:hanging="540"/>
      </w:pPr>
      <w:r>
        <w:t xml:space="preserve">Stewart, T.R., </w:t>
      </w:r>
      <w:proofErr w:type="spellStart"/>
      <w:r>
        <w:t>Mäkinen</w:t>
      </w:r>
      <w:proofErr w:type="spellEnd"/>
      <w:r>
        <w:t xml:space="preserve">, M., </w:t>
      </w:r>
      <w:proofErr w:type="spellStart"/>
      <w:r>
        <w:t>Goulon</w:t>
      </w:r>
      <w:proofErr w:type="spellEnd"/>
      <w:r>
        <w:t xml:space="preserve">, C., </w:t>
      </w:r>
      <w:proofErr w:type="spellStart"/>
      <w:r>
        <w:t>Guillard</w:t>
      </w:r>
      <w:proofErr w:type="spellEnd"/>
      <w:r>
        <w:t xml:space="preserve">, J., </w:t>
      </w:r>
      <w:proofErr w:type="spellStart"/>
      <w:r>
        <w:t>Marjomäki</w:t>
      </w:r>
      <w:proofErr w:type="spellEnd"/>
      <w:r>
        <w:t xml:space="preserve">, T.J., </w:t>
      </w:r>
      <w:proofErr w:type="spellStart"/>
      <w:r>
        <w:t>Lasne</w:t>
      </w:r>
      <w:proofErr w:type="spellEnd"/>
      <w:r>
        <w:t>, E., Karjalainen, J., Stockwell, J.D., 2021. Influence of warming temperatures on coregonine embryogenesis within and among species. Hydrobiologia In review. https://doi.org/10.1101/2021.02.13.431107</w:t>
      </w:r>
    </w:p>
    <w:p w14:paraId="6D3F26D4" w14:textId="77777777" w:rsidR="001C6958" w:rsidRDefault="001C6958" w:rsidP="001C6958">
      <w:pPr>
        <w:widowControl w:val="0"/>
        <w:autoSpaceDE w:val="0"/>
        <w:autoSpaceDN w:val="0"/>
        <w:adjustRightInd w:val="0"/>
        <w:spacing w:line="360" w:lineRule="auto"/>
        <w:ind w:left="540" w:hanging="540"/>
      </w:pPr>
      <w:r>
        <w:t xml:space="preserve">Stockwell, J.D., </w:t>
      </w:r>
      <w:proofErr w:type="spellStart"/>
      <w:r>
        <w:t>Ebener</w:t>
      </w:r>
      <w:proofErr w:type="spellEnd"/>
      <w:r>
        <w:t xml:space="preserve">, M.P., Black, J.A.,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Schram, S.T., Schreiner, D.R., </w:t>
      </w:r>
      <w:proofErr w:type="spellStart"/>
      <w:r>
        <w:t>Seider</w:t>
      </w:r>
      <w:proofErr w:type="spellEnd"/>
      <w:r>
        <w:t xml:space="preserve">, M.J., Sitar, S.P., Yule, D.L., 2009. A Synthesis of Cisco Recovery in Lake Superior: Implications for Native Fish </w:t>
      </w:r>
      <w:r>
        <w:lastRenderedPageBreak/>
        <w:t xml:space="preserve">Rehabilitation in the Laurentian Great Lakes. North Am. J. Fish. </w:t>
      </w:r>
      <w:proofErr w:type="spellStart"/>
      <w:r>
        <w:t>Manag</w:t>
      </w:r>
      <w:proofErr w:type="spellEnd"/>
      <w:r>
        <w:t>. 29, 626–652. https://doi.org/10.1577/M08-002.1</w:t>
      </w:r>
    </w:p>
    <w:p w14:paraId="2AC17AF1" w14:textId="77777777" w:rsidR="001C6958" w:rsidRDefault="001C6958" w:rsidP="001C6958">
      <w:pPr>
        <w:widowControl w:val="0"/>
        <w:autoSpaceDE w:val="0"/>
        <w:autoSpaceDN w:val="0"/>
        <w:adjustRightInd w:val="0"/>
        <w:spacing w:line="360" w:lineRule="auto"/>
        <w:ind w:left="540" w:hanging="540"/>
      </w:pPr>
      <w:r>
        <w:t xml:space="preserve">Stockwell, J.D., Yule, D.L., </w:t>
      </w:r>
      <w:proofErr w:type="spellStart"/>
      <w:r>
        <w:t>Hrabik</w:t>
      </w:r>
      <w:proofErr w:type="spellEnd"/>
      <w:r>
        <w:t xml:space="preserve">, T.R., </w:t>
      </w:r>
      <w:proofErr w:type="spellStart"/>
      <w:r>
        <w:t>Sierszen</w:t>
      </w:r>
      <w:proofErr w:type="spellEnd"/>
      <w:r>
        <w:t xml:space="preserve">, M.E., Isaac, E.J., 2014. Habitat coupling in a large lake system: Delivery of an energy subsidy by an offshore </w:t>
      </w:r>
      <w:proofErr w:type="spellStart"/>
      <w:r>
        <w:t>planktivore</w:t>
      </w:r>
      <w:proofErr w:type="spellEnd"/>
      <w:r>
        <w:t xml:space="preserve"> to the nearshore zone of Lake Superior. </w:t>
      </w:r>
      <w:proofErr w:type="spellStart"/>
      <w:r>
        <w:t>Freshw</w:t>
      </w:r>
      <w:proofErr w:type="spellEnd"/>
      <w:r>
        <w:t>. Biol. 59, 1197–1212. https://doi.org/10.1111/fwb.12340</w:t>
      </w:r>
    </w:p>
    <w:p w14:paraId="5B9646FE" w14:textId="77777777" w:rsidR="001C6958" w:rsidRDefault="001C6958" w:rsidP="001C6958">
      <w:pPr>
        <w:widowControl w:val="0"/>
        <w:autoSpaceDE w:val="0"/>
        <w:autoSpaceDN w:val="0"/>
        <w:adjustRightInd w:val="0"/>
        <w:spacing w:line="360" w:lineRule="auto"/>
        <w:ind w:left="540" w:hanging="540"/>
      </w:pPr>
      <w:proofErr w:type="spellStart"/>
      <w:r>
        <w:t>Thorrold</w:t>
      </w:r>
      <w:proofErr w:type="spellEnd"/>
      <w:r>
        <w:t xml:space="preserve">, S.R., </w:t>
      </w:r>
      <w:proofErr w:type="spellStart"/>
      <w:r>
        <w:t>Latkoczy</w:t>
      </w:r>
      <w:proofErr w:type="spellEnd"/>
      <w:r>
        <w:t>, C., Swart, P.K., Jones, C.M., 2001. Natal homing in a marine fish metapopulation. Science 291, 297–299. https://doi.org/10.1126/science.291.5502.297</w:t>
      </w:r>
    </w:p>
    <w:p w14:paraId="2F2E5724" w14:textId="77777777" w:rsidR="001C6958" w:rsidRDefault="001C6958" w:rsidP="001C6958">
      <w:pPr>
        <w:widowControl w:val="0"/>
        <w:autoSpaceDE w:val="0"/>
        <w:autoSpaceDN w:val="0"/>
        <w:adjustRightInd w:val="0"/>
        <w:spacing w:line="360" w:lineRule="auto"/>
        <w:ind w:left="540" w:hanging="540"/>
      </w:pPr>
      <w:r>
        <w:t xml:space="preserve">Villamizar, N., Blanco-Vives, B., </w:t>
      </w:r>
      <w:proofErr w:type="spellStart"/>
      <w:r>
        <w:t>Migaud</w:t>
      </w:r>
      <w:proofErr w:type="spellEnd"/>
      <w:r>
        <w:t xml:space="preserve">, H., Davie, A., </w:t>
      </w:r>
      <w:proofErr w:type="spellStart"/>
      <w:r>
        <w:t>Carboni</w:t>
      </w:r>
      <w:proofErr w:type="spellEnd"/>
      <w:r>
        <w:t xml:space="preserve">, S., Sanchez-Vazquez, F.J., Sánchez-Vázquez, F.J., 2011. Effects of light during early larval development of some </w:t>
      </w:r>
      <w:proofErr w:type="spellStart"/>
      <w:r>
        <w:t>aquacultured</w:t>
      </w:r>
      <w:proofErr w:type="spellEnd"/>
      <w:r>
        <w:t xml:space="preserve"> </w:t>
      </w:r>
      <w:proofErr w:type="spellStart"/>
      <w:r>
        <w:t>teleosts</w:t>
      </w:r>
      <w:proofErr w:type="spellEnd"/>
      <w:r>
        <w:t>: a review. Aquaculture 315, 86–94. https://doi.org/10.1016/j.aquaculture.2010.10.036</w:t>
      </w:r>
    </w:p>
    <w:p w14:paraId="1FD1C3E4" w14:textId="77777777" w:rsidR="001C6958" w:rsidRDefault="001C6958" w:rsidP="001C6958">
      <w:pPr>
        <w:widowControl w:val="0"/>
        <w:autoSpaceDE w:val="0"/>
        <w:autoSpaceDN w:val="0"/>
        <w:adjustRightInd w:val="0"/>
        <w:spacing w:line="360" w:lineRule="auto"/>
        <w:ind w:left="540" w:hanging="540"/>
      </w:pPr>
      <w:proofErr w:type="spellStart"/>
      <w:r>
        <w:t>Voeten</w:t>
      </w:r>
      <w:proofErr w:type="spellEnd"/>
      <w:r>
        <w:t>, C.C., 2020. buildmer: Stepwise Elimination and Term Reordering for Mixed-Effects Regression.</w:t>
      </w:r>
    </w:p>
    <w:p w14:paraId="4D54C410" w14:textId="77777777" w:rsidR="001C6958" w:rsidRDefault="001C6958" w:rsidP="001C6958">
      <w:pPr>
        <w:widowControl w:val="0"/>
        <w:autoSpaceDE w:val="0"/>
        <w:autoSpaceDN w:val="0"/>
        <w:adjustRightInd w:val="0"/>
        <w:spacing w:line="360" w:lineRule="auto"/>
        <w:ind w:left="540" w:hanging="540"/>
      </w:pPr>
      <w:r>
        <w:t xml:space="preserve">Walter, B., Cavalieri, D.J., Thornhill, K.L., </w:t>
      </w:r>
      <w:proofErr w:type="spellStart"/>
      <w:r>
        <w:t>Gasiewski</w:t>
      </w:r>
      <w:proofErr w:type="spellEnd"/>
      <w:r>
        <w:t xml:space="preserve">, A.J., 2006. Aircraft measurements of heat fluxes over wind-driven coastal polynyas in the Bering Sea. IEEE Trans. </w:t>
      </w:r>
      <w:proofErr w:type="spellStart"/>
      <w:r>
        <w:t>Geosci</w:t>
      </w:r>
      <w:proofErr w:type="spellEnd"/>
      <w:r>
        <w:t>. Remote Sens. 44, 3118–3134.</w:t>
      </w:r>
    </w:p>
    <w:p w14:paraId="47F28988" w14:textId="77777777" w:rsidR="001C6958" w:rsidRDefault="001C6958" w:rsidP="001C6958">
      <w:pPr>
        <w:widowControl w:val="0"/>
        <w:autoSpaceDE w:val="0"/>
        <w:autoSpaceDN w:val="0"/>
        <w:adjustRightInd w:val="0"/>
        <w:spacing w:line="360" w:lineRule="auto"/>
        <w:ind w:left="540" w:hanging="540"/>
      </w:pPr>
      <w:r>
        <w:t xml:space="preserve">Wang, J., Hu, H., Schwab, D., </w:t>
      </w:r>
      <w:proofErr w:type="spellStart"/>
      <w:r>
        <w:t>Leshkevich</w:t>
      </w:r>
      <w:proofErr w:type="spellEnd"/>
      <w:r>
        <w:t xml:space="preserve">, G., </w:t>
      </w:r>
      <w:proofErr w:type="spellStart"/>
      <w:r>
        <w:t>Beletsky</w:t>
      </w:r>
      <w:proofErr w:type="spellEnd"/>
      <w:r>
        <w:t xml:space="preserve">, D., Hawley, N., </w:t>
      </w:r>
      <w:proofErr w:type="spellStart"/>
      <w:r>
        <w:t>Clites</w:t>
      </w:r>
      <w:proofErr w:type="spellEnd"/>
      <w:r>
        <w:t>, A., 2010. Development of the Great Lakes ice-circulation model (GLIM): application to Lake Erie in 2003–2004. J. Great Lakes Res. 36, 425–436. https://doi.org/10.1016/j.jglr.2010.04.002</w:t>
      </w:r>
    </w:p>
    <w:p w14:paraId="3E92F994" w14:textId="77777777" w:rsidR="001C6958" w:rsidRDefault="001C6958" w:rsidP="001C6958">
      <w:pPr>
        <w:widowControl w:val="0"/>
        <w:autoSpaceDE w:val="0"/>
        <w:autoSpaceDN w:val="0"/>
        <w:adjustRightInd w:val="0"/>
        <w:spacing w:line="360" w:lineRule="auto"/>
        <w:ind w:left="540" w:hanging="540"/>
      </w:pPr>
      <w:proofErr w:type="spellStart"/>
      <w:r>
        <w:t>Wielgolaski</w:t>
      </w:r>
      <w:proofErr w:type="spellEnd"/>
      <w:r>
        <w:t>, F.E., Inouye, D.W., 2003. High latitude climates, in: D, S.M. (Ed.), Phenology: An Integrative Environmental Science. Springer, pp. 175–194. https://doi.org/10.1007/978-94-007-0632-3_12</w:t>
      </w:r>
    </w:p>
    <w:p w14:paraId="277D6E12" w14:textId="77777777" w:rsidR="001C6958" w:rsidRDefault="001C6958" w:rsidP="001C6958">
      <w:pPr>
        <w:widowControl w:val="0"/>
        <w:autoSpaceDE w:val="0"/>
        <w:autoSpaceDN w:val="0"/>
        <w:adjustRightInd w:val="0"/>
        <w:spacing w:line="360" w:lineRule="auto"/>
        <w:ind w:left="540" w:hanging="540"/>
      </w:pPr>
      <w:r>
        <w:t xml:space="preserve">Winslow, L.A., Read, J.S., Hansen, G.J.A., Rose, K.C., Robertson, D.M., 2017. Seasonality of change: Summer warming rates do not fully represent effects of climate change on lake temperatures. </w:t>
      </w:r>
      <w:proofErr w:type="spellStart"/>
      <w:r>
        <w:t>Limnol</w:t>
      </w:r>
      <w:proofErr w:type="spellEnd"/>
      <w:r>
        <w:t xml:space="preserve">. </w:t>
      </w:r>
      <w:proofErr w:type="spellStart"/>
      <w:r>
        <w:t>Oceanogr</w:t>
      </w:r>
      <w:proofErr w:type="spellEnd"/>
      <w:r>
        <w:t>. 62, 2168–2178. https://doi.org/10.1002/lno.10557</w:t>
      </w:r>
    </w:p>
    <w:p w14:paraId="11F47113" w14:textId="77777777" w:rsidR="001C6958" w:rsidRDefault="001C6958" w:rsidP="001C6958">
      <w:pPr>
        <w:widowControl w:val="0"/>
        <w:autoSpaceDE w:val="0"/>
        <w:autoSpaceDN w:val="0"/>
        <w:adjustRightInd w:val="0"/>
        <w:spacing w:line="360" w:lineRule="auto"/>
        <w:ind w:left="540" w:hanging="540"/>
      </w:pPr>
      <w:r>
        <w:t xml:space="preserve">Yang, B., Wells, M.G., Li, J., Young, J., 2020. Mixing, stratification, and plankton under lake‐ice during winter in a large lake: Implications for spring dissolved oxygen levels. </w:t>
      </w:r>
      <w:proofErr w:type="spellStart"/>
      <w:r>
        <w:t>Limnol</w:t>
      </w:r>
      <w:proofErr w:type="spellEnd"/>
      <w:r>
        <w:t xml:space="preserve">. </w:t>
      </w:r>
      <w:proofErr w:type="spellStart"/>
      <w:r>
        <w:t>Oceanogr</w:t>
      </w:r>
      <w:proofErr w:type="spellEnd"/>
      <w:r>
        <w:t>. 65, 2713–2729. https://doi.org/10.1002/lno.11543</w:t>
      </w:r>
    </w:p>
    <w:p w14:paraId="69A292C8" w14:textId="77777777" w:rsidR="001C6958" w:rsidRDefault="001C6958" w:rsidP="001C6958">
      <w:pPr>
        <w:widowControl w:val="0"/>
        <w:autoSpaceDE w:val="0"/>
        <w:autoSpaceDN w:val="0"/>
        <w:adjustRightInd w:val="0"/>
        <w:spacing w:line="360" w:lineRule="auto"/>
        <w:ind w:left="540" w:hanging="540"/>
      </w:pPr>
      <w:r>
        <w:t xml:space="preserve">Zimmerman, M.S., Krueger, C.C., 2009. An Ecosystem Perspective on Re-establishing Native Deepwater Fishes in the Laurentian Great Lakes. North Am. J. Fish. </w:t>
      </w:r>
      <w:proofErr w:type="spellStart"/>
      <w:r>
        <w:t>Manag</w:t>
      </w:r>
      <w:proofErr w:type="spellEnd"/>
      <w:r>
        <w:t>. 29, 1352–</w:t>
      </w:r>
      <w:r>
        <w:lastRenderedPageBreak/>
        <w:t>1371. https://doi.org/10.1577/M08-194.1</w:t>
      </w:r>
    </w:p>
    <w:p w14:paraId="1CE5FB4B" w14:textId="77777777" w:rsidR="00E37915" w:rsidRPr="00C0478F" w:rsidRDefault="00050162" w:rsidP="001C6958">
      <w:pPr>
        <w:widowControl w:val="0"/>
        <w:autoSpaceDE w:val="0"/>
        <w:autoSpaceDN w:val="0"/>
        <w:adjustRightInd w:val="0"/>
        <w:spacing w:line="360" w:lineRule="auto"/>
        <w:rPr>
          <w:b/>
        </w:rPr>
      </w:pPr>
      <w:r w:rsidRPr="00C0478F">
        <w:br w:type="page"/>
      </w:r>
    </w:p>
    <w:p w14:paraId="3DE630A8" w14:textId="77777777" w:rsidR="00E37915" w:rsidRPr="00C0478F" w:rsidRDefault="00050162">
      <w:pPr>
        <w:pStyle w:val="Heading1"/>
        <w:spacing w:before="0" w:after="0" w:line="360" w:lineRule="auto"/>
        <w:rPr>
          <w:sz w:val="24"/>
          <w:szCs w:val="24"/>
        </w:rPr>
      </w:pPr>
      <w:bookmarkStart w:id="156" w:name="_heading=h.hvm533v0sg1s" w:colFirst="0" w:colLast="0"/>
      <w:bookmarkEnd w:id="156"/>
      <w:r w:rsidRPr="00C0478F">
        <w:rPr>
          <w:sz w:val="24"/>
          <w:szCs w:val="24"/>
        </w:rPr>
        <w:lastRenderedPageBreak/>
        <w:t>Tables:</w:t>
      </w:r>
    </w:p>
    <w:p w14:paraId="42E570A7" w14:textId="77777777" w:rsidR="00E37915" w:rsidRPr="00C0478F" w:rsidRDefault="00E37915">
      <w:pPr>
        <w:spacing w:line="360" w:lineRule="auto"/>
        <w:rPr>
          <w:b/>
        </w:rPr>
      </w:pPr>
    </w:p>
    <w:p w14:paraId="771F856A"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xml:space="preserve">) for three ice coverage classes </w:t>
      </w:r>
      <w:r w:rsidR="00A61D9B">
        <w:t xml:space="preserve">measured </w:t>
      </w:r>
      <w:r w:rsidRPr="00C0478F">
        <w:t>from Lake Superior and corresponding laboratory experimental light conditions</w:t>
      </w:r>
      <w:r w:rsidR="00A61D9B">
        <w:t xml:space="preserve"> used for both Lake Superior and Lake Ontario</w:t>
      </w:r>
      <w:r w:rsidRPr="00C0478F">
        <w:t>.</w:t>
      </w:r>
    </w:p>
    <w:p w14:paraId="0F4E300B" w14:textId="77777777" w:rsidR="00E37915" w:rsidRPr="00C0478F" w:rsidRDefault="00E37915">
      <w:pPr>
        <w:spacing w:line="360" w:lineRule="auto"/>
      </w:pPr>
    </w:p>
    <w:tbl>
      <w:tblPr>
        <w:tblStyle w:val="a6"/>
        <w:tblW w:w="8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016"/>
        <w:gridCol w:w="2016"/>
        <w:gridCol w:w="2016"/>
      </w:tblGrid>
      <w:tr w:rsidR="00E37915" w:rsidRPr="00C0478F" w14:paraId="1D0DE801" w14:textId="77777777" w:rsidTr="00A61D9B">
        <w:trPr>
          <w:trHeight w:val="360"/>
          <w:jc w:val="center"/>
        </w:trPr>
        <w:tc>
          <w:tcPr>
            <w:tcW w:w="2304" w:type="dxa"/>
            <w:tcBorders>
              <w:top w:val="single" w:sz="12" w:space="0" w:color="auto"/>
              <w:left w:val="nil"/>
              <w:bottom w:val="nil"/>
              <w:right w:val="nil"/>
            </w:tcBorders>
            <w:tcMar>
              <w:top w:w="0" w:type="dxa"/>
              <w:left w:w="108" w:type="dxa"/>
              <w:bottom w:w="0" w:type="dxa"/>
              <w:right w:w="108" w:type="dxa"/>
            </w:tcMar>
            <w:vAlign w:val="center"/>
          </w:tcPr>
          <w:p w14:paraId="4595C547"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1DBDFFE0" w14:textId="77777777" w:rsidR="00E37915" w:rsidRPr="00C0478F" w:rsidRDefault="00050162">
            <w:pPr>
              <w:jc w:val="center"/>
              <w:rPr>
                <w:sz w:val="24"/>
                <w:szCs w:val="24"/>
              </w:rPr>
            </w:pPr>
            <w:r w:rsidRPr="00C0478F">
              <w:rPr>
                <w:sz w:val="24"/>
                <w:szCs w:val="24"/>
              </w:rPr>
              <w:t>Ice Coverage (Light Treatment)</w:t>
            </w:r>
          </w:p>
        </w:tc>
      </w:tr>
      <w:tr w:rsidR="00E37915" w:rsidRPr="00C0478F" w14:paraId="7A7837A2" w14:textId="77777777" w:rsidTr="00A61D9B">
        <w:trPr>
          <w:trHeight w:val="360"/>
          <w:jc w:val="center"/>
        </w:trPr>
        <w:tc>
          <w:tcPr>
            <w:tcW w:w="2304" w:type="dxa"/>
            <w:tcBorders>
              <w:top w:val="nil"/>
              <w:left w:val="nil"/>
              <w:bottom w:val="single" w:sz="4" w:space="0" w:color="000000"/>
              <w:right w:val="nil"/>
            </w:tcBorders>
            <w:tcMar>
              <w:top w:w="0" w:type="dxa"/>
              <w:left w:w="108" w:type="dxa"/>
              <w:bottom w:w="0" w:type="dxa"/>
              <w:right w:w="108" w:type="dxa"/>
            </w:tcMar>
            <w:vAlign w:val="center"/>
          </w:tcPr>
          <w:p w14:paraId="398A279C"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41E5CD3"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1BDBB344"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5678FC69" w14:textId="77777777" w:rsidR="00E37915" w:rsidRPr="00C0478F" w:rsidRDefault="00050162">
            <w:pPr>
              <w:jc w:val="center"/>
              <w:rPr>
                <w:sz w:val="24"/>
                <w:szCs w:val="24"/>
              </w:rPr>
            </w:pPr>
            <w:r w:rsidRPr="00C0478F">
              <w:rPr>
                <w:sz w:val="24"/>
                <w:szCs w:val="24"/>
              </w:rPr>
              <w:t>&lt; 10% (High)</w:t>
            </w:r>
          </w:p>
        </w:tc>
      </w:tr>
      <w:tr w:rsidR="00E37915" w:rsidRPr="00C0478F" w14:paraId="39D79D3A" w14:textId="77777777" w:rsidTr="00A61D9B">
        <w:trPr>
          <w:trHeight w:val="360"/>
          <w:jc w:val="center"/>
        </w:trPr>
        <w:tc>
          <w:tcPr>
            <w:tcW w:w="2304" w:type="dxa"/>
            <w:tcBorders>
              <w:top w:val="single" w:sz="4" w:space="0" w:color="000000"/>
              <w:left w:val="nil"/>
              <w:bottom w:val="nil"/>
              <w:right w:val="nil"/>
            </w:tcBorders>
            <w:tcMar>
              <w:top w:w="0" w:type="dxa"/>
              <w:left w:w="108" w:type="dxa"/>
              <w:bottom w:w="0" w:type="dxa"/>
              <w:right w:w="108" w:type="dxa"/>
            </w:tcMar>
            <w:vAlign w:val="center"/>
          </w:tcPr>
          <w:p w14:paraId="70FB4CD7" w14:textId="77777777" w:rsidR="00E37915" w:rsidRPr="00C0478F" w:rsidRDefault="0051643F">
            <w:pPr>
              <w:rPr>
                <w:sz w:val="24"/>
                <w:szCs w:val="24"/>
              </w:rPr>
            </w:pPr>
            <w:r>
              <w:rPr>
                <w:sz w:val="24"/>
                <w:szCs w:val="24"/>
              </w:rPr>
              <w:t>Field (</w:t>
            </w:r>
            <w:r w:rsidR="00050162" w:rsidRPr="00C0478F">
              <w:rPr>
                <w:sz w:val="24"/>
                <w:szCs w:val="24"/>
              </w:rPr>
              <w:t>Lake Superior</w:t>
            </w:r>
            <w:r>
              <w:rPr>
                <w:sz w:val="24"/>
                <w:szCs w:val="24"/>
              </w:rPr>
              <w:t>)</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73BFD235"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20F03012"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3970DCE9" w14:textId="77777777" w:rsidR="00E37915" w:rsidRPr="00C0478F" w:rsidRDefault="00050162">
            <w:pPr>
              <w:jc w:val="center"/>
              <w:rPr>
                <w:sz w:val="24"/>
                <w:szCs w:val="24"/>
              </w:rPr>
            </w:pPr>
            <w:r w:rsidRPr="00C0478F">
              <w:rPr>
                <w:sz w:val="24"/>
                <w:szCs w:val="24"/>
              </w:rPr>
              <w:t>5.5 ± 5.9</w:t>
            </w:r>
          </w:p>
        </w:tc>
      </w:tr>
      <w:tr w:rsidR="00E37915" w:rsidRPr="00C0478F" w14:paraId="11443D00" w14:textId="77777777" w:rsidTr="00A61D9B">
        <w:trPr>
          <w:trHeight w:val="360"/>
          <w:jc w:val="center"/>
        </w:trPr>
        <w:tc>
          <w:tcPr>
            <w:tcW w:w="2304" w:type="dxa"/>
            <w:tcBorders>
              <w:top w:val="nil"/>
              <w:left w:val="nil"/>
              <w:bottom w:val="single" w:sz="12" w:space="0" w:color="auto"/>
              <w:right w:val="nil"/>
            </w:tcBorders>
            <w:tcMar>
              <w:top w:w="0" w:type="dxa"/>
              <w:left w:w="108" w:type="dxa"/>
              <w:bottom w:w="0" w:type="dxa"/>
              <w:right w:w="108" w:type="dxa"/>
            </w:tcMar>
            <w:vAlign w:val="center"/>
          </w:tcPr>
          <w:p w14:paraId="1FB797F5"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14D5C55"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FDC09E9"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67751219" w14:textId="77777777" w:rsidR="00E37915" w:rsidRPr="00C0478F" w:rsidRDefault="00050162">
            <w:pPr>
              <w:jc w:val="center"/>
              <w:rPr>
                <w:sz w:val="24"/>
                <w:szCs w:val="24"/>
              </w:rPr>
            </w:pPr>
            <w:r w:rsidRPr="00C0478F">
              <w:rPr>
                <w:sz w:val="24"/>
                <w:szCs w:val="24"/>
              </w:rPr>
              <w:t>6.2 ± 1.0</w:t>
            </w:r>
          </w:p>
        </w:tc>
      </w:tr>
    </w:tbl>
    <w:p w14:paraId="01E4DC68" w14:textId="77777777" w:rsidR="00E37915" w:rsidRPr="00C0478F" w:rsidRDefault="00050162">
      <w:pPr>
        <w:spacing w:line="360" w:lineRule="auto"/>
      </w:pPr>
      <w:r w:rsidRPr="00C0478F">
        <w:br w:type="page"/>
      </w:r>
    </w:p>
    <w:p w14:paraId="43E8261F"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3C0B50C6"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7B1C6379"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1926A0C9"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79F30539"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5F1EDD77"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B211E42"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109282DA"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5FB2938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60D17914" w14:textId="77777777" w:rsidR="00E37915" w:rsidRPr="00C0478F" w:rsidRDefault="00050162" w:rsidP="0011296A">
            <w:pPr>
              <w:jc w:val="center"/>
              <w:rPr>
                <w:sz w:val="24"/>
                <w:szCs w:val="24"/>
              </w:rPr>
            </w:pPr>
            <w:r w:rsidRPr="00C0478F">
              <w:rPr>
                <w:sz w:val="24"/>
                <w:szCs w:val="24"/>
              </w:rPr>
              <w:t>Low</w:t>
            </w:r>
          </w:p>
        </w:tc>
      </w:tr>
      <w:tr w:rsidR="00E37915" w:rsidRPr="00C0478F" w14:paraId="777A2BD1"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3E22F8F8"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5EB61AA8"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B2993B3"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5513E662" w14:textId="77777777" w:rsidR="00E37915" w:rsidRPr="00C0478F" w:rsidRDefault="00050162" w:rsidP="0011296A">
            <w:pPr>
              <w:jc w:val="center"/>
              <w:rPr>
                <w:sz w:val="24"/>
                <w:szCs w:val="24"/>
              </w:rPr>
            </w:pPr>
            <w:r w:rsidRPr="00C0478F">
              <w:rPr>
                <w:sz w:val="24"/>
                <w:szCs w:val="24"/>
              </w:rPr>
              <w:t>4.3 ± 0.3</w:t>
            </w:r>
          </w:p>
        </w:tc>
      </w:tr>
      <w:tr w:rsidR="00E37915" w:rsidRPr="00C0478F" w14:paraId="35A85B94"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24EFF88C"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251EE402"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2D1DEFB4"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70819119" w14:textId="77777777" w:rsidR="00E37915" w:rsidRPr="00C0478F" w:rsidRDefault="00050162" w:rsidP="0011296A">
            <w:pPr>
              <w:jc w:val="center"/>
              <w:rPr>
                <w:sz w:val="24"/>
                <w:szCs w:val="24"/>
              </w:rPr>
            </w:pPr>
            <w:r w:rsidRPr="00C0478F">
              <w:rPr>
                <w:sz w:val="24"/>
                <w:szCs w:val="24"/>
              </w:rPr>
              <w:t>4.4 ± 0.4</w:t>
            </w:r>
          </w:p>
        </w:tc>
      </w:tr>
    </w:tbl>
    <w:p w14:paraId="16CDFB09" w14:textId="77777777" w:rsidR="00E37915" w:rsidRPr="00C0478F" w:rsidRDefault="00050162">
      <w:pPr>
        <w:spacing w:line="360" w:lineRule="auto"/>
      </w:pPr>
      <w:r w:rsidRPr="00C0478F">
        <w:br w:type="page"/>
      </w:r>
    </w:p>
    <w:p w14:paraId="77243992"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43C183CF"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0D333791"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71EA7A15"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4B5A6852"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6660F2D2"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305044BF"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126A20CA"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C78B137" w14:textId="77777777" w:rsidR="00E37915" w:rsidRPr="00C0478F" w:rsidRDefault="00050162" w:rsidP="0011296A">
            <w:pPr>
              <w:jc w:val="center"/>
              <w:rPr>
                <w:sz w:val="24"/>
                <w:szCs w:val="24"/>
              </w:rPr>
            </w:pPr>
            <w:r w:rsidRPr="00C0478F">
              <w:rPr>
                <w:sz w:val="24"/>
                <w:szCs w:val="24"/>
              </w:rPr>
              <w:t>p-value</w:t>
            </w:r>
          </w:p>
        </w:tc>
      </w:tr>
      <w:tr w:rsidR="00E37915" w:rsidRPr="00C0478F" w14:paraId="35E4321A"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E76C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4929E9CC"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67FB093B"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249E04BC"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D28742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73FC6CBB" w14:textId="77777777" w:rsidR="00E37915" w:rsidRPr="00C0478F" w:rsidRDefault="00E37915" w:rsidP="0011296A">
            <w:pPr>
              <w:jc w:val="center"/>
              <w:rPr>
                <w:sz w:val="24"/>
                <w:szCs w:val="24"/>
              </w:rPr>
            </w:pPr>
          </w:p>
        </w:tc>
      </w:tr>
      <w:tr w:rsidR="00E37915" w:rsidRPr="00C0478F" w14:paraId="4F34C918"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E62E62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323ACA1"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AA23CC9"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D02A984"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3A2DE3CB"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D88ABD5" w14:textId="77777777" w:rsidR="00E37915" w:rsidRPr="00C0478F" w:rsidRDefault="00050162" w:rsidP="0011296A">
            <w:pPr>
              <w:jc w:val="center"/>
              <w:rPr>
                <w:sz w:val="24"/>
                <w:szCs w:val="24"/>
              </w:rPr>
            </w:pPr>
            <w:r w:rsidRPr="00C0478F">
              <w:rPr>
                <w:sz w:val="24"/>
                <w:szCs w:val="24"/>
              </w:rPr>
              <w:t>&lt; 0.001</w:t>
            </w:r>
          </w:p>
        </w:tc>
      </w:tr>
      <w:tr w:rsidR="00E37915" w:rsidRPr="00C0478F" w14:paraId="039EF11D"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371378D5"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10F586D"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44C0074B"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15E49CD8"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7E61CC2D"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8E2E605" w14:textId="77777777" w:rsidR="00E37915" w:rsidRPr="00C0478F" w:rsidRDefault="00050162" w:rsidP="0011296A">
            <w:pPr>
              <w:jc w:val="center"/>
              <w:rPr>
                <w:sz w:val="24"/>
                <w:szCs w:val="24"/>
              </w:rPr>
            </w:pPr>
            <w:r w:rsidRPr="00C0478F">
              <w:rPr>
                <w:sz w:val="24"/>
                <w:szCs w:val="24"/>
              </w:rPr>
              <w:t>&lt; 0.001</w:t>
            </w:r>
          </w:p>
        </w:tc>
      </w:tr>
      <w:tr w:rsidR="00E37915" w:rsidRPr="00C0478F" w14:paraId="78EDF00E"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39487DB"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742C9760"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6DB82E4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4DD3D23A"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234C7B9"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4DDED714" w14:textId="77777777" w:rsidR="00E37915" w:rsidRPr="00C0478F" w:rsidRDefault="00E37915" w:rsidP="0011296A">
            <w:pPr>
              <w:jc w:val="center"/>
              <w:rPr>
                <w:sz w:val="24"/>
                <w:szCs w:val="24"/>
              </w:rPr>
            </w:pPr>
          </w:p>
        </w:tc>
      </w:tr>
      <w:tr w:rsidR="00E37915" w:rsidRPr="00C0478F" w14:paraId="3EFB0EC6"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5B1F487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A2BCEFA"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5DB02D2D"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4AC207D1"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10B2A90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310C468B" w14:textId="77777777" w:rsidR="00E37915" w:rsidRPr="00C0478F" w:rsidRDefault="00050162" w:rsidP="0011296A">
            <w:pPr>
              <w:jc w:val="center"/>
              <w:rPr>
                <w:sz w:val="24"/>
                <w:szCs w:val="24"/>
              </w:rPr>
            </w:pPr>
            <w:r w:rsidRPr="00C0478F">
              <w:rPr>
                <w:sz w:val="24"/>
                <w:szCs w:val="24"/>
              </w:rPr>
              <w:t>0.005</w:t>
            </w:r>
          </w:p>
        </w:tc>
      </w:tr>
      <w:tr w:rsidR="00E37915" w:rsidRPr="00C0478F" w14:paraId="6132C761"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40729853"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74A6C31"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4D25449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29C4C51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7CCB0A8D"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1460D0B1" w14:textId="77777777" w:rsidR="00E37915" w:rsidRPr="00C0478F" w:rsidRDefault="00050162" w:rsidP="0011296A">
            <w:pPr>
              <w:jc w:val="center"/>
              <w:rPr>
                <w:sz w:val="24"/>
                <w:szCs w:val="24"/>
              </w:rPr>
            </w:pPr>
            <w:r w:rsidRPr="00C0478F">
              <w:rPr>
                <w:sz w:val="24"/>
                <w:szCs w:val="24"/>
              </w:rPr>
              <w:t>&lt; 0.001</w:t>
            </w:r>
          </w:p>
        </w:tc>
      </w:tr>
      <w:tr w:rsidR="00E37915" w:rsidRPr="00C0478F" w14:paraId="668A5D8F"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417AD1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4B58A89E"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23499E13"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5A420F3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334EF31F"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76D1B7F0" w14:textId="77777777" w:rsidR="00E37915" w:rsidRPr="00C0478F" w:rsidRDefault="00050162" w:rsidP="0011296A">
            <w:pPr>
              <w:jc w:val="center"/>
              <w:rPr>
                <w:sz w:val="24"/>
                <w:szCs w:val="24"/>
              </w:rPr>
            </w:pPr>
            <w:r w:rsidRPr="00C0478F">
              <w:rPr>
                <w:sz w:val="24"/>
                <w:szCs w:val="24"/>
              </w:rPr>
              <w:t>0.008</w:t>
            </w:r>
          </w:p>
        </w:tc>
      </w:tr>
      <w:tr w:rsidR="00E37915" w:rsidRPr="00C0478F" w14:paraId="2AA7632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5341C07"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1B2413A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5212E913"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A845DF6"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3157AF7"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6A1B0BFA" w14:textId="77777777" w:rsidR="00E37915" w:rsidRPr="00C0478F" w:rsidRDefault="00050162" w:rsidP="0011296A">
            <w:pPr>
              <w:jc w:val="center"/>
              <w:rPr>
                <w:sz w:val="24"/>
                <w:szCs w:val="24"/>
              </w:rPr>
            </w:pPr>
            <w:r w:rsidRPr="00C0478F">
              <w:rPr>
                <w:sz w:val="24"/>
                <w:szCs w:val="24"/>
              </w:rPr>
              <w:t>&lt; 0.001</w:t>
            </w:r>
          </w:p>
        </w:tc>
      </w:tr>
      <w:tr w:rsidR="00E37915" w:rsidRPr="00C0478F" w14:paraId="368CECB2"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2934D71"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180EE170"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DEB430F"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157840D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415D0A6B"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29658430" w14:textId="77777777" w:rsidR="00E37915" w:rsidRPr="00C0478F" w:rsidRDefault="00050162" w:rsidP="0011296A">
            <w:pPr>
              <w:jc w:val="center"/>
              <w:rPr>
                <w:sz w:val="24"/>
                <w:szCs w:val="24"/>
              </w:rPr>
            </w:pPr>
            <w:r w:rsidRPr="00C0478F">
              <w:rPr>
                <w:sz w:val="24"/>
                <w:szCs w:val="24"/>
              </w:rPr>
              <w:t>&lt; 0.001</w:t>
            </w:r>
          </w:p>
        </w:tc>
      </w:tr>
      <w:tr w:rsidR="00E37915" w:rsidRPr="00C0478F" w14:paraId="2198824D"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57613889"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47C2D1BC"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17F4FDB4"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CB5A52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F8D9CF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6CA7FE1" w14:textId="77777777" w:rsidR="00E37915" w:rsidRPr="00C0478F" w:rsidRDefault="00050162" w:rsidP="0011296A">
            <w:pPr>
              <w:jc w:val="center"/>
              <w:rPr>
                <w:sz w:val="24"/>
                <w:szCs w:val="24"/>
              </w:rPr>
            </w:pPr>
            <w:r w:rsidRPr="00C0478F">
              <w:rPr>
                <w:sz w:val="24"/>
                <w:szCs w:val="24"/>
              </w:rPr>
              <w:t>0.001</w:t>
            </w:r>
          </w:p>
        </w:tc>
      </w:tr>
      <w:tr w:rsidR="00E37915" w:rsidRPr="00C0478F" w14:paraId="64E8ECA9"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72CB9A36"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7E80C72"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6C322A95"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9886AB"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57347BC"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93A335" w14:textId="77777777" w:rsidR="00E37915" w:rsidRPr="00C0478F" w:rsidRDefault="00E37915" w:rsidP="0011296A">
            <w:pPr>
              <w:jc w:val="center"/>
              <w:rPr>
                <w:sz w:val="24"/>
                <w:szCs w:val="24"/>
              </w:rPr>
            </w:pPr>
          </w:p>
        </w:tc>
      </w:tr>
      <w:tr w:rsidR="00E37915" w:rsidRPr="00C0478F" w14:paraId="1B3AAA12"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6CC096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C909CFC"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2E36C15"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69B610E8"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8B385BB"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6A1DFB32" w14:textId="77777777" w:rsidR="00E37915" w:rsidRPr="00C0478F" w:rsidRDefault="00050162" w:rsidP="0011296A">
            <w:pPr>
              <w:jc w:val="center"/>
              <w:rPr>
                <w:sz w:val="24"/>
                <w:szCs w:val="24"/>
              </w:rPr>
            </w:pPr>
            <w:r w:rsidRPr="00C0478F">
              <w:rPr>
                <w:sz w:val="24"/>
                <w:szCs w:val="24"/>
              </w:rPr>
              <w:t>&lt; 0.001</w:t>
            </w:r>
          </w:p>
        </w:tc>
      </w:tr>
      <w:tr w:rsidR="00E37915" w:rsidRPr="00C0478F" w14:paraId="75D7F955"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349B4683"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3ECDE7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71204583"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7E17A63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6C4FFD38"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53B22F93" w14:textId="77777777" w:rsidR="00E37915" w:rsidRPr="00C0478F" w:rsidRDefault="00050162" w:rsidP="0011296A">
            <w:pPr>
              <w:jc w:val="center"/>
              <w:rPr>
                <w:sz w:val="24"/>
                <w:szCs w:val="24"/>
              </w:rPr>
            </w:pPr>
            <w:r w:rsidRPr="00C0478F">
              <w:rPr>
                <w:sz w:val="24"/>
                <w:szCs w:val="24"/>
              </w:rPr>
              <w:t>&lt; 0.001</w:t>
            </w:r>
          </w:p>
        </w:tc>
      </w:tr>
      <w:tr w:rsidR="00E37915" w:rsidRPr="00C0478F" w14:paraId="1A2A7861"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9853766"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6AB3846"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719A7E6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4EF0900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7DD36A7C"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32A90B7D" w14:textId="77777777" w:rsidR="00E37915" w:rsidRPr="00C0478F" w:rsidRDefault="00050162" w:rsidP="0011296A">
            <w:pPr>
              <w:jc w:val="center"/>
              <w:rPr>
                <w:sz w:val="24"/>
                <w:szCs w:val="24"/>
              </w:rPr>
            </w:pPr>
            <w:r w:rsidRPr="00C0478F">
              <w:rPr>
                <w:sz w:val="24"/>
                <w:szCs w:val="24"/>
              </w:rPr>
              <w:t>0.001</w:t>
            </w:r>
          </w:p>
        </w:tc>
      </w:tr>
      <w:tr w:rsidR="00E37915" w:rsidRPr="00C0478F" w14:paraId="73D9478E"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A58DD07"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6E2453CB"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2AF956D"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250421A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2A8CFB10"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7D886009" w14:textId="77777777" w:rsidR="00E37915" w:rsidRPr="00C0478F" w:rsidRDefault="00050162" w:rsidP="0011296A">
            <w:pPr>
              <w:jc w:val="center"/>
              <w:rPr>
                <w:sz w:val="24"/>
                <w:szCs w:val="24"/>
              </w:rPr>
            </w:pPr>
            <w:r w:rsidRPr="00C0478F">
              <w:rPr>
                <w:sz w:val="24"/>
                <w:szCs w:val="24"/>
              </w:rPr>
              <w:t>&lt; 0.001</w:t>
            </w:r>
          </w:p>
        </w:tc>
      </w:tr>
      <w:tr w:rsidR="00E37915" w:rsidRPr="00C0478F" w14:paraId="6A9D134D"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719B1063"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64D0A544"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336112EC"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2E1FACD2"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1035B9E7"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78297C93" w14:textId="77777777" w:rsidR="00E37915" w:rsidRPr="00C0478F" w:rsidRDefault="00050162" w:rsidP="0011296A">
            <w:pPr>
              <w:jc w:val="center"/>
              <w:rPr>
                <w:sz w:val="24"/>
                <w:szCs w:val="24"/>
              </w:rPr>
            </w:pPr>
            <w:r w:rsidRPr="00C0478F">
              <w:rPr>
                <w:sz w:val="24"/>
                <w:szCs w:val="24"/>
              </w:rPr>
              <w:t>&lt; 0.001</w:t>
            </w:r>
          </w:p>
        </w:tc>
      </w:tr>
      <w:tr w:rsidR="00E37915" w:rsidRPr="00C0478F" w14:paraId="72C864AC"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26FA7393"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713098E1"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7065DEB4"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F1DA00C"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7E919B30"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32FB6E6F" w14:textId="77777777" w:rsidR="00E37915" w:rsidRPr="00C0478F" w:rsidRDefault="00050162" w:rsidP="0011296A">
            <w:pPr>
              <w:jc w:val="center"/>
              <w:rPr>
                <w:sz w:val="24"/>
                <w:szCs w:val="24"/>
              </w:rPr>
            </w:pPr>
            <w:r w:rsidRPr="00C0478F">
              <w:rPr>
                <w:sz w:val="24"/>
                <w:szCs w:val="24"/>
              </w:rPr>
              <w:t>&lt; 0.001</w:t>
            </w:r>
          </w:p>
        </w:tc>
      </w:tr>
      <w:tr w:rsidR="00E37915" w:rsidRPr="00C0478F" w14:paraId="26ACBA45"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CCB1E36"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6752BDAE"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6C43A1A9"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99DCE5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602133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8A7C13B" w14:textId="77777777" w:rsidR="00E37915" w:rsidRPr="00C0478F" w:rsidRDefault="00E37915" w:rsidP="0011296A">
            <w:pPr>
              <w:jc w:val="center"/>
              <w:rPr>
                <w:sz w:val="24"/>
                <w:szCs w:val="24"/>
              </w:rPr>
            </w:pPr>
          </w:p>
        </w:tc>
      </w:tr>
      <w:tr w:rsidR="00E37915" w:rsidRPr="00C0478F" w14:paraId="696B58AD"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4B72A7A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895BF08"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73CE4CD3"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4C66405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9BE8BCB"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6E05A3D7" w14:textId="77777777" w:rsidR="00E37915" w:rsidRPr="00C0478F" w:rsidRDefault="00050162" w:rsidP="0011296A">
            <w:pPr>
              <w:jc w:val="center"/>
              <w:rPr>
                <w:sz w:val="24"/>
                <w:szCs w:val="24"/>
              </w:rPr>
            </w:pPr>
            <w:r w:rsidRPr="00C0478F">
              <w:rPr>
                <w:sz w:val="24"/>
                <w:szCs w:val="24"/>
              </w:rPr>
              <w:t>&lt; 0.001</w:t>
            </w:r>
          </w:p>
        </w:tc>
      </w:tr>
      <w:tr w:rsidR="00E37915" w:rsidRPr="00C0478F" w14:paraId="677CC177"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635E2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C3F39CA"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5098ECCC"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15C1360A"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3042CEA3"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DFE151D" w14:textId="77777777" w:rsidR="00E37915" w:rsidRPr="00C0478F" w:rsidRDefault="00050162" w:rsidP="0011296A">
            <w:pPr>
              <w:jc w:val="center"/>
              <w:rPr>
                <w:sz w:val="24"/>
                <w:szCs w:val="24"/>
              </w:rPr>
            </w:pPr>
            <w:r w:rsidRPr="00C0478F">
              <w:rPr>
                <w:sz w:val="24"/>
                <w:szCs w:val="24"/>
              </w:rPr>
              <w:t>&lt; 0.001</w:t>
            </w:r>
          </w:p>
        </w:tc>
      </w:tr>
      <w:tr w:rsidR="00E37915" w:rsidRPr="00C0478F" w14:paraId="58C5B3A8"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3816DA75"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FC78761"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4A17C05"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421F6EE2"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AEDAE3D"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1B4247B5" w14:textId="77777777" w:rsidR="00E37915" w:rsidRPr="00C0478F" w:rsidRDefault="00050162" w:rsidP="0011296A">
            <w:pPr>
              <w:jc w:val="center"/>
              <w:rPr>
                <w:sz w:val="24"/>
                <w:szCs w:val="24"/>
              </w:rPr>
            </w:pPr>
            <w:r w:rsidRPr="00C0478F">
              <w:rPr>
                <w:sz w:val="24"/>
                <w:szCs w:val="24"/>
              </w:rPr>
              <w:t>&lt; 0.001</w:t>
            </w:r>
          </w:p>
        </w:tc>
      </w:tr>
      <w:tr w:rsidR="00E37915" w:rsidRPr="00C0478F" w14:paraId="09FD8D42"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338A2A1F"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567EA4ED"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538A04BE"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0E4D56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15DB84DF"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2185182F" w14:textId="77777777" w:rsidR="00E37915" w:rsidRPr="00C0478F" w:rsidRDefault="00E37915" w:rsidP="0011296A">
            <w:pPr>
              <w:jc w:val="center"/>
              <w:rPr>
                <w:sz w:val="24"/>
                <w:szCs w:val="24"/>
              </w:rPr>
            </w:pPr>
          </w:p>
        </w:tc>
      </w:tr>
      <w:tr w:rsidR="00E37915" w:rsidRPr="00C0478F" w14:paraId="1660F58C"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F20C9B5"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7E70F75"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4648A1CB"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6B73BB9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51F17231"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36B69AE4" w14:textId="77777777" w:rsidR="00E37915" w:rsidRPr="00C0478F" w:rsidRDefault="00050162" w:rsidP="0011296A">
            <w:pPr>
              <w:jc w:val="center"/>
              <w:rPr>
                <w:sz w:val="24"/>
                <w:szCs w:val="24"/>
              </w:rPr>
            </w:pPr>
            <w:r w:rsidRPr="00C0478F">
              <w:rPr>
                <w:sz w:val="24"/>
                <w:szCs w:val="24"/>
              </w:rPr>
              <w:t>0.376</w:t>
            </w:r>
          </w:p>
        </w:tc>
      </w:tr>
      <w:tr w:rsidR="00E37915" w:rsidRPr="00C0478F" w14:paraId="6E980C9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20B8B1B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88743C6"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283FF1E6"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382FDEC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1F81F9B8"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5855CCA0" w14:textId="77777777" w:rsidR="00E37915" w:rsidRPr="00C0478F" w:rsidRDefault="00050162" w:rsidP="0011296A">
            <w:pPr>
              <w:jc w:val="center"/>
              <w:rPr>
                <w:sz w:val="24"/>
                <w:szCs w:val="24"/>
              </w:rPr>
            </w:pPr>
            <w:r w:rsidRPr="00C0478F">
              <w:rPr>
                <w:sz w:val="24"/>
                <w:szCs w:val="24"/>
              </w:rPr>
              <w:t>&lt; 0.001</w:t>
            </w:r>
          </w:p>
        </w:tc>
      </w:tr>
      <w:tr w:rsidR="00E37915" w:rsidRPr="00C0478F" w14:paraId="499E882F"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5A27B70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0A4530B"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7B1290E1"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124CF74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2DB85702"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13EEC23E" w14:textId="77777777" w:rsidR="00E37915" w:rsidRPr="00C0478F" w:rsidRDefault="00050162" w:rsidP="0011296A">
            <w:pPr>
              <w:jc w:val="center"/>
              <w:rPr>
                <w:sz w:val="24"/>
                <w:szCs w:val="24"/>
              </w:rPr>
            </w:pPr>
            <w:r w:rsidRPr="00C0478F">
              <w:rPr>
                <w:sz w:val="24"/>
                <w:szCs w:val="24"/>
              </w:rPr>
              <w:t>&lt; 0.001</w:t>
            </w:r>
          </w:p>
        </w:tc>
      </w:tr>
      <w:tr w:rsidR="00E37915" w:rsidRPr="00C0478F" w14:paraId="2031ECCC"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61DB4DB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35421D42"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44693F66"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14B1FE6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B7980CD"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4F4EE19C" w14:textId="77777777" w:rsidR="00E37915" w:rsidRPr="00C0478F" w:rsidRDefault="00050162" w:rsidP="0011296A">
            <w:pPr>
              <w:jc w:val="center"/>
              <w:rPr>
                <w:sz w:val="24"/>
                <w:szCs w:val="24"/>
              </w:rPr>
            </w:pPr>
            <w:r w:rsidRPr="00C0478F">
              <w:rPr>
                <w:sz w:val="24"/>
                <w:szCs w:val="24"/>
              </w:rPr>
              <w:t>&lt; 0.001</w:t>
            </w:r>
          </w:p>
        </w:tc>
      </w:tr>
      <w:tr w:rsidR="00E37915" w:rsidRPr="00C0478F" w14:paraId="38295026"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365620C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2133735E"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4DDD9C2A"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49BCC7E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6A4CEDA9"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24464DF4" w14:textId="77777777" w:rsidR="00E37915" w:rsidRPr="00C0478F" w:rsidRDefault="00050162" w:rsidP="0011296A">
            <w:pPr>
              <w:jc w:val="center"/>
              <w:rPr>
                <w:sz w:val="24"/>
                <w:szCs w:val="24"/>
              </w:rPr>
            </w:pPr>
            <w:r w:rsidRPr="00C0478F">
              <w:rPr>
                <w:sz w:val="24"/>
                <w:szCs w:val="24"/>
              </w:rPr>
              <w:t>&lt; 0.001</w:t>
            </w:r>
          </w:p>
        </w:tc>
      </w:tr>
    </w:tbl>
    <w:p w14:paraId="23F498B9"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7993BFA7" w14:textId="77777777" w:rsidR="00E37915" w:rsidRPr="00C0478F" w:rsidRDefault="00050162" w:rsidP="00EB4A5A">
      <w:pPr>
        <w:pStyle w:val="Heading1"/>
        <w:spacing w:before="0" w:after="0" w:line="360" w:lineRule="auto"/>
        <w:rPr>
          <w:sz w:val="24"/>
          <w:szCs w:val="24"/>
        </w:rPr>
      </w:pPr>
      <w:bookmarkStart w:id="157" w:name="_heading=h.kjdfo51lq1kk" w:colFirst="0" w:colLast="0"/>
      <w:bookmarkEnd w:id="157"/>
      <w:r w:rsidRPr="00C0478F">
        <w:rPr>
          <w:sz w:val="24"/>
          <w:szCs w:val="24"/>
        </w:rPr>
        <w:lastRenderedPageBreak/>
        <w:t>Figure captions:</w:t>
      </w:r>
    </w:p>
    <w:p w14:paraId="342C70B1" w14:textId="77777777" w:rsidR="00E37915" w:rsidRPr="00C0478F" w:rsidRDefault="00E37915" w:rsidP="00EB4A5A">
      <w:pPr>
        <w:spacing w:line="360" w:lineRule="auto"/>
      </w:pPr>
    </w:p>
    <w:p w14:paraId="27EBF611"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w:t>
      </w:r>
      <w:r w:rsidRPr="00C0478F">
        <w:t>Ice coverage data was obtained from the U.S. National Ice Center (usicecenter.gov/).</w:t>
      </w:r>
    </w:p>
    <w:p w14:paraId="224BB3C2" w14:textId="77777777" w:rsidR="00E37915" w:rsidRPr="00C0478F" w:rsidRDefault="00E37915" w:rsidP="00EB4A5A">
      <w:pPr>
        <w:spacing w:line="360" w:lineRule="auto"/>
      </w:pPr>
    </w:p>
    <w:p w14:paraId="4D3BDB30"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C54A5BE" w14:textId="77777777" w:rsidR="00E37915" w:rsidRPr="00C0478F" w:rsidRDefault="00E37915" w:rsidP="00EB4A5A">
      <w:pPr>
        <w:spacing w:line="360" w:lineRule="auto"/>
      </w:pPr>
    </w:p>
    <w:p w14:paraId="266733AE" w14:textId="77777777" w:rsidR="00E37915" w:rsidRPr="00C0478F" w:rsidRDefault="00050162" w:rsidP="00EB4A5A">
      <w:pPr>
        <w:spacing w:line="360" w:lineRule="auto"/>
      </w:pPr>
      <w:r w:rsidRPr="00C0478F">
        <w:t>Figure 3. Mean embryo survival (%)</w:t>
      </w:r>
      <w:ins w:id="158" w:author="Taylor Stewart" w:date="2021-06-14T10:59:00Z">
        <w:r w:rsidR="00154740">
          <w:t xml:space="preserve">, </w:t>
        </w:r>
        <w:r w:rsidR="00154740" w:rsidRPr="00C0478F">
          <w:t>length-at-hatch (mm; LAH)</w:t>
        </w:r>
        <w:r w:rsidR="00154740">
          <w:t xml:space="preserve">, </w:t>
        </w:r>
        <w:r w:rsidR="00154740" w:rsidRPr="00C0478F">
          <w:t>yolk-sac volume (mm</w:t>
        </w:r>
        <w:r w:rsidR="00154740" w:rsidRPr="00C0478F">
          <w:rPr>
            <w:vertAlign w:val="superscript"/>
          </w:rPr>
          <w:t>3</w:t>
        </w:r>
        <w:r w:rsidR="00154740" w:rsidRPr="00C0478F">
          <w:t>; YSV)</w:t>
        </w:r>
        <w:r w:rsidR="00154740">
          <w:t>,</w:t>
        </w:r>
      </w:ins>
      <w:r w:rsidRPr="00C0478F">
        <w:t xml:space="preserve"> and incubation period (number of days post-fertilization (DPF) and accumulated degree days (°C; ADD)) at each incubation light treatment </w:t>
      </w:r>
      <w:del w:id="159" w:author="Taylor Stewart" w:date="2021-06-14T11:00:00Z">
        <w:r w:rsidRPr="00C0478F" w:rsidDel="009118D4">
          <w:delText xml:space="preserve">(left) and standardized responses to assumed optimal light conditions (i.e., low) within each population (%; right) </w:delText>
        </w:r>
      </w:del>
      <w:r w:rsidRPr="00C0478F">
        <w:t>from Lake Superior and Lake Ontario cisco (</w:t>
      </w:r>
      <w:r w:rsidRPr="00C0478F">
        <w:rPr>
          <w:i/>
        </w:rPr>
        <w:t>Coregonus artedi</w:t>
      </w:r>
      <w:r w:rsidRPr="00C0478F">
        <w:t>). Error bars indicate standard error.</w:t>
      </w:r>
    </w:p>
    <w:p w14:paraId="603662E4" w14:textId="77777777" w:rsidR="00E37915" w:rsidRPr="00C0478F" w:rsidRDefault="00E37915" w:rsidP="00EB4A5A">
      <w:pPr>
        <w:spacing w:line="360" w:lineRule="auto"/>
      </w:pPr>
    </w:p>
    <w:p w14:paraId="217CA603" w14:textId="77777777" w:rsidR="00E37915" w:rsidRDefault="00050162" w:rsidP="009118D4">
      <w:pPr>
        <w:spacing w:line="360" w:lineRule="auto"/>
      </w:pPr>
      <w:r w:rsidRPr="00C0478F">
        <w:t xml:space="preserve">Figure 4. </w:t>
      </w:r>
      <w:ins w:id="160" w:author="Taylor Stewart" w:date="2021-06-14T11:02:00Z">
        <w:r w:rsidR="009118D4">
          <w:t xml:space="preserve">Mean </w:t>
        </w:r>
      </w:ins>
      <w:ins w:id="161" w:author="Taylor Stewart" w:date="2021-06-14T11:03:00Z">
        <w:r w:rsidR="009118D4">
          <w:t>a</w:t>
        </w:r>
      </w:ins>
      <w:ins w:id="162" w:author="Taylor Stewart" w:date="2021-06-14T11:00:00Z">
        <w:r w:rsidR="009118D4">
          <w:t>mong-family s</w:t>
        </w:r>
        <w:r w:rsidR="009118D4" w:rsidRPr="00C0478F">
          <w:t>tandardized responses</w:t>
        </w:r>
      </w:ins>
      <w:ins w:id="163" w:author="Taylor Stewart" w:date="2021-06-14T11:01:00Z">
        <w:r w:rsidR="009118D4">
          <w:t xml:space="preserve"> </w:t>
        </w:r>
        <w:r w:rsidR="009118D4" w:rsidRPr="00C0478F">
          <w:t>(%)</w:t>
        </w:r>
      </w:ins>
      <w:ins w:id="164" w:author="Taylor Stewart" w:date="2021-06-14T11:00:00Z">
        <w:r w:rsidR="009118D4" w:rsidRPr="00C0478F">
          <w:t xml:space="preserve"> </w:t>
        </w:r>
      </w:ins>
      <w:ins w:id="165" w:author="Taylor Stewart" w:date="2021-06-14T11:02:00Z">
        <w:r w:rsidR="009118D4" w:rsidRPr="00C0478F">
          <w:t xml:space="preserve">to assumed optimal light conditions (i.e., low) within each </w:t>
        </w:r>
      </w:ins>
      <w:r w:rsidR="00437B04">
        <w:t xml:space="preserve">sampled </w:t>
      </w:r>
      <w:ins w:id="166" w:author="Taylor Stewart" w:date="2021-06-14T11:02:00Z">
        <w:r w:rsidR="009118D4" w:rsidRPr="00C0478F">
          <w:t xml:space="preserve">population </w:t>
        </w:r>
      </w:ins>
      <w:ins w:id="167" w:author="Taylor Stewart" w:date="2021-06-14T11:03:00Z">
        <w:r w:rsidR="009118D4" w:rsidRPr="00C0478F">
          <w:t>from Lake Superior and Lake Ontario cisco (</w:t>
        </w:r>
        <w:r w:rsidR="009118D4" w:rsidRPr="00C0478F">
          <w:rPr>
            <w:i/>
          </w:rPr>
          <w:t>Coregonus artedi</w:t>
        </w:r>
        <w:r w:rsidR="009118D4" w:rsidRPr="00C0478F">
          <w:t>)</w:t>
        </w:r>
        <w:r w:rsidR="009118D4">
          <w:t xml:space="preserve"> </w:t>
        </w:r>
      </w:ins>
      <w:ins w:id="168" w:author="Taylor Stewart" w:date="2021-06-14T11:02:00Z">
        <w:r w:rsidR="009118D4">
          <w:t>for</w:t>
        </w:r>
      </w:ins>
      <w:ins w:id="169" w:author="Taylor Stewart" w:date="2021-06-14T11:00:00Z">
        <w:r w:rsidR="009118D4">
          <w:t xml:space="preserve"> </w:t>
        </w:r>
      </w:ins>
      <w:ins w:id="170" w:author="Taylor Stewart" w:date="2021-06-14T11:01:00Z">
        <w:r w:rsidR="009118D4" w:rsidRPr="00C0478F">
          <w:t>embryo survival</w:t>
        </w:r>
        <w:r w:rsidR="009118D4">
          <w:t xml:space="preserve">, </w:t>
        </w:r>
        <w:r w:rsidR="009118D4" w:rsidRPr="00C0478F">
          <w:t>length-at-hatch (LAH)</w:t>
        </w:r>
        <w:r w:rsidR="009118D4">
          <w:t xml:space="preserve">, </w:t>
        </w:r>
        <w:r w:rsidR="009118D4" w:rsidRPr="00C0478F">
          <w:t>yolk-sac volume (YSV)</w:t>
        </w:r>
        <w:r w:rsidR="009118D4">
          <w:t>,</w:t>
        </w:r>
        <w:r w:rsidR="009118D4" w:rsidRPr="00C0478F">
          <w:t xml:space="preserve"> and incubation period (number of days post-fertilization (DPF) and accumulated degree days (ADD))</w:t>
        </w:r>
      </w:ins>
      <w:del w:id="171" w:author="Taylor Stewart" w:date="2021-06-14T11:00:00Z">
        <w:r w:rsidRPr="00C0478F" w:rsidDel="009118D4">
          <w:delText xml:space="preserve">Mean </w:delText>
        </w:r>
      </w:del>
      <w:del w:id="172" w:author="Taylor Stewart" w:date="2021-06-14T11:01:00Z">
        <w:r w:rsidRPr="00C0478F" w:rsidDel="009118D4">
          <w:delText>length-at-hatch (mm; LAH) and yolk-sac volume (mm</w:delText>
        </w:r>
        <w:r w:rsidRPr="00C0478F" w:rsidDel="009118D4">
          <w:rPr>
            <w:vertAlign w:val="superscript"/>
          </w:rPr>
          <w:delText>3</w:delText>
        </w:r>
        <w:r w:rsidRPr="00C0478F" w:rsidDel="009118D4">
          <w:delText xml:space="preserve">; YSV) at each incubation light treatment (left) and standardized responses </w:delText>
        </w:r>
      </w:del>
      <w:del w:id="173" w:author="Taylor Stewart" w:date="2021-06-14T11:02:00Z">
        <w:r w:rsidRPr="00C0478F" w:rsidDel="009118D4">
          <w:delText xml:space="preserve">to assumed optimal light conditions (i.e., low) within each population (%; right) </w:delText>
        </w:r>
      </w:del>
      <w:del w:id="174" w:author="Taylor Stewart" w:date="2021-06-14T11:03:00Z">
        <w:r w:rsidRPr="00C0478F" w:rsidDel="009118D4">
          <w:delText>from Lake Superior and Lake Ontario cisco (</w:delText>
        </w:r>
        <w:r w:rsidRPr="00C0478F" w:rsidDel="009118D4">
          <w:rPr>
            <w:i/>
          </w:rPr>
          <w:delText>Coregonus artedi</w:delText>
        </w:r>
        <w:r w:rsidRPr="00C0478F" w:rsidDel="009118D4">
          <w:delText>)</w:delText>
        </w:r>
      </w:del>
      <w:r w:rsidRPr="00C0478F">
        <w:t xml:space="preserve">. Error bars indicate </w:t>
      </w:r>
      <w:ins w:id="175" w:author="Taylor Stewart" w:date="2021-06-14T11:02:00Z">
        <w:r w:rsidR="009118D4">
          <w:t>among</w:t>
        </w:r>
      </w:ins>
      <w:ins w:id="176" w:author="Taylor Stewart" w:date="2021-06-14T11:00:00Z">
        <w:r w:rsidR="009118D4">
          <w:t xml:space="preserve">-family </w:t>
        </w:r>
      </w:ins>
      <w:r w:rsidRPr="00C0478F">
        <w:t>standard error.</w:t>
      </w:r>
    </w:p>
    <w:p w14:paraId="45F98B1E" w14:textId="77777777" w:rsidR="00423E30" w:rsidRDefault="00423E30" w:rsidP="00EB4A5A">
      <w:pPr>
        <w:spacing w:line="360" w:lineRule="auto"/>
      </w:pPr>
      <w:r>
        <w:br w:type="page"/>
      </w:r>
    </w:p>
    <w:p w14:paraId="115AE96C" w14:textId="77777777" w:rsidR="00423E30" w:rsidRDefault="00423E30" w:rsidP="00423E30">
      <w:pPr>
        <w:spacing w:line="360" w:lineRule="auto"/>
        <w:jc w:val="center"/>
      </w:pPr>
      <w:r>
        <w:rPr>
          <w:noProof/>
        </w:rPr>
        <w:lastRenderedPageBreak/>
        <w:drawing>
          <wp:inline distT="0" distB="0" distL="0" distR="0" wp14:anchorId="554DCE28" wp14:editId="24EAB3C3">
            <wp:extent cx="5943600" cy="4457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7B9A0CF" w14:textId="77777777" w:rsidR="00423E30" w:rsidRDefault="00423E30" w:rsidP="00EB4A5A">
      <w:pPr>
        <w:spacing w:line="360" w:lineRule="auto"/>
      </w:pPr>
      <w:r>
        <w:br w:type="page"/>
      </w:r>
    </w:p>
    <w:p w14:paraId="575B1777" w14:textId="77777777" w:rsidR="00423E30" w:rsidRDefault="00423E30" w:rsidP="00423E30">
      <w:pPr>
        <w:spacing w:line="360" w:lineRule="auto"/>
        <w:jc w:val="center"/>
      </w:pPr>
      <w:r>
        <w:rPr>
          <w:noProof/>
        </w:rPr>
        <w:lastRenderedPageBreak/>
        <w:drawing>
          <wp:inline distT="0" distB="0" distL="0" distR="0" wp14:anchorId="5AFF0CDD" wp14:editId="059D7000">
            <wp:extent cx="5943600" cy="318389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CA00A25" w14:textId="77777777" w:rsidR="00423E30" w:rsidRDefault="00423E30" w:rsidP="00EB4A5A">
      <w:pPr>
        <w:spacing w:line="360" w:lineRule="auto"/>
      </w:pPr>
      <w:r>
        <w:br w:type="page"/>
      </w:r>
    </w:p>
    <w:p w14:paraId="02B20616" w14:textId="77777777" w:rsidR="00423E30" w:rsidRDefault="00154740" w:rsidP="00154740">
      <w:pPr>
        <w:spacing w:line="360" w:lineRule="auto"/>
        <w:jc w:val="center"/>
      </w:pPr>
      <w:r>
        <w:rPr>
          <w:noProof/>
        </w:rPr>
        <w:lastRenderedPageBreak/>
        <w:drawing>
          <wp:inline distT="0" distB="0" distL="0" distR="0" wp14:anchorId="03DE7131" wp14:editId="07A91954">
            <wp:extent cx="5943600" cy="4669790"/>
            <wp:effectExtent l="0" t="0" r="0" b="3810"/>
            <wp:docPr id="5" name="Picture 5" descr="Chart, calendar,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r w:rsidR="00423E30">
        <w:br w:type="page"/>
      </w:r>
    </w:p>
    <w:p w14:paraId="02A028E7" w14:textId="77777777" w:rsidR="00423E30" w:rsidRPr="00EB4A5A" w:rsidRDefault="00154740" w:rsidP="00154740">
      <w:pPr>
        <w:tabs>
          <w:tab w:val="left" w:pos="4151"/>
        </w:tabs>
        <w:spacing w:line="360" w:lineRule="auto"/>
      </w:pPr>
      <w:r>
        <w:rPr>
          <w:noProof/>
        </w:rPr>
        <w:lastRenderedPageBreak/>
        <w:drawing>
          <wp:inline distT="0" distB="0" distL="0" distR="0" wp14:anchorId="7D3D6BA7" wp14:editId="3857D217">
            <wp:extent cx="5943600" cy="4669790"/>
            <wp:effectExtent l="0" t="0" r="0" b="381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E4700" w14:textId="77777777" w:rsidR="00435B7E" w:rsidRDefault="00435B7E">
      <w:r>
        <w:separator/>
      </w:r>
    </w:p>
  </w:endnote>
  <w:endnote w:type="continuationSeparator" w:id="0">
    <w:p w14:paraId="2B51EB60" w14:textId="77777777" w:rsidR="00435B7E" w:rsidRDefault="0043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Q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426FB" w14:textId="77777777" w:rsidR="00C224C0" w:rsidRDefault="00C224C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DB36E" w14:textId="77777777" w:rsidR="00435B7E" w:rsidRDefault="00435B7E">
      <w:r>
        <w:separator/>
      </w:r>
    </w:p>
  </w:footnote>
  <w:footnote w:type="continuationSeparator" w:id="0">
    <w:p w14:paraId="0D719299" w14:textId="77777777" w:rsidR="00435B7E" w:rsidRDefault="00435B7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33EE1"/>
    <w:rsid w:val="00034E33"/>
    <w:rsid w:val="00050162"/>
    <w:rsid w:val="000609B0"/>
    <w:rsid w:val="00096018"/>
    <w:rsid w:val="000C422E"/>
    <w:rsid w:val="000E192B"/>
    <w:rsid w:val="001004E7"/>
    <w:rsid w:val="0011296A"/>
    <w:rsid w:val="00115A8D"/>
    <w:rsid w:val="00131E43"/>
    <w:rsid w:val="00137E8F"/>
    <w:rsid w:val="0015413E"/>
    <w:rsid w:val="00154740"/>
    <w:rsid w:val="00160496"/>
    <w:rsid w:val="001641E1"/>
    <w:rsid w:val="001858A1"/>
    <w:rsid w:val="001A6295"/>
    <w:rsid w:val="001B1B1A"/>
    <w:rsid w:val="001C2D75"/>
    <w:rsid w:val="001C3314"/>
    <w:rsid w:val="001C6958"/>
    <w:rsid w:val="001D3F0A"/>
    <w:rsid w:val="001E3F5C"/>
    <w:rsid w:val="001E5124"/>
    <w:rsid w:val="00222C4A"/>
    <w:rsid w:val="00240020"/>
    <w:rsid w:val="00250D80"/>
    <w:rsid w:val="00276149"/>
    <w:rsid w:val="00290AD5"/>
    <w:rsid w:val="002D3275"/>
    <w:rsid w:val="002F7478"/>
    <w:rsid w:val="00300409"/>
    <w:rsid w:val="00305F2B"/>
    <w:rsid w:val="00314BA8"/>
    <w:rsid w:val="003379AF"/>
    <w:rsid w:val="00391B73"/>
    <w:rsid w:val="003D5DC8"/>
    <w:rsid w:val="003F7B37"/>
    <w:rsid w:val="004016D9"/>
    <w:rsid w:val="00403A8E"/>
    <w:rsid w:val="00423E30"/>
    <w:rsid w:val="00434A1C"/>
    <w:rsid w:val="00435B7E"/>
    <w:rsid w:val="00437B04"/>
    <w:rsid w:val="00442EEA"/>
    <w:rsid w:val="00443527"/>
    <w:rsid w:val="00450050"/>
    <w:rsid w:val="00481D50"/>
    <w:rsid w:val="00495E92"/>
    <w:rsid w:val="004A383C"/>
    <w:rsid w:val="004E3570"/>
    <w:rsid w:val="004E6C03"/>
    <w:rsid w:val="004F00A7"/>
    <w:rsid w:val="005116A1"/>
    <w:rsid w:val="0051643F"/>
    <w:rsid w:val="00550EF8"/>
    <w:rsid w:val="00555F90"/>
    <w:rsid w:val="005571E7"/>
    <w:rsid w:val="0056638C"/>
    <w:rsid w:val="00585730"/>
    <w:rsid w:val="00596CF9"/>
    <w:rsid w:val="00597710"/>
    <w:rsid w:val="005B500C"/>
    <w:rsid w:val="00603210"/>
    <w:rsid w:val="00661C7A"/>
    <w:rsid w:val="00671144"/>
    <w:rsid w:val="00674C57"/>
    <w:rsid w:val="006C401C"/>
    <w:rsid w:val="006D026E"/>
    <w:rsid w:val="006E07F6"/>
    <w:rsid w:val="006E4507"/>
    <w:rsid w:val="006F13FF"/>
    <w:rsid w:val="007038F4"/>
    <w:rsid w:val="00722B4F"/>
    <w:rsid w:val="0072760A"/>
    <w:rsid w:val="007567B8"/>
    <w:rsid w:val="0076486B"/>
    <w:rsid w:val="007677F2"/>
    <w:rsid w:val="00776DF4"/>
    <w:rsid w:val="00784C5A"/>
    <w:rsid w:val="0078618C"/>
    <w:rsid w:val="007917C1"/>
    <w:rsid w:val="007B6148"/>
    <w:rsid w:val="007C2C9E"/>
    <w:rsid w:val="007D392A"/>
    <w:rsid w:val="007F19F3"/>
    <w:rsid w:val="008019A6"/>
    <w:rsid w:val="00830AD4"/>
    <w:rsid w:val="008406B0"/>
    <w:rsid w:val="00891286"/>
    <w:rsid w:val="008B6822"/>
    <w:rsid w:val="008C20C4"/>
    <w:rsid w:val="008E64E5"/>
    <w:rsid w:val="008F57C1"/>
    <w:rsid w:val="009118D4"/>
    <w:rsid w:val="009169C3"/>
    <w:rsid w:val="009251AD"/>
    <w:rsid w:val="00954FDF"/>
    <w:rsid w:val="009640A6"/>
    <w:rsid w:val="00971B78"/>
    <w:rsid w:val="00975D19"/>
    <w:rsid w:val="009A1CAB"/>
    <w:rsid w:val="009B0B07"/>
    <w:rsid w:val="009D3269"/>
    <w:rsid w:val="009D649C"/>
    <w:rsid w:val="009E5A8B"/>
    <w:rsid w:val="00A2418F"/>
    <w:rsid w:val="00A50035"/>
    <w:rsid w:val="00A56603"/>
    <w:rsid w:val="00A61D9B"/>
    <w:rsid w:val="00A6347B"/>
    <w:rsid w:val="00A8602C"/>
    <w:rsid w:val="00A91A8E"/>
    <w:rsid w:val="00AA59CC"/>
    <w:rsid w:val="00AF36B3"/>
    <w:rsid w:val="00B37FB6"/>
    <w:rsid w:val="00B40E93"/>
    <w:rsid w:val="00B551B8"/>
    <w:rsid w:val="00B67A54"/>
    <w:rsid w:val="00C0478F"/>
    <w:rsid w:val="00C073CC"/>
    <w:rsid w:val="00C15604"/>
    <w:rsid w:val="00C224C0"/>
    <w:rsid w:val="00C26FFF"/>
    <w:rsid w:val="00C3452B"/>
    <w:rsid w:val="00C63608"/>
    <w:rsid w:val="00C70D9E"/>
    <w:rsid w:val="00C76760"/>
    <w:rsid w:val="00CA226C"/>
    <w:rsid w:val="00CB67F3"/>
    <w:rsid w:val="00CD3020"/>
    <w:rsid w:val="00CF7AB0"/>
    <w:rsid w:val="00CF7C1D"/>
    <w:rsid w:val="00D33B7A"/>
    <w:rsid w:val="00D361CC"/>
    <w:rsid w:val="00D51FC8"/>
    <w:rsid w:val="00D6313C"/>
    <w:rsid w:val="00D71B05"/>
    <w:rsid w:val="00D753BB"/>
    <w:rsid w:val="00D90EEB"/>
    <w:rsid w:val="00D91C7B"/>
    <w:rsid w:val="00D96423"/>
    <w:rsid w:val="00DA2130"/>
    <w:rsid w:val="00DC1281"/>
    <w:rsid w:val="00DC7531"/>
    <w:rsid w:val="00E10172"/>
    <w:rsid w:val="00E37915"/>
    <w:rsid w:val="00E738A2"/>
    <w:rsid w:val="00EA6570"/>
    <w:rsid w:val="00EB4A5A"/>
    <w:rsid w:val="00EC552B"/>
    <w:rsid w:val="00EF7148"/>
    <w:rsid w:val="00F22D03"/>
    <w:rsid w:val="00F3050D"/>
    <w:rsid w:val="00F57EDF"/>
    <w:rsid w:val="00F73B60"/>
    <w:rsid w:val="00F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FFAEE"/>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unhideWhenUsed/>
    <w:rsid w:val="0077646D"/>
    <w:rPr>
      <w:sz w:val="20"/>
      <w:szCs w:val="20"/>
    </w:rPr>
  </w:style>
  <w:style w:type="character" w:customStyle="1" w:styleId="CommentTextChar">
    <w:name w:val="Comment Text Char"/>
    <w:basedOn w:val="DefaultParagraphFont"/>
    <w:link w:val="CommentText"/>
    <w:uiPriority w:val="99"/>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 w:type="character" w:styleId="Hyperlink">
    <w:name w:val="Hyperlink"/>
    <w:basedOn w:val="DefaultParagraphFont"/>
    <w:uiPriority w:val="99"/>
    <w:unhideWhenUsed/>
    <w:rsid w:val="001D3F0A"/>
    <w:rPr>
      <w:color w:val="0000FF"/>
      <w:u w:val="single"/>
    </w:rPr>
  </w:style>
  <w:style w:type="character" w:styleId="FollowedHyperlink">
    <w:name w:val="FollowedHyperlink"/>
    <w:basedOn w:val="DefaultParagraphFont"/>
    <w:uiPriority w:val="99"/>
    <w:semiHidden/>
    <w:unhideWhenUsed/>
    <w:rsid w:val="006C401C"/>
    <w:rPr>
      <w:color w:val="954F72" w:themeColor="followedHyperlink"/>
      <w:u w:val="single"/>
    </w:rPr>
  </w:style>
  <w:style w:type="character" w:styleId="UnresolvedMention">
    <w:name w:val="Unresolved Mention"/>
    <w:basedOn w:val="DefaultParagraphFont"/>
    <w:uiPriority w:val="99"/>
    <w:semiHidden/>
    <w:unhideWhenUsed/>
    <w:rsid w:val="006C401C"/>
    <w:rPr>
      <w:color w:val="605E5C"/>
      <w:shd w:val="clear" w:color="auto" w:fill="E1DFDD"/>
    </w:rPr>
  </w:style>
  <w:style w:type="paragraph" w:styleId="Revision">
    <w:name w:val="Revision"/>
    <w:hidden/>
    <w:uiPriority w:val="99"/>
    <w:semiHidden/>
    <w:rsid w:val="008B6822"/>
  </w:style>
  <w:style w:type="paragraph" w:styleId="Header">
    <w:name w:val="header"/>
    <w:basedOn w:val="Normal"/>
    <w:link w:val="HeaderChar"/>
    <w:uiPriority w:val="99"/>
    <w:unhideWhenUsed/>
    <w:rsid w:val="00722B4F"/>
    <w:pPr>
      <w:tabs>
        <w:tab w:val="center" w:pos="4680"/>
        <w:tab w:val="right" w:pos="9360"/>
      </w:tabs>
    </w:pPr>
  </w:style>
  <w:style w:type="character" w:customStyle="1" w:styleId="HeaderChar">
    <w:name w:val="Header Char"/>
    <w:basedOn w:val="DefaultParagraphFont"/>
    <w:link w:val="Header"/>
    <w:uiPriority w:val="99"/>
    <w:rsid w:val="00722B4F"/>
  </w:style>
  <w:style w:type="paragraph" w:styleId="Footer">
    <w:name w:val="footer"/>
    <w:basedOn w:val="Normal"/>
    <w:link w:val="FooterChar"/>
    <w:uiPriority w:val="99"/>
    <w:unhideWhenUsed/>
    <w:rsid w:val="00722B4F"/>
    <w:pPr>
      <w:tabs>
        <w:tab w:val="center" w:pos="4680"/>
        <w:tab w:val="right" w:pos="9360"/>
      </w:tabs>
    </w:pPr>
  </w:style>
  <w:style w:type="character" w:customStyle="1" w:styleId="FooterChar">
    <w:name w:val="Footer Char"/>
    <w:basedOn w:val="DefaultParagraphFont"/>
    <w:link w:val="Footer"/>
    <w:uiPriority w:val="99"/>
    <w:rsid w:val="0072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96711">
      <w:bodyDiv w:val="1"/>
      <w:marLeft w:val="0"/>
      <w:marRight w:val="0"/>
      <w:marTop w:val="0"/>
      <w:marBottom w:val="0"/>
      <w:divBdr>
        <w:top w:val="none" w:sz="0" w:space="0" w:color="auto"/>
        <w:left w:val="none" w:sz="0" w:space="0" w:color="auto"/>
        <w:bottom w:val="none" w:sz="0" w:space="0" w:color="auto"/>
        <w:right w:val="none" w:sz="0" w:space="0" w:color="auto"/>
      </w:divBdr>
    </w:div>
    <w:div w:id="624432895">
      <w:bodyDiv w:val="1"/>
      <w:marLeft w:val="0"/>
      <w:marRight w:val="0"/>
      <w:marTop w:val="0"/>
      <w:marBottom w:val="0"/>
      <w:divBdr>
        <w:top w:val="none" w:sz="0" w:space="0" w:color="auto"/>
        <w:left w:val="none" w:sz="0" w:space="0" w:color="auto"/>
        <w:bottom w:val="none" w:sz="0" w:space="0" w:color="auto"/>
        <w:right w:val="none" w:sz="0" w:space="0" w:color="auto"/>
      </w:divBdr>
    </w:div>
    <w:div w:id="1263613438">
      <w:bodyDiv w:val="1"/>
      <w:marLeft w:val="0"/>
      <w:marRight w:val="0"/>
      <w:marTop w:val="0"/>
      <w:marBottom w:val="0"/>
      <w:divBdr>
        <w:top w:val="none" w:sz="0" w:space="0" w:color="auto"/>
        <w:left w:val="none" w:sz="0" w:space="0" w:color="auto"/>
        <w:bottom w:val="none" w:sz="0" w:space="0" w:color="auto"/>
        <w:right w:val="none" w:sz="0" w:space="0" w:color="auto"/>
      </w:divBdr>
    </w:div>
    <w:div w:id="1295018147">
      <w:bodyDiv w:val="1"/>
      <w:marLeft w:val="0"/>
      <w:marRight w:val="0"/>
      <w:marTop w:val="0"/>
      <w:marBottom w:val="0"/>
      <w:divBdr>
        <w:top w:val="none" w:sz="0" w:space="0" w:color="auto"/>
        <w:left w:val="none" w:sz="0" w:space="0" w:color="auto"/>
        <w:bottom w:val="none" w:sz="0" w:space="0" w:color="auto"/>
        <w:right w:val="none" w:sz="0" w:space="0" w:color="auto"/>
      </w:divBdr>
      <w:divsChild>
        <w:div w:id="1025210488">
          <w:marLeft w:val="0"/>
          <w:marRight w:val="0"/>
          <w:marTop w:val="0"/>
          <w:marBottom w:val="0"/>
          <w:divBdr>
            <w:top w:val="none" w:sz="0" w:space="0" w:color="auto"/>
            <w:left w:val="none" w:sz="0" w:space="0" w:color="auto"/>
            <w:bottom w:val="none" w:sz="0" w:space="0" w:color="auto"/>
            <w:right w:val="none" w:sz="0" w:space="0" w:color="auto"/>
          </w:divBdr>
          <w:divsChild>
            <w:div w:id="325978378">
              <w:marLeft w:val="0"/>
              <w:marRight w:val="0"/>
              <w:marTop w:val="0"/>
              <w:marBottom w:val="0"/>
              <w:divBdr>
                <w:top w:val="none" w:sz="0" w:space="0" w:color="auto"/>
                <w:left w:val="none" w:sz="0" w:space="0" w:color="auto"/>
                <w:bottom w:val="none" w:sz="0" w:space="0" w:color="auto"/>
                <w:right w:val="none" w:sz="0" w:space="0" w:color="auto"/>
              </w:divBdr>
              <w:divsChild>
                <w:div w:id="1887986315">
                  <w:marLeft w:val="0"/>
                  <w:marRight w:val="0"/>
                  <w:marTop w:val="0"/>
                  <w:marBottom w:val="0"/>
                  <w:divBdr>
                    <w:top w:val="none" w:sz="0" w:space="0" w:color="auto"/>
                    <w:left w:val="none" w:sz="0" w:space="0" w:color="auto"/>
                    <w:bottom w:val="none" w:sz="0" w:space="0" w:color="auto"/>
                    <w:right w:val="none" w:sz="0" w:space="0" w:color="auto"/>
                  </w:divBdr>
                  <w:divsChild>
                    <w:div w:id="20270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3D297D-EDE9-5946-8979-C75E7196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36726</Words>
  <Characters>209343</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4</cp:revision>
  <dcterms:created xsi:type="dcterms:W3CDTF">2021-06-15T00:17:00Z</dcterms:created>
  <dcterms:modified xsi:type="dcterms:W3CDTF">2021-06-15T01:12:00Z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