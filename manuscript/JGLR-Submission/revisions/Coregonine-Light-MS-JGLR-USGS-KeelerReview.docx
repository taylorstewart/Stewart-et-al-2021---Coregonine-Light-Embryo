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22" w14:textId="77777777" w:rsidR="00E37915" w:rsidRPr="00C0478F" w:rsidRDefault="00050162">
      <w:pPr>
        <w:spacing w:line="360" w:lineRule="auto"/>
        <w:rPr>
          <w:strike/>
          <w:color w:val="980000"/>
        </w:rPr>
      </w:pPr>
      <w:r w:rsidRPr="00C0478F">
        <w:t>Shining a light on Laurentian Great Lakes cisco (</w:t>
      </w:r>
      <w:r w:rsidRPr="00C0478F">
        <w:rPr>
          <w:i/>
        </w:rPr>
        <w:t>Coregonus artedi</w:t>
      </w:r>
      <w:r w:rsidRPr="00C0478F">
        <w:t>): how ice coverage may impact embryonic development</w:t>
      </w:r>
    </w:p>
    <w:p w14:paraId="00000023" w14:textId="77777777" w:rsidR="00E37915" w:rsidRPr="00C0478F" w:rsidRDefault="00E37915">
      <w:pPr>
        <w:spacing w:line="360" w:lineRule="auto"/>
      </w:pPr>
    </w:p>
    <w:p w14:paraId="00000024" w14:textId="77777777" w:rsidR="00E37915" w:rsidRPr="00C0478F" w:rsidRDefault="00050162">
      <w:pPr>
        <w:spacing w:line="360" w:lineRule="auto"/>
      </w:pPr>
      <w:r w:rsidRPr="00C0478F">
        <w:t>Taylor R. Stewart</w:t>
      </w:r>
      <w:r w:rsidRPr="00C0478F">
        <w:rPr>
          <w:vertAlign w:val="superscript"/>
        </w:rPr>
        <w:t>a,b*</w:t>
      </w:r>
      <w:r w:rsidRPr="00C0478F">
        <w:t>, Mark R. Vinson</w:t>
      </w:r>
      <w:r w:rsidRPr="00C0478F">
        <w:rPr>
          <w:vertAlign w:val="superscript"/>
        </w:rPr>
        <w:t>c</w:t>
      </w:r>
      <w:r w:rsidRPr="00C0478F">
        <w:t>, and Jason D. Stockwell</w:t>
      </w:r>
      <w:r w:rsidRPr="00C0478F">
        <w:rPr>
          <w:vertAlign w:val="superscript"/>
        </w:rPr>
        <w:t>b</w:t>
      </w:r>
    </w:p>
    <w:p w14:paraId="00000025" w14:textId="77777777" w:rsidR="00E37915" w:rsidRPr="00C0478F" w:rsidRDefault="00E37915">
      <w:pPr>
        <w:spacing w:line="360" w:lineRule="auto"/>
      </w:pPr>
    </w:p>
    <w:p w14:paraId="00000026" w14:textId="77777777" w:rsidR="00E37915" w:rsidRPr="00C0478F" w:rsidRDefault="00050162">
      <w:pPr>
        <w:pBdr>
          <w:top w:val="nil"/>
          <w:left w:val="nil"/>
          <w:bottom w:val="nil"/>
          <w:right w:val="nil"/>
          <w:between w:val="nil"/>
        </w:pBdr>
        <w:spacing w:line="360" w:lineRule="auto"/>
      </w:pPr>
      <w:r w:rsidRPr="00C0478F">
        <w:rPr>
          <w:vertAlign w:val="superscript"/>
        </w:rPr>
        <w:t xml:space="preserve">a </w:t>
      </w:r>
      <w:r w:rsidRPr="00C0478F">
        <w:t>Department of Biology, University of Vermont, 109 Carrigen Drive, Burlington, VT 05405, USA</w:t>
      </w:r>
    </w:p>
    <w:p w14:paraId="00000027" w14:textId="77777777" w:rsidR="00E37915" w:rsidRPr="00C0478F" w:rsidRDefault="00050162">
      <w:pPr>
        <w:spacing w:line="360" w:lineRule="auto"/>
      </w:pPr>
      <w:r w:rsidRPr="00C0478F">
        <w:rPr>
          <w:vertAlign w:val="superscript"/>
        </w:rPr>
        <w:t xml:space="preserve">b </w:t>
      </w:r>
      <w:r w:rsidRPr="00C0478F">
        <w:t>Rubenstein Ecosystem Science Laboratory, University of Vermont, 3 College Street, Burlington, VT 05401, USA</w:t>
      </w:r>
    </w:p>
    <w:p w14:paraId="00000028" w14:textId="77777777" w:rsidR="00E37915" w:rsidRPr="00C0478F" w:rsidRDefault="00050162">
      <w:pPr>
        <w:pBdr>
          <w:top w:val="nil"/>
          <w:left w:val="nil"/>
          <w:bottom w:val="nil"/>
          <w:right w:val="nil"/>
          <w:between w:val="nil"/>
        </w:pBdr>
        <w:spacing w:line="360" w:lineRule="auto"/>
      </w:pPr>
      <w:r w:rsidRPr="00C0478F">
        <w:rPr>
          <w:vertAlign w:val="superscript"/>
        </w:rPr>
        <w:t>c</w:t>
      </w:r>
      <w:r w:rsidRPr="00C0478F">
        <w:t xml:space="preserve"> U.S. Geological Survey, Lake Superior Biological Station, 2800 Lake Shore Drive East, Ashland, WI 54806, USA</w:t>
      </w:r>
    </w:p>
    <w:p w14:paraId="00000029" w14:textId="77777777" w:rsidR="00E37915" w:rsidRPr="00C0478F" w:rsidRDefault="00E37915">
      <w:pPr>
        <w:pBdr>
          <w:top w:val="nil"/>
          <w:left w:val="nil"/>
          <w:bottom w:val="nil"/>
          <w:right w:val="nil"/>
          <w:between w:val="nil"/>
        </w:pBdr>
        <w:spacing w:line="360" w:lineRule="auto"/>
      </w:pPr>
    </w:p>
    <w:p w14:paraId="0000002A" w14:textId="77777777" w:rsidR="00E37915" w:rsidRPr="00C0478F" w:rsidRDefault="00050162">
      <w:pPr>
        <w:pBdr>
          <w:top w:val="nil"/>
          <w:left w:val="nil"/>
          <w:bottom w:val="nil"/>
          <w:right w:val="nil"/>
          <w:between w:val="nil"/>
        </w:pBdr>
        <w:spacing w:line="360" w:lineRule="auto"/>
      </w:pPr>
      <w:r w:rsidRPr="00C0478F">
        <w:t>*Corresponding Author: Taylor R. Stewart, Department of Biology, Rubenstein Ecosystem Science Laboratory, University of Vermont, 3 College St, Burlington, VT 05401, USA.</w:t>
      </w:r>
    </w:p>
    <w:p w14:paraId="0000002C" w14:textId="318861AC" w:rsidR="00E37915" w:rsidRPr="00C0478F" w:rsidRDefault="00050162" w:rsidP="007C2C9E">
      <w:pPr>
        <w:pBdr>
          <w:top w:val="nil"/>
          <w:left w:val="nil"/>
          <w:bottom w:val="nil"/>
          <w:right w:val="nil"/>
          <w:between w:val="nil"/>
        </w:pBdr>
        <w:spacing w:line="360" w:lineRule="auto"/>
        <w:ind w:firstLine="720"/>
      </w:pPr>
      <w:r w:rsidRPr="00C0478F">
        <w:t xml:space="preserve">Email: </w:t>
      </w:r>
      <w:hyperlink r:id="rId8">
        <w:r w:rsidRPr="00C0478F">
          <w:rPr>
            <w:color w:val="1155CC"/>
            <w:u w:val="single"/>
          </w:rPr>
          <w:t>taylor.stewart@uvm.edu</w:t>
        </w:r>
      </w:hyperlink>
    </w:p>
    <w:p w14:paraId="0000002D" w14:textId="77777777" w:rsidR="00E37915" w:rsidRPr="00C0478F" w:rsidRDefault="00050162">
      <w:pPr>
        <w:pStyle w:val="Heading1"/>
        <w:spacing w:before="0" w:after="0" w:line="360" w:lineRule="auto"/>
        <w:rPr>
          <w:color w:val="980000"/>
          <w:sz w:val="24"/>
          <w:szCs w:val="24"/>
        </w:rPr>
      </w:pPr>
      <w:bookmarkStart w:id="0" w:name="_heading=h.1mib42jqmozk" w:colFirst="0" w:colLast="0"/>
      <w:bookmarkEnd w:id="0"/>
      <w:r w:rsidRPr="00C0478F">
        <w:rPr>
          <w:sz w:val="24"/>
          <w:szCs w:val="24"/>
        </w:rPr>
        <w:br w:type="page"/>
      </w:r>
    </w:p>
    <w:p w14:paraId="0000002E" w14:textId="4B9CEA51" w:rsidR="00E37915" w:rsidRPr="00C0478F" w:rsidRDefault="00050162">
      <w:pPr>
        <w:pStyle w:val="Heading1"/>
        <w:spacing w:before="0" w:after="0" w:line="360" w:lineRule="auto"/>
        <w:rPr>
          <w:sz w:val="24"/>
          <w:szCs w:val="24"/>
        </w:rPr>
      </w:pPr>
      <w:bookmarkStart w:id="1" w:name="_heading=h.143vppotnr14" w:colFirst="0" w:colLast="0"/>
      <w:bookmarkEnd w:id="1"/>
      <w:r w:rsidRPr="00C0478F">
        <w:rPr>
          <w:sz w:val="24"/>
          <w:szCs w:val="24"/>
        </w:rPr>
        <w:lastRenderedPageBreak/>
        <w:t>Abstract:</w:t>
      </w:r>
    </w:p>
    <w:p w14:paraId="0000002F" w14:textId="1989D29E" w:rsidR="00E37915" w:rsidRPr="00C0478F" w:rsidRDefault="00050162">
      <w:pPr>
        <w:spacing w:line="360" w:lineRule="auto"/>
      </w:pPr>
      <w:r w:rsidRPr="00C0478F">
        <w:t xml:space="preserve">Changes in winter conditions, such as decreased ice coverage and duration, have been observed in the Laurentian Great Lakes over the past 20+ years and hypothetically linked to low </w:t>
      </w:r>
      <w:r w:rsidRPr="00C0478F">
        <w:rPr>
          <w:i/>
        </w:rPr>
        <w:t>Coregonus</w:t>
      </w:r>
      <w:r w:rsidRPr="00C0478F">
        <w:t xml:space="preserve"> spp. survival to age-1. Most cisco (</w:t>
      </w:r>
      <w:r w:rsidRPr="00C0478F">
        <w:rPr>
          <w:i/>
        </w:rPr>
        <w:t>Coregonus artedi</w:t>
      </w:r>
      <w:r w:rsidRPr="00C0478F">
        <w:t xml:space="preserve">) populations are autumn spawners whose embryos incubate under ice throughout the winter. </w:t>
      </w:r>
      <w:commentRangeStart w:id="2"/>
      <w:commentRangeStart w:id="3"/>
      <w:r w:rsidRPr="00C0478F">
        <w:t xml:space="preserve">The quantity </w:t>
      </w:r>
      <w:del w:id="4" w:author="Taylor Stewart" w:date="2021-05-12T11:56:00Z">
        <w:r w:rsidRPr="00C0478F" w:rsidDel="00D71B05">
          <w:delText xml:space="preserve">and quality </w:delText>
        </w:r>
      </w:del>
      <w:r w:rsidRPr="00C0478F">
        <w:t>of light during winter is regulated by ice</w:t>
      </w:r>
      <w:ins w:id="5" w:author="Taylor Stewart" w:date="2021-05-12T11:57:00Z">
        <w:r w:rsidR="00D71B05">
          <w:t xml:space="preserve"> </w:t>
        </w:r>
      </w:ins>
      <w:del w:id="6" w:author="Taylor Stewart" w:date="2021-05-12T11:57:00Z">
        <w:r w:rsidRPr="00C0478F" w:rsidDel="00D71B05">
          <w:delText xml:space="preserve"> and snow </w:delText>
        </w:r>
      </w:del>
      <w:r w:rsidRPr="00C0478F">
        <w:t xml:space="preserve">coverage, and light </w:t>
      </w:r>
      <w:commentRangeEnd w:id="2"/>
      <w:r w:rsidR="008406B0">
        <w:rPr>
          <w:rStyle w:val="CommentReference"/>
        </w:rPr>
        <w:commentReference w:id="2"/>
      </w:r>
      <w:commentRangeEnd w:id="3"/>
      <w:r w:rsidR="00D71B05">
        <w:rPr>
          <w:rStyle w:val="CommentReference"/>
        </w:rPr>
        <w:commentReference w:id="3"/>
      </w:r>
      <w:r w:rsidRPr="00C0478F">
        <w:t xml:space="preserve">has been shown to affect embryo survival and development in some teleosts. We experimentally evaluated how cisco embryos from lakes Superior and Ontario responded to three light treatments that represented day-light intensity under 0-10, 40-60, and 90-100% ice coverage. Embryonic response measures included two developmental factors (embryo survival and incubation period) and two morphological traits (length-at-hatch and yolk-sac volume). Embryo survival was highest at the medium light treatment and decreased at high and low treatments for both populations suggesting cisco may be adapted to withstand some light exposure from inter-annual variability in ice coverage. Light intensity had no overall effect on length of incubation. Length-at-hatch decreased with </w:t>
      </w:r>
      <w:commentRangeStart w:id="7"/>
      <w:commentRangeStart w:id="8"/>
      <w:r w:rsidRPr="00C0478F">
        <w:t xml:space="preserve">increasing light in Lake </w:t>
      </w:r>
      <w:proofErr w:type="gramStart"/>
      <w:r w:rsidRPr="00C0478F">
        <w:t>Superior, but</w:t>
      </w:r>
      <w:proofErr w:type="gramEnd"/>
      <w:r w:rsidRPr="00C0478F">
        <w:t xml:space="preserve"> had no effect in Lake Ontario</w:t>
      </w:r>
      <w:commentRangeEnd w:id="7"/>
      <w:r w:rsidR="008406B0">
        <w:rPr>
          <w:rStyle w:val="CommentReference"/>
        </w:rPr>
        <w:commentReference w:id="7"/>
      </w:r>
      <w:commentRangeEnd w:id="8"/>
      <w:r w:rsidR="008C20C4">
        <w:rPr>
          <w:rStyle w:val="CommentReference"/>
        </w:rPr>
        <w:commentReference w:id="8"/>
      </w:r>
      <w:r w:rsidRPr="00C0478F">
        <w:t xml:space="preserve">. Yolk-sac volume was positively correlated with increasing light in Lake Superior and negatively </w:t>
      </w:r>
      <w:commentRangeStart w:id="9"/>
      <w:commentRangeStart w:id="10"/>
      <w:r w:rsidRPr="00C0478F">
        <w:t>correlated in Lake Ontario</w:t>
      </w:r>
      <w:commentRangeEnd w:id="9"/>
      <w:r w:rsidR="008406B0">
        <w:rPr>
          <w:rStyle w:val="CommentReference"/>
        </w:rPr>
        <w:commentReference w:id="9"/>
      </w:r>
      <w:commentRangeEnd w:id="10"/>
      <w:r w:rsidR="008C20C4">
        <w:rPr>
          <w:rStyle w:val="CommentReference"/>
        </w:rPr>
        <w:commentReference w:id="10"/>
      </w:r>
      <w:r w:rsidRPr="00C0478F">
        <w:t xml:space="preserve">. Contrasting responses in embryo development between lakes </w:t>
      </w:r>
      <w:commentRangeStart w:id="11"/>
      <w:commentRangeStart w:id="12"/>
      <w:r w:rsidRPr="00C0478F">
        <w:t>suggests differences in populations’ flexibility to light</w:t>
      </w:r>
      <w:commentRangeEnd w:id="11"/>
      <w:r w:rsidR="008406B0">
        <w:rPr>
          <w:rStyle w:val="CommentReference"/>
        </w:rPr>
        <w:commentReference w:id="11"/>
      </w:r>
      <w:commentRangeEnd w:id="12"/>
      <w:r w:rsidR="008C20C4">
        <w:rPr>
          <w:rStyle w:val="CommentReference"/>
        </w:rPr>
        <w:commentReference w:id="12"/>
      </w:r>
      <w:r w:rsidRPr="00C0478F">
        <w:t xml:space="preserve">. These results provide a step towards better understanding the recent high variability </w:t>
      </w:r>
      <w:commentRangeStart w:id="13"/>
      <w:r w:rsidRPr="00C0478F">
        <w:t>observed in coregonine recruitment and may help predict what the future of this species may look like under current climate trends.</w:t>
      </w:r>
      <w:commentRangeEnd w:id="13"/>
      <w:r w:rsidR="008406B0">
        <w:rPr>
          <w:rStyle w:val="CommentReference"/>
        </w:rPr>
        <w:commentReference w:id="13"/>
      </w:r>
    </w:p>
    <w:p w14:paraId="00000030" w14:textId="77777777" w:rsidR="00E37915" w:rsidRPr="00C0478F" w:rsidRDefault="00E37915">
      <w:pPr>
        <w:spacing w:line="360" w:lineRule="auto"/>
        <w:rPr>
          <w:b/>
        </w:rPr>
      </w:pPr>
    </w:p>
    <w:p w14:paraId="00000031" w14:textId="5EAC5FFA" w:rsidR="00E37915" w:rsidRPr="00C0478F" w:rsidRDefault="00050162">
      <w:pPr>
        <w:spacing w:line="360" w:lineRule="auto"/>
      </w:pPr>
      <w:r w:rsidRPr="00C0478F">
        <w:rPr>
          <w:b/>
        </w:rPr>
        <w:t>Keywords</w:t>
      </w:r>
      <w:r w:rsidRPr="00C0478F">
        <w:t>: Coregonus</w:t>
      </w:r>
      <w:r w:rsidR="000E192B">
        <w:t>;</w:t>
      </w:r>
      <w:r w:rsidRPr="00C0478F">
        <w:t xml:space="preserve"> cisco</w:t>
      </w:r>
      <w:r w:rsidR="000E192B">
        <w:t>;</w:t>
      </w:r>
      <w:r w:rsidRPr="00C0478F">
        <w:t xml:space="preserve"> climate change</w:t>
      </w:r>
      <w:r w:rsidR="000E192B">
        <w:t>;</w:t>
      </w:r>
      <w:r w:rsidRPr="00C0478F">
        <w:t xml:space="preserve"> embryo incubation</w:t>
      </w:r>
      <w:r w:rsidR="000E192B">
        <w:t>;</w:t>
      </w:r>
      <w:r w:rsidRPr="00C0478F">
        <w:t xml:space="preserve"> ice coverage</w:t>
      </w:r>
      <w:r w:rsidR="000E192B">
        <w:t>;</w:t>
      </w:r>
      <w:r w:rsidRPr="00C0478F">
        <w:t xml:space="preserve"> light intensity</w:t>
      </w:r>
    </w:p>
    <w:p w14:paraId="00000033" w14:textId="77777777" w:rsidR="00E37915" w:rsidRPr="00C0478F" w:rsidRDefault="00050162">
      <w:pPr>
        <w:pStyle w:val="Heading1"/>
        <w:spacing w:before="0" w:after="0" w:line="360" w:lineRule="auto"/>
        <w:rPr>
          <w:sz w:val="24"/>
          <w:szCs w:val="24"/>
        </w:rPr>
      </w:pPr>
      <w:bookmarkStart w:id="14" w:name="_heading=h.gq64dkq09tbn" w:colFirst="0" w:colLast="0"/>
      <w:bookmarkEnd w:id="14"/>
      <w:r w:rsidRPr="00C0478F">
        <w:rPr>
          <w:sz w:val="24"/>
          <w:szCs w:val="24"/>
        </w:rPr>
        <w:br w:type="page"/>
      </w:r>
    </w:p>
    <w:p w14:paraId="00000034" w14:textId="77777777" w:rsidR="00E37915" w:rsidRPr="00C0478F" w:rsidRDefault="00050162">
      <w:pPr>
        <w:pStyle w:val="Heading1"/>
        <w:spacing w:before="0" w:after="0" w:line="360" w:lineRule="auto"/>
        <w:rPr>
          <w:sz w:val="24"/>
          <w:szCs w:val="24"/>
        </w:rPr>
      </w:pPr>
      <w:bookmarkStart w:id="15" w:name="_heading=h.sp9bz8nc3jlo" w:colFirst="0" w:colLast="0"/>
      <w:bookmarkEnd w:id="15"/>
      <w:r w:rsidRPr="00C0478F">
        <w:rPr>
          <w:sz w:val="24"/>
          <w:szCs w:val="24"/>
        </w:rPr>
        <w:lastRenderedPageBreak/>
        <w:t>Introduction:</w:t>
      </w:r>
    </w:p>
    <w:p w14:paraId="00000035" w14:textId="44C03516" w:rsidR="00E37915" w:rsidRPr="00C0478F" w:rsidRDefault="00050162">
      <w:pPr>
        <w:spacing w:line="360" w:lineRule="auto"/>
      </w:pPr>
      <w:r w:rsidRPr="00C0478F">
        <w:t>Freshwater whitefishes, Salmonidae Coregoninae (hereafter coregonines) play important economic</w:t>
      </w:r>
      <w:r w:rsidR="00C0478F">
        <w:t xml:space="preserve"> </w:t>
      </w:r>
      <w:r w:rsidR="00C0478F">
        <w:fldChar w:fldCharType="begin" w:fldLock="1"/>
      </w:r>
      <w:r w:rsidR="00C0478F">
        <w:instrText>ADDIN CSL_CITATION {"citationItems":[{"id":"ITEM-1","itemData":{"author":[{"dropping-particle":"","family":"Ebener","given":"Mark P","non-dropping-particle":"","parse-names":false,"suffix":""},{"dropping-particle":"","family":"Stockwell","given":"Jason D","non-dropping-particle":"","parse-names":false,"suffix":""},{"dropping-particle":"","family":"Yule","given":"Daniel L","non-dropping-particle":"","parse-names":false,"suffix":""},{"dropping-particle":"","family":"Gorman","given":"Owen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K","non-dropping-particle":"","parse-names":false,"suffix":""},{"dropping-particle":"","family":"Schreiner","given":"Donald R","non-dropping-particle":"","parse-names":false,"suffix":""},{"dropping-particle":"","family":"Geving","given":"Steven","non-dropping-particle":"","parse-names":false,"suffix":""},{"dropping-particle":"","family":"Scribner","given":"Kim","non-dropping-particle":"","parse-names":false,"suffix":""},{"dropping-particle":"","family":"Schram","given":"Stephen T","non-dropping-particle":"","parse-names":false,"suffix":""},{"dropping-particle":"","family":"Seider","given":"Michael J","non-dropping-particle":"","parse-names":false,"suffix":""},{"dropping-particle":"","family":"Sitar","given":"Shawn P","non-dropping-particle":"","parse-names":false,"suffix":""}],"container-title":"Ann Arbor, Michigan: Great Lakes Fishery Commission, Lake Superior Technical Report","id":"ITEM-1","issued":{"date-parts":[["2008"]]},"page":"126","title":"Status of cisco (Coregonus artedi) in Lake Superior during 1970-2006 and management and research considerations","type":"article-journal","volume":"1"},"uris":["http://www.mendeley.com/documents/?uuid=5e4dbd0d-0fff-3084-a60d-a56c35a656b8"]}],"mendeley":{"formattedCitation":"(Ebener et al., 2008)","plainTextFormattedCitation":"(Ebener et al., 2008)","previouslyFormattedCitation":"(Ebener et al., 2008)"},"properties":{"noteIndex":0},"schema":"https://github.com/citation-style-language/schema/raw/master/csl-citation.json"}</w:instrText>
      </w:r>
      <w:r w:rsidR="00C0478F">
        <w:fldChar w:fldCharType="separate"/>
      </w:r>
      <w:r w:rsidR="00C0478F" w:rsidRPr="00C0478F">
        <w:rPr>
          <w:noProof/>
        </w:rPr>
        <w:t>(Ebener et al., 2008)</w:t>
      </w:r>
      <w:r w:rsidR="00C0478F">
        <w:fldChar w:fldCharType="end"/>
      </w:r>
      <w:r w:rsidRPr="00C0478F">
        <w:t xml:space="preserve"> and ecological</w:t>
      </w:r>
      <w:r w:rsidR="00C0478F">
        <w:t xml:space="preserve"> </w:t>
      </w:r>
      <w:r w:rsidR="00C0478F">
        <w:fldChar w:fldCharType="begin" w:fldLock="1"/>
      </w:r>
      <w:r w:rsidR="00C0478F">
        <w:instrText>ADDIN CSL_CITATION {"citationItems":[{"id":"ITEM-1","itemData":{"DOI":"10.1111/j.1095-8649.2010.02759.x","ISBN":"1095-8649","ISSN":"00221112","PMID":"21078089","abstract":"The Laurentian Great Lakes Basin provides an ecological system to evaluate the potential effect of climate change on dynamics of fish populations and the management of their fisheries. This review describes the physical and biological mechanisms by which fish populations will be affected by changes in timing and duration of ice cover, precipitation events and temperature regimes associated with projected climate change in the Great Lakes Basin with a principal focus on the fish communities in shallower regions of the basin. Lake whitefish Coregonus clupeaformis, walleye Sander vitreus and smallmouth bass Micropterus dolomieu were examined to assess the potential effects of climate change on guilds of Great Lakes cold, cool and warm-water fishes, respectively. Overall, the projections for these fishes are for the increased thermally suitable habitat within the lakes, though in different regions than they currently inhabit. Colder-water fishes will seek refuge further north and deeper in the water column and warmer-water fishes will fill the vacated habitat space in the warmer regions of the lakes. While these projections can be modified by a number of other habitat elements (e.g. anoxia, ice cover, dispersal ability and trophic productivity), it is clear that climate-change drivers will challenge the nature, flexibility and public perception of current fisheries management programmes. Fisheries agencies should develop decision support tools to provide a systematic method for incorporating ecological responses to climate change and moderating public interests to ensure a sustainable future for Great Lakes fishes and fisheries.","author":[{"dropping-particle":"","family":"Lynch","given":"Abigail J","non-dropping-particle":"","parse-names":false,"suffix":""},{"dropping-particle":"","family":"Taylor","given":"W W","non-dropping-particle":"","parse-names":false,"suffix":""},{"dropping-particle":"","family":"Smith","given":"K D","non-dropping-particle":"","parse-names":false,"suffix":""}],"container-title":"Journal of Fish Biology","edition":"2010/11/17","id":"ITEM-1","issue":"8","issued":{"date-parts":[["2010"]]},"note":"Lynch, A J Taylor, W W Smith, K D eng Research Support, Non-U.S. Gov't Review England J Fish Biol. 2010 Nov;77(8):1764-82. doi: 10.1111/j.1095-8649.2010.02759.x. Epub 2010 Oct 11.","page":"1964-1982","title":"The influence of changing climate on the ecology and management of selected Laurentian Great Lakes fisheries","type":"article-journal","volume":"77"},"uris":["http://www.mendeley.com/documents/?uuid=cd9009a7-1b1f-3565-b23a-d607eb17caa9"]},{"id":"ITEM-2","itemData":{"DOI":"10.1579/0044-7447-30.8.559","ISBN":"0044-7447","ISSN":"0044-7447","PMID":"11878031","abstract":"Pelagic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id":"ITEM-2","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lakes.","type":"article-journal","volume":"30"},"uris":["http://www.mendeley.com/documents/?uuid=7b4d0f7e-3730-30da-9120-e36976a7be8d"]},{"id":"ITEM-3","itemData":{"DOI":"10.1111/fwb.12340","ISBN":"00465070","ISSN":"13652427","abstract":"1. We hypothesised that the autumn spawning migration of Lake Superior cisco (Coregonus artedi) provides a resource subsidy, in the form of energy-rich cisco eggs, from the offshore pelagic to the nearshore benthic community over winter, when alternate prey production is likely to be low. 2. We tested this hypothesis using fish and macroinvertebrate surveys, fish population demographics, diet and stable isotope analyses, and bioenergetics modelling. 3. The benthic, congeneric lake whitefish (C. clupeaformis) was a clear beneficiary of cisco spawning. Cisco eggs represented 16% of lake whitefish annual consumption in terms of biomass, but 34% of energy (because of their high energy density: &gt;10 kJ g wet mass−1). Stable isotope analyses were consistent with these results and suggest that other nearshore fish species may also rely on cisco eggs. 4. The lipid content of lake whitefish liver almost doubled from 26 to 49% between November and March, while that of muscle increased from 14 to 26% over the same period, suggesting lake whitefish were building, rather than depleting, lipid reserves during winter. 5. In the other Laurentian Great Lakes, where cisco populations remain very low and rehabilitation efforts are underway, the offshore-to-nearshore ecological link apparent in Lake Superior has been replaced by non-native planktivorous species. These non-native species spawn in spring have smaller eggs and shorter incubation periods. The rehabilitation of cisco in these systems should reinstate the onshore subsidy as it has in Lake Superior.","author":[{"dropping-particle":"","family":"Stockwell","given":"Jason D","non-dropping-particle":"","parse-names":false,"suffix":""},{"dropping-particle":"","family":"Yule","given":"Daniel L","non-dropping-particle":"","parse-names":false,"suffix":""},{"dropping-particle":"","family":"Hrabik","given":"Thomas R","non-dropping-particle":"","parse-names":false,"suffix":""},{"dropping-particle":"","family":"Sierszen","given":"Michael E","non-dropping-particle":"","parse-names":false,"suffix":""},{"dropping-particle":"","family":"Isaac","given":"Edmund J","non-dropping-particle":"","parse-names":false,"suffix":""}],"container-title":"Freshwater Biology","id":"ITEM-3","issue":"6","issued":{"date-parts":[["2014"]]},"language":"English","note":"Ae4pk Times Cited:12 Cited References Count:85","page":"1197-1212","title":"Habitat coupling in a large lake system: Delivery of an energy subsidy by an offshore planktivore to the nearshore zone of Lake Superior","type":"article-journal","volume":"59"},"uris":["http://www.mendeley.com/documents/?uuid=416cd714-4037-33ba-a298-9b7f269f4bea"]}],"mendeley":{"formattedCitation":"(Lynch et al., 2010; Nyberg et al., 2001; Stockwell et al., 2014)","plainTextFormattedCitation":"(Lynch et al., 2010; Nyberg et al., 2001; Stockwell et al., 2014)","previouslyFormattedCitation":"(Lynch et al., 2010; Nyberg et al., 2001; Stockwell et al., 2014)"},"properties":{"noteIndex":0},"schema":"https://github.com/citation-style-language/schema/raw/master/csl-citation.json"}</w:instrText>
      </w:r>
      <w:r w:rsidR="00C0478F">
        <w:fldChar w:fldCharType="separate"/>
      </w:r>
      <w:r w:rsidR="00C0478F" w:rsidRPr="00C0478F">
        <w:rPr>
          <w:noProof/>
        </w:rPr>
        <w:t>(Lynch et al., 2010; Nyberg et al., 2001; Stockwell et al., 2014)</w:t>
      </w:r>
      <w:r w:rsidR="00C0478F">
        <w:fldChar w:fldCharType="end"/>
      </w:r>
      <w:r w:rsidRPr="00C0478F">
        <w:t xml:space="preserve"> roles throughout the northern hemisphere, but populations have declined over the past century</w:t>
      </w:r>
      <w:r w:rsidR="00C0478F">
        <w:t xml:space="preserve"> </w:t>
      </w:r>
      <w:r w:rsidR="00C0478F">
        <w:fldChar w:fldCharType="begin" w:fldLock="1"/>
      </w:r>
      <w:r w:rsidR="00596CF9">
        <w:instrText>ADDIN CSL_CITATION {"citationItems":[{"id":"ITEM-1","itemData":{"author":[{"dropping-particle":"","family":"Eshenroder","given":"Randy L","non-dropping-particle":"","parse-names":false,"suffix":""},{"dropping-particle":"","family":"Vecsei","given":"Paul","non-dropping-particle":"","parse-names":false,"suffix":""},{"dropping-particle":"","family":"Gorman","given":"Owen T","non-dropping-particle":"","parse-names":false,"suffix":""},{"dropping-particle":"","family":"Yule","given":"Daniel L","non-dropping-particle":"","parse-names":false,"suffix":""},{"dropping-particle":"","family":"Pratt","given":"Thomas C","non-dropping-particle":"","parse-names":false,"suffix":""},{"dropping-particle":"","family":"Mandrak","given":"Nicholas Edward","non-dropping-particle":"","parse-names":false,"suffix":""},{"dropping-particle":"","family":"Bunnell","given":"David B","non-dropping-particle":"","parse-names":false,"suffix":""},{"dropping-particle":"","family":"Muir","given":"Andrew M","non-dropping-particle":"","parse-names":false,"suffix":""}],"container-title":"Canadian Journal of Fisheries and Aquatic Sciences","id":"ITEM-1","issued":{"date-parts":[["2016"]]},"number-of-pages":"Miscellaneous Publication 2016-01","publisher":"Great Lakes Fishery Commission","title":"Ciscoes (Coregonus, subgenus Leucichthys) of the Laurentian Great Lakes and Lake Nipigon","type":"report"},"uris":["http://www.mendeley.com/documents/?uuid=0e56fe57-85ae-39a9-bb55-47e621d5bd67"]}],"mendeley":{"formattedCitation":"(Eshenroder et al., 2016)","plainTextFormattedCitation":"(Eshenroder et al., 2016)","previouslyFormattedCitation":"(Eshenroder et al., 2016)"},"properties":{"noteIndex":0},"schema":"https://github.com/citation-style-language/schema/raw/master/csl-citation.json"}</w:instrText>
      </w:r>
      <w:r w:rsidR="00C0478F">
        <w:fldChar w:fldCharType="separate"/>
      </w:r>
      <w:r w:rsidR="00C0478F" w:rsidRPr="00C0478F">
        <w:rPr>
          <w:noProof/>
        </w:rPr>
        <w:t>(Eshenroder et al., 2016)</w:t>
      </w:r>
      <w:r w:rsidR="00C0478F">
        <w:fldChar w:fldCharType="end"/>
      </w:r>
      <w:r w:rsidRPr="00C0478F">
        <w:t>. Historical coregonine declines were attributed to overfishing, invasive species, habitat alterations, and competition</w:t>
      </w:r>
      <w:r w:rsidR="00596CF9">
        <w:t xml:space="preserve"> </w:t>
      </w:r>
      <w:r w:rsidR="00596CF9">
        <w:fldChar w:fldCharType="begin" w:fldLock="1"/>
      </w:r>
      <w:r w:rsidR="00596CF9">
        <w:instrText>ADDIN CSL_CITATION {"citationItems":[{"id":"ITEM-1","itemData":{"DOI":"10.1111/j.1365-2400.2009.00703.x","ISSN":"0969-997X","author":[{"dropping-particle":"","family":"Anneville","given":"Orlane","non-dropping-particle":"","parse-names":false,"suffix":""},{"dropping-particle":"","family":"Souissi","given":"Sami","non-dropping-particle":"","parse-names":false,"suffix":""},{"dropping-particle":"","family":"Molinero","given":"Juan Carlos","non-dropping-particle":"","parse-names":false,"suffix":""},{"dropping-particle":"","family":"Gerdeaux","given":"Daniel","non-dropping-particle":"","parse-names":false,"suffix":""}],"container-title":"Fisheries Management and Ecology","id":"ITEM-1","issue":"6","issued":{"date-parts":[["2009"]]},"page":"492-500","publisher":"Wiley Online Library","title":"Influences of human activity and climate on the stock‐recruitment dynamics of whitefish, Coregonus lavaretus, in Lake Geneva","type":"article-journal","volume":"16"},"uris":["http://www.mendeley.com/documents/?uuid=f9dedbf1-ef53-44d2-a8bf-38d194f21332"]},{"id":"ITEM-2","itemData":{"DOI":"10.1002/tafs.10219","ISSN":"0002-8487","author":[{"dropping-particle":"","family":"Rosinski","given":"Caroline L","non-dropping-particle":"","parse-names":false,"suffix":""},{"dropping-particle":"","family":"Vinson","given":"Mark R","non-dropping-particle":"","parse-names":false,"suffix":""},{"dropping-particle":"","family":"Yule","given":"Daniel L","non-dropping-particle":"","parse-names":false,"suffix":""}],"container-title":"Transactions of the American Fisheries Society","id":"ITEM-2","issue":"2","issued":{"date-parts":[["2020"]]},"page":"184-203","publisher":"Wiley Online Library","title":"Niche Partitioning among Native Ciscoes and Nonnative Rainbow Smelt in Lake Superior","type":"article-journal","volume":"149"},"uris":["http://www.mendeley.com/documents/?uuid=95cafe77-6606-4938-80d7-f2aae96bc7dd"]},{"id":"ITEM-3","itemData":{"DOI":"10.1577/M08-002.1","ISBN":"0275-5947","ISSN":"0275-5947","abstract":"Populations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Management","id":"ITEM-3","issue":"3","issued":{"date-parts":[["2009"]]},"language":"English","note":"477fx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Lakes","type":"article-journal","volume":"29"},"uris":["http://www.mendeley.com/documents/?uuid=efbd3358-ce1f-3dc7-afe5-232740387d1e"]}],"mendeley":{"formattedCitation":"(Anneville et al., 2009; Rosinski et al., 2020; Stockwell et al., 2009)","plainTextFormattedCitation":"(Anneville et al., 2009; Rosinski et al., 2020; Stockwell et al., 2009)","previouslyFormattedCitation":"(Anneville et al., 2009; Rosinski et al., 2020; Stockwell et al., 2009)"},"properties":{"noteIndex":0},"schema":"https://github.com/citation-style-language/schema/raw/master/csl-citation.json"}</w:instrText>
      </w:r>
      <w:r w:rsidR="00596CF9">
        <w:fldChar w:fldCharType="separate"/>
      </w:r>
      <w:r w:rsidR="00596CF9" w:rsidRPr="00596CF9">
        <w:rPr>
          <w:noProof/>
        </w:rPr>
        <w:t>(Anneville et al., 2009; Rosinski et al., 2020; Stockwell et al., 2009)</w:t>
      </w:r>
      <w:r w:rsidR="00596CF9">
        <w:fldChar w:fldCharType="end"/>
      </w:r>
      <w:r w:rsidRPr="00C0478F">
        <w:t xml:space="preserve">. More recently, coregonine populations </w:t>
      </w:r>
      <w:commentRangeStart w:id="16"/>
      <w:r w:rsidRPr="00C0478F">
        <w:t>worldwide have experienced declines due to highly variable and low survival to age-1</w:t>
      </w:r>
      <w:commentRangeEnd w:id="16"/>
      <w:r w:rsidR="001D3F0A">
        <w:rPr>
          <w:rStyle w:val="CommentReference"/>
        </w:rPr>
        <w:commentReference w:id="16"/>
      </w:r>
      <w:r w:rsidR="00596CF9">
        <w:t xml:space="preserve"> </w:t>
      </w:r>
      <w:r w:rsidR="00596CF9">
        <w:fldChar w:fldCharType="begin" w:fldLock="1"/>
      </w:r>
      <w:r w:rsidR="00596CF9">
        <w:instrText>ADDIN CSL_CITATION {"citationItems":[{"id":"ITEM-1","itemData":{"DOI":"10.1080/02755947.2017.1350222","ISSN":"0275-5947","author":[{"dropping-particle":"","family":"Lepak","given":"Taylor A","non-dropping-particle":"","parse-names":false,"suffix":""},{"dropping-particle":"","family":"Ogle","given":"Derek H","non-dropping-particle":"","parse-names":false,"suffix":""},{"dropping-particle":"","family":"Vinson","given":"M R","non-dropping-particle":"","parse-names":false,"suffix":""}],"container-title":"North American Journal of Fisheries Management","id":"ITEM-1","issue":"5","issued":{"date-parts":[["2017"]]},"page":"1151-1160","publisher":"Taylor &amp; Francis","title":"Age, year-class strength variability, and partial age validation of Kiyis from Lake Superior","type":"article-journal","volume":"37"},"uris":["http://www.mendeley.com/documents/?uuid=5b6c0e44-533d-441c-a571-4856a91fea5d"]},{"id":"ITEM-2","itemData":{"DOI":"10.1579/0044-7447-30.8.559","ISBN":"0044-7447","ISSN":"0044-7447","PMID":"11878031","abstract":"Pelagic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id":"ITEM-2","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id":"ITEM-3","itemData":{"DOI":"10.1139/cjfas-2017-0302","ISSN":"0706-652X","author":[{"dropping-particle":"","family":"Parks","given":"Timothy P","non-dropping-particle":"","parse-names":false,"suffix":""},{"dropping-particle":"","family":"Rypel","given":"Andrew L","non-dropping-particle":"","parse-names":false,"suffix":""}],"container-title":"Canadian Journal of Fisheries and Aquatic Sciences","id":"ITEM-3","issue":"11","issued":{"date-parts":[["2018"]]},"page":"1969-1976","publisher":"NRC Research Press","title":"Predator–prey dynamics mediate long-term production trends of cisco (Coregonus artedi) in a northern Wisconsin lake","type":"article-journal","volume":"75"},"uris":["http://www.mendeley.com/documents/?uuid=294a6928-bc78-4b8a-a83f-58a52826cbe8"]}],"mendeley":{"formattedCitation":"(Lepak et al., 2017; Nyberg et al., 2001; Parks and Rypel, 2018)","plainTextFormattedCitation":"(Lepak et al., 2017; Nyberg et al., 2001; Parks and Rypel, 2018)","previouslyFormattedCitation":"(Lepak et al., 2017; Nyberg et al., 2001; Parks and Rypel, 2018)"},"properties":{"noteIndex":0},"schema":"https://github.com/citation-style-language/schema/raw/master/csl-citation.json"}</w:instrText>
      </w:r>
      <w:r w:rsidR="00596CF9">
        <w:fldChar w:fldCharType="separate"/>
      </w:r>
      <w:r w:rsidR="00596CF9" w:rsidRPr="00596CF9">
        <w:rPr>
          <w:noProof/>
        </w:rPr>
        <w:t>(Lepak et al., 2017; Nyberg et al., 2001; Parks and Rypel, 2018)</w:t>
      </w:r>
      <w:r w:rsidR="00596CF9">
        <w:fldChar w:fldCharType="end"/>
      </w:r>
      <w:r w:rsidRPr="00C0478F">
        <w:t xml:space="preserve"> which have been associated with climate-induced changes in early-life stage environments</w:t>
      </w:r>
      <w:r w:rsidR="00596CF9">
        <w:t xml:space="preserve"> </w:t>
      </w:r>
      <w:r w:rsidR="00596CF9">
        <w:fldChar w:fldCharType="begin" w:fldLock="1"/>
      </w:r>
      <w:r w:rsidR="00596CF9">
        <w:instrText>ADDIN CSL_CITATION {"citationItems":[{"id":"ITEM-1","itemData":{"DOI":"10.1579/0044-7447-30.8.559","ISBN":"0044-7447","ISSN":"0044-7447","PMID":"11878031","abstract":"Pelagic fish population biology was studied in the large Swedish lakes Vänern, Vättern, Mälaren and Hjälmaren. It is crucial for fish fry in temperate regions to hatch early in the growth season to survive, and achieve large size before winter, and it is suggested that the key factors are to match the spring development of phyto- and zooplankton, but to avoid predation. This is more easily accomplished by the studied spring spawners smelt (Osmerus eperlanus) and pike-perch (Stizostedion lucioperca) than autumn spawners, such as vendace (Coregonus albula). It is shown that hatching of vendace fry shortly after ice-break-up is beneficial for year-class strength. In oligotrophic large lakes with few predatory species a rapid increase in water temperature after ice-break is also promoting recruitment, whereas this is not the case in eutrophic lakes where predation pressure from other species may become too high. The results indicate that autumn spawners will have difficulties in adapting to global warming and it is also suggested that the life history can explain the large variations observed in year-class strength between years.","author":[{"dropping-particle":"","family":"Nyberg","given":"P","non-dropping-particle":"","parse-names":false,"suffix":""},{"dropping-particle":"","family":"Bergstrand","given":"E","non-dropping-particle":"","parse-names":false,"suffix":""},{"dropping-particle":"","family":"Degerman","given":"E","non-dropping-particle":"","parse-names":false,"suffix":""},{"dropping-particle":"","family":"Enderlein","given":"O","non-dropping-particle":"","parse-names":false,"suffix":""}],"container-title":"Ambio","id":"ITEM-1","issue":"8","issued":{"date-parts":[["2001"]]},"note":"Nyberg, P Bergstrand, E Degerman, E Enderlein, O eng Sweden Ambio. 2001 Dec;30(8):559-64.","page":"559-564","title":"Recruitment of pelagic fish in an unstable climate: studies in Sweden's four largest lakes.","type":"article-journal","volume":"30"},"uris":["http://www.mendeley.com/documents/?uuid=7b4d0f7e-3730-30da-9120-e36976a7be8d"]}],"mendeley":{"formattedCitation":"(Nyberg et al., 2001)","plainTextFormattedCitation":"(Nyberg et al., 2001)","previouslyFormattedCitation":"(Nyberg et al., 2001)"},"properties":{"noteIndex":0},"schema":"https://github.com/citation-style-language/schema/raw/master/csl-citation.json"}</w:instrText>
      </w:r>
      <w:r w:rsidR="00596CF9">
        <w:fldChar w:fldCharType="separate"/>
      </w:r>
      <w:r w:rsidR="00596CF9" w:rsidRPr="00596CF9">
        <w:rPr>
          <w:noProof/>
        </w:rPr>
        <w:t>(Nyberg et al., 2001)</w:t>
      </w:r>
      <w:r w:rsidR="00596CF9">
        <w:fldChar w:fldCharType="end"/>
      </w:r>
      <w:r w:rsidRPr="00C0478F">
        <w:t>. However, an underlying mechanism between changing lake environments and coregonine year-class strength has yet to be established.</w:t>
      </w:r>
    </w:p>
    <w:p w14:paraId="00000036" w14:textId="77777777" w:rsidR="00E37915" w:rsidRPr="00C0478F" w:rsidRDefault="00E37915">
      <w:pPr>
        <w:spacing w:line="360" w:lineRule="auto"/>
      </w:pPr>
    </w:p>
    <w:p w14:paraId="00000037" w14:textId="1D594D33" w:rsidR="00E37915" w:rsidRPr="00C0478F" w:rsidRDefault="00050162">
      <w:pPr>
        <w:spacing w:line="360" w:lineRule="auto"/>
      </w:pPr>
      <w:r w:rsidRPr="00C0478F">
        <w:t>Year-class strength in most fish species, including coregonines, is thought to be established prior to the end of the first season of growth</w:t>
      </w:r>
      <w:r w:rsidR="00596CF9">
        <w:t xml:space="preserve"> </w:t>
      </w:r>
      <w:r w:rsidR="00596CF9">
        <w:fldChar w:fldCharType="begin" w:fldLock="1"/>
      </w:r>
      <w:r w:rsidR="00596CF9">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hypothesis","type":"article-journal","volume":"26"},"uris":["http://www.mendeley.com/documents/?uuid=77c9050c-acae-4c9e-9167-65d73446b918"]},{"id":"ITEM-2","itemData":{"ISBN":"0074-4336","abstract":"14. Fluctuations in the great fisheries of Northern Europe. Cons. Int. Explor. Mer 20,","author":[{"dropping-particle":"","family":"Hjort","given":"Johan","non-dropping-particle":"","parse-names":false,"suffix":""}],"container-title":"Rapports et Procés-Verbaux","id":"ITEM-2","issued":{"date-parts":[["1914"]]},"page":"1-228","publisher":"ICES","title":"Fluctuations in the great fisheries of Northern Europe","type":"paper-conference","volume":"20"},"uris":["http://www.mendeley.com/documents/?uuid=5cf36dd0-5571-4dbd-9fcd-52a694257601"]},{"id":"ITEM-3","itemData":{"DOI":"10.1007/s10641-014-0331-y","abstract":"We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Fishes","id":"ITEM-3","issue":"4","issued":{"date-parts":[["2015"]]},"language":"English","note":"Cc7ry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coregonids","type":"article-journal","volume":"98"},"uris":["http://www.mendeley.com/documents/?uuid=1120a55e-f2ad-394b-ad89-0b3bb220dad8"]}],"mendeley":{"formattedCitation":"(Cushing, 1990; Hjort, 1914; Karjalainen et al., 2015)","plainTextFormattedCitation":"(Cushing, 1990; Hjort, 1914; Karjalainen et al., 2015)","previouslyFormattedCitation":"(Cushing, 1990; Hjort, 1914; Karjalainen et al., 2015)"},"properties":{"noteIndex":0},"schema":"https://github.com/citation-style-language/schema/raw/master/csl-citation.json"}</w:instrText>
      </w:r>
      <w:r w:rsidR="00596CF9">
        <w:fldChar w:fldCharType="separate"/>
      </w:r>
      <w:r w:rsidR="00596CF9" w:rsidRPr="00596CF9">
        <w:rPr>
          <w:noProof/>
        </w:rPr>
        <w:t>(Cushing, 1990; Hjort, 1914; Karjalainen et al., 2015)</w:t>
      </w:r>
      <w:r w:rsidR="00596CF9">
        <w:fldChar w:fldCharType="end"/>
      </w:r>
      <w:r w:rsidRPr="00C0478F">
        <w:t>. Most coregonines are autumn spawners whose embryos incubate under ice throughout the winter</w:t>
      </w:r>
      <w:r w:rsidR="00596CF9">
        <w:t xml:space="preserve"> </w:t>
      </w:r>
      <w:r w:rsidR="00596CF9">
        <w:fldChar w:fldCharType="begin" w:fldLock="1"/>
      </w:r>
      <w:r w:rsidR="00596CF9">
        <w:instrText>ADDIN CSL_CITATION {"citationItems":[{"id":"ITEM-1","itemData":{"DOI":"DOI 10.1006/jfbi.1999.1206","ISSN":"0022-1112","abstract":"In 1989-1998, vendace larvae Coregonus albula were sampled in Finnish lakes following a stratified random sampling design. The abundance of young-of-the-year vendace after the first growing season was estimated using catch-per-unit-effort statistics. The number or total area of nursery places hardly limited the recruitment of vendace in the study lakes. The major proportion of prerecruit mortality of vendace occurred in the larval phase and larval sampling produced significant information on young-of-the-year survival. Although larval abundances and recruitment were clearly associated only in Lake Onkamo, generally high larval abundance was needed to produce high number of recruits. (C) 2000 The Fisheries Society of the British Isles.","author":[{"dropping-particle":"","family":"Karjalainen","given":"Juha","non-dropping-particle":"","parse-names":false,"suffix":""},{"dropping-particle":"","family":"Auvinen","given":"H","non-dropping-particle":"","parse-names":false,"suffix":""},{"dropping-particle":"","family":"Helminen","given":"H","non-dropping-particle":"","parse-names":false,"suffix":""},{"dropping-particle":"","family":"Marjomäki","given":"Timo J","non-dropping-particle":"","parse-names":false,"suffix":""},{"dropping-particle":"","family":"Niva","given":"T","non-dropping-particle":"","parse-names":false,"suffix":""},{"dropping-particle":"","family":"Sarvala","given":"J","non-dropping-particle":"","parse-names":false,"suffix":""},{"dropping-particle":"","family":"Viljanen","given":"Markku","non-dropping-particle":"","parse-names":false,"suffix":""}],"container-title":"Journal of Fish Biology","id":"ITEM-1","issue":"4","issued":{"date-parts":[["2000"]]},"language":"English","note":"296ve Times Cited:51 Cited References Count:64","page":"837-857","title":"Unpredictability of ﬁsh recruitment - interannual variation in YOY abundance","type":"article","volume":"56"},"uris":["http://www.mendeley.com/documents/?uuid=f2ab3da9-ac27-33b1-b467-a8fe0379f3e8"]},{"id":"ITEM-2","itemData":{"DOI":"10.1577/M08-002.1","ISBN":"0275-5947","ISSN":"0275-5947","abstract":"Populations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Management","id":"ITEM-2","issue":"3","issued":{"date-parts":[["2009"]]},"language":"English","note":"477fx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Lakes","type":"article-journal","volume":"29"},"uris":["http://www.mendeley.com/documents/?uuid=efbd3358-ce1f-3dc7-afe5-232740387d1e"]}],"mendeley":{"formattedCitation":"(Karjalainen et al., 2000; Stockwell et al., 2009)","plainTextFormattedCitation":"(Karjalainen et al., 2000; Stockwell et al., 2009)","previouslyFormattedCitation":"(Karjalainen et al., 2000; Stockwell et al., 2009)"},"properties":{"noteIndex":0},"schema":"https://github.com/citation-style-language/schema/raw/master/csl-citation.json"}</w:instrText>
      </w:r>
      <w:r w:rsidR="00596CF9">
        <w:fldChar w:fldCharType="separate"/>
      </w:r>
      <w:r w:rsidR="00596CF9" w:rsidRPr="00596CF9">
        <w:rPr>
          <w:noProof/>
        </w:rPr>
        <w:t>(Karjalainen et al., 2000; Stockwell et al., 2009)</w:t>
      </w:r>
      <w:r w:rsidR="00596CF9">
        <w:fldChar w:fldCharType="end"/>
      </w:r>
      <w:r w:rsidRPr="00C0478F">
        <w:t>. Embryos are static, which leaves them vulnerable to predation</w:t>
      </w:r>
      <w:r w:rsidR="00596CF9">
        <w:t xml:space="preserve"> </w:t>
      </w:r>
      <w:r w:rsidR="00596CF9">
        <w:fldChar w:fldCharType="begin" w:fldLock="1"/>
      </w:r>
      <w:r w:rsidR="00596CF9">
        <w:instrText>ADDIN CSL_CITATION {"citationItems":[{"id":"ITEM-1","itemData":{"DOI":"10.1111/fwb.12340","ISBN":"00465070","ISSN":"13652427","abstract":"1. We hypothesised that the autumn spawning migration of Lake Superior cisco (Coregonus artedi) provides a resource subsidy, in the form of energy-rich cisco eggs, from the offshore pelagic to the nearshore benthic community over winter, when alternate prey production is likely to be low. 2. We tested this hypothesis using fish and macroinvertebrate surveys, fish population demographics, diet and stable isotope analyses, and bioenergetics modelling. 3. The benthic, congeneric lake whitefish (C. clupeaformis) was a clear beneficiary of cisco spawning. Cisco eggs represented 16% of lake whitefish annual consumption in terms of biomass, but 34% of energy (because of their high energy density: &gt;10 kJ g wet mass−1). Stable isotope analyses were consistent with these results and suggest that other nearshore fish species may also rely on cisco eggs. 4. The lipid content of lake whitefish liver almost doubled from 26 to 49% between November and March, while that of muscle increased from 14 to 26% over the same period, suggesting lake whitefish were building, rather than depleting, lipid reserves during winter. 5. In the other Laurentian Great Lakes, where cisco populations remain very low and rehabilitation efforts are underway, the offshore-to-nearshore ecological link apparent in Lake Superior has been replaced by non-native planktivorous species. These non-native species spawn in spring have smaller eggs and shorter incubation periods. The rehabilitation of cisco in these systems should reinstate the onshore subsidy as it has in Lake Superior.","author":[{"dropping-particle":"","family":"Stockwell","given":"Jason D","non-dropping-particle":"","parse-names":false,"suffix":""},{"dropping-particle":"","family":"Yule","given":"Daniel L","non-dropping-particle":"","parse-names":false,"suffix":""},{"dropping-particle":"","family":"Hrabik","given":"Thomas R","non-dropping-particle":"","parse-names":false,"suffix":""},{"dropping-particle":"","family":"Sierszen","given":"Michael E","non-dropping-particle":"","parse-names":false,"suffix":""},{"dropping-particle":"","family":"Isaac","given":"Edmund J","non-dropping-particle":"","parse-names":false,"suffix":""}],"container-title":"Freshwater Biology","id":"ITEM-1","issue":"6","issued":{"date-parts":[["2014"]]},"language":"English","note":"Ae4pk Times Cited:12 Cited References Count:85","page":"1197-1212","title":"Habitat coupling in a large lake system: Delivery of an energy subsidy by an offshore planktivore to the nearshore zone of Lake Superior","type":"article-journal","volume":"59"},"uris":["http://www.mendeley.com/documents/?uuid=416cd714-4037-33ba-a298-9b7f269f4bea"]}],"mendeley":{"formattedCitation":"(Stockwell et al., 2014)","plainTextFormattedCitation":"(Stockwell et al., 2014)","previouslyFormattedCitation":"(Stockwell et al., 2014)"},"properties":{"noteIndex":0},"schema":"https://github.com/citation-style-language/schema/raw/master/csl-citation.json"}</w:instrText>
      </w:r>
      <w:r w:rsidR="00596CF9">
        <w:fldChar w:fldCharType="separate"/>
      </w:r>
      <w:r w:rsidR="00596CF9" w:rsidRPr="00596CF9">
        <w:rPr>
          <w:noProof/>
        </w:rPr>
        <w:t>(Stockwell et al., 2014)</w:t>
      </w:r>
      <w:r w:rsidR="00596CF9">
        <w:fldChar w:fldCharType="end"/>
      </w:r>
      <w:r w:rsidRPr="00C0478F">
        <w:t xml:space="preserve"> and unable to evade detrimental changes in winter environmental conditions</w:t>
      </w:r>
      <w:r w:rsidR="00596CF9">
        <w:t xml:space="preserve"> </w:t>
      </w:r>
      <w:r w:rsidR="00596CF9">
        <w:fldChar w:fldCharType="begin" w:fldLock="1"/>
      </w:r>
      <w:r w:rsidR="00596CF9">
        <w:instrText>ADDIN CSL_CITATION {"citationItems":[{"id":"ITEM-1","itemData":{"DOI":"10.1139/f91-065","ISSN":"0706-652X","author":[{"dropping-particle":"","family":"Pepin","given":"Pierre","non-dropping-particle":"","parse-names":false,"suffix":""}],"container-title":"Canadian Journal of Fisheries and Aquatic Sciences","id":"ITEM-1","issue":"3","issued":{"date-parts":[["1991"]]},"page":"503-518","title":"Effect of temperature and size on development, mortality, and survival rates of the pelagic early life history stages of marine fish","type":"article-journal","volume":"48"},"uris":["http://www.mendeley.com/documents/?uuid=903c2e48-8a33-4401-bf04-e465c042b28f"]}],"mendeley":{"formattedCitation":"(Pepin, 1991)","plainTextFormattedCitation":"(Pepin, 1991)","previouslyFormattedCitation":"(Pepin, 1991)"},"properties":{"noteIndex":0},"schema":"https://github.com/citation-style-language/schema/raw/master/csl-citation.json"}</w:instrText>
      </w:r>
      <w:r w:rsidR="00596CF9">
        <w:fldChar w:fldCharType="separate"/>
      </w:r>
      <w:r w:rsidR="00596CF9" w:rsidRPr="00596CF9">
        <w:rPr>
          <w:noProof/>
        </w:rPr>
        <w:t>(Pepin, 1991)</w:t>
      </w:r>
      <w:r w:rsidR="00596CF9">
        <w:fldChar w:fldCharType="end"/>
      </w:r>
      <w:r w:rsidRPr="00C0478F">
        <w:t>. Changes in winter conditions, such as decreased ice coverage and duration, that have been observed over the past 20+ years</w:t>
      </w:r>
      <w:r w:rsidR="00596CF9">
        <w:t xml:space="preserve"> </w:t>
      </w:r>
      <w:r w:rsidR="00596CF9">
        <w:fldChar w:fldCharType="begin" w:fldLock="1"/>
      </w:r>
      <w:r w:rsidR="00596CF9">
        <w:instrText>ADDIN CSL_CITATION {"citationItems":[{"id":"ITEM-1","itemData":{"DOI":"10.1029/2006GL029021","ISBN":"0094-8276","ISSN":"00948276","PMID":"7310743","abstract":"Lake Superior summer (July -- September) surface water temperatures have increased approximately 2.5 over the interval 1979 -- 2006, equivalent to a rate of (11 $\\pm$ 6) 10 2 1, significantly in excess of regional atmospheric warming. This discrepancy is caused by declining winter ice cover, which is causing the onset of the positively stratified season to occur earlier at a rate of roughly a half day per year. An earlier start of the stratified season significantly increases the period over which the lake warms during the summer months, leading to a stronger trend in mean summer temperatures than would be expected from changes in summer air temperature alone.","author":[{"dropping-particle":"","family":"Austin","given":"Jay A","non-dropping-particle":"","parse-names":false,"suffix":""},{"dropping-particle":"","family":"Colman","given":"Steven M","non-dropping-particle":"","parse-names":false,"suffix":""}],"container-title":"Geophysical Research Letters","id":"ITEM-1","issue":"6","issued":{"date-parts":[["2007"]]},"language":"English","note":"149zs Times Cited:162 Cited References Count:30","page":"1-5","title":"Lake Superior summer water temperatures are increasing more rapidly than regional temperatures: A positive ice-albedo feedback","type":"article-journal","volume":"34"},"uris":["http://www.mendeley.com/documents/?uuid=177783e4-2777-317a-8736-90d78dc767a5"]},{"id":"ITEM-2","itemData":{"DOI":"10.1002/2015GL066235","ISSN":"1944-8007","abstract":"BIOGEOSCIENCES: Limnology; CRYOSPHERE: Lakes; GLOBAL CHANGE: Abrupt/rapid climate change; HYDROLOGY: Limnology, Climate impacts; OCEANOGRAPHY: GENERAL: Limnology; NATURAL HAZARDS: Climate impact; PALEOCEANOGRAPHY: Abrupt/rapid climate change, Limnology; VOLCANOLOGY: Volcano/climate interactions; GEOGRAPHIC LOCATION: Large bodies of water (e.g., lakes and inland seas)","author":[{"dropping-particle":"","family":"O'Reilly","given":"Catherine M","non-dropping-particle":"","parse-names":false,"suffix":""},{"dropping-particle":"","family":"Rowley","given":"Rex J","non-dropping-particle":"","parse-names":false,"suffix":""},{"dropping-particle":"","family":"Schneider","given":"Philipp","non-dropping-particle":"","parse-names":false,"suffix":""},{"dropping-particle":"","family":"Lenters","given":"John D","non-dropping-particle":"","parse-names":false,"suffix":""},{"dropping-particle":"","family":"Mcintyre","given":"Peter B.","non-dropping-particle":"","parse-names":false,"suffix":""},{"dropping-particle":"","family":"Kraemer","given":"Benjamin M","non-dropping-particle":"","parse-names":false,"suffix":""}],"container-title":"Geophysical Research Letters","id":"ITEM-2","issue":"24","issued":{"date-parts":[["2015"]]},"page":"1-9","title":"Rapid and highly variable warming of lake surface waters around the globe","type":"article-journal","volume":"42"},"uris":["http://www.mendeley.com/documents/?uuid=148ceb4a-054a-3a99-b7cc-8d1b9f93055f"]},{"id":"ITEM-3","itemData":{"DOI":"10.1038/s41558-018-0393-5","ISSN":"1758-6798","author":[{"dropping-particle":"","family":"Sharma","given":"Sapna","non-dropping-particle":"","parse-names":false,"suffix":""},{"dropping-particle":"","family":"Blagrave","given":"Kevin","non-dropping-particle":"","parse-names":false,"suffix":""},{"dropping-particle":"","family":"Magnuson","given":"John J","non-dropping-particle":"","parse-names":false,"suffix":""},{"dropping-particle":"","family":"O’Reilly","given":"Catherine M","non-dropping-particle":"","parse-names":false,"suffix":""},{"dropping-particle":"","family":"Oliver","given":"Samantha","non-dropping-particle":"","parse-names":false,"suffix":""},{"dropping-particle":"","family":"Batt","given":"Ryan D","non-dropping-particle":"","parse-names":false,"suffix":""},{"dropping-particle":"","family":"Magee","given":"Madeline R","non-dropping-particle":"","parse-names":false,"suffix":""},{"dropping-particle":"","family":"Straile","given":"Dietmar","non-dropping-particle":"","parse-names":false,"suffix":""},{"dropping-particle":"","family":"Weyhenmeyer","given":"Gesa A","non-dropping-particle":"","parse-names":false,"suffix":""},{"dropping-particle":"","family":"Winslow","given":"Luke A","non-dropping-particle":"","parse-names":false,"suffix":""}],"container-title":"Nature Climate Change","id":"ITEM-3","issue":"3","issued":{"date-parts":[["2019"]]},"page":"227","title":"Widespread loss of lake ice around the Northern Hemisphere in a warming world","type":"article-journal","volume":"9"},"uris":["http://www.mendeley.com/documents/?uuid=4db19035-4a72-47db-a3c9-b0bfccd70518"]}],"mendeley":{"formattedCitation":"(Austin and Colman, 2007; O’Reilly et al., 2015; Sharma et al., 2019)","plainTextFormattedCitation":"(Austin and Colman, 2007; O’Reilly et al., 2015; Sharma et al., 2019)","previouslyFormattedCitation":"(Austin and Colman, 2007; O’Reilly et al., 2015; Sharma et al., 2019)"},"properties":{"noteIndex":0},"schema":"https://github.com/citation-style-language/schema/raw/master/csl-citation.json"}</w:instrText>
      </w:r>
      <w:r w:rsidR="00596CF9">
        <w:fldChar w:fldCharType="separate"/>
      </w:r>
      <w:r w:rsidR="00596CF9" w:rsidRPr="00596CF9">
        <w:rPr>
          <w:noProof/>
        </w:rPr>
        <w:t>(Austin and Colman, 2007; O’Reilly et al., 2015; Sharma et al., 2019)</w:t>
      </w:r>
      <w:r w:rsidR="00596CF9">
        <w:fldChar w:fldCharType="end"/>
      </w:r>
      <w:r w:rsidRPr="00C0478F">
        <w:t>, could alter developmental rates, embryo survival, and time of hatching</w:t>
      </w:r>
      <w:r w:rsidR="00596CF9">
        <w:t xml:space="preserve"> </w:t>
      </w:r>
      <w:r w:rsidR="00596CF9">
        <w:fldChar w:fldCharType="begin" w:fldLock="1"/>
      </w:r>
      <w:r w:rsidR="00596CF9">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coregonids","type":"article-journal","volume":"98"},"uris":["http://www.mendeley.com/documents/?uuid=1120a55e-f2ad-394b-ad89-0b3bb220dad8"]}],"mendeley":{"formattedCitation":"(Karjalainen et al., 2015)","plainTextFormattedCitation":"(Karjalainen et al., 2015)","previouslyFormattedCitation":"(Karjalainen et al., 2015)"},"properties":{"noteIndex":0},"schema":"https://github.com/citation-style-language/schema/raw/master/csl-citation.json"}</w:instrText>
      </w:r>
      <w:r w:rsidR="00596CF9">
        <w:fldChar w:fldCharType="separate"/>
      </w:r>
      <w:r w:rsidR="00596CF9" w:rsidRPr="00596CF9">
        <w:rPr>
          <w:noProof/>
        </w:rPr>
        <w:t>(Karjalainen et al., 2015)</w:t>
      </w:r>
      <w:r w:rsidR="00596CF9">
        <w:fldChar w:fldCharType="end"/>
      </w:r>
      <w:r w:rsidRPr="00C0478F">
        <w:t>. Potential mechanisms by which ice coverage influences coregonine embryonic development include reduction of physical wave action</w:t>
      </w:r>
      <w:r w:rsidR="00596CF9">
        <w:t xml:space="preserve"> </w:t>
      </w:r>
      <w:r w:rsidR="00596CF9">
        <w:fldChar w:fldCharType="begin" w:fldLock="1"/>
      </w:r>
      <w:r w:rsidR="00596CF9">
        <w:instrText>ADDIN CSL_CITATION {"citationItems":[{"id":"ITEM-1","itemData":{"DOI":"10.1029/2006GL029021","ISBN":"0094-8276","ISSN":"00948276","PMID":"7310743","abstract":"Lake Superior summer (July -- September) surface water temperatures have increased approximately 2.5 over the interval 1979 -- 2006, equivalent to a rate of (11 $\\pm$ 6) 10 2 1, significantly in excess of regional atmospheric warming. This discrepancy is caused by declining winter ice cover, which is causing the onset of the positively stratified season to occur earlier at a rate of roughly a half day per year. An earlier start of the stratified season significantly increases the period over which the lake warms during the summer months, leading to a stronger trend in mean summer temperatures than would be expected from changes in summer air temperature alone.","author":[{"dropping-particle":"","family":"Austin","given":"Jay A","non-dropping-particle":"","parse-names":false,"suffix":""},{"dropping-particle":"","family":"Colman","given":"Steven M","non-dropping-particle":"","parse-names":false,"suffix":""}],"container-title":"Geophysical Research Letters","id":"ITEM-1","issue":"6","issued":{"date-parts":[["2007"]]},"language":"English","note":"149zs Times Cited:162 Cited References Count:30","page":"1-5","title":"Lake Superior summer water temperatures are increasing more rapidly than regional temperatures: A positive ice-albedo feedback","type":"article-journal","volume":"34"},"uris":["http://www.mendeley.com/documents/?uuid=177783e4-2777-317a-8736-90d78dc767a5"]},{"id":"ITEM-2","itemData":{"DOI":"10.1002/lno.10431","ISBN":"00243590","ISSN":"19395590","abstract":"© 2016 Association for the Sciences of Limnology and OceanographyWinter circulation exerts a strong control on the release and timing of nutrients and contaminants from bays into the adjoining lakes. To estimate winter residence times of solutes in the presence of ice cover, we used an ice model coupled to hydrodynamic, thermal and solute transport models of Saginaw Bay and Lake Huron for two low (2010 and 2013) and two high (2009 and 2014) ice years. The models were tested using temperature data from thermistor chains and current data from ADCP moorings deployed during the wintertime. Simulated water temperatures compared favorably to lake-wide average surface temperatures derived from NOAA's AVHRR satellite imagery. Simulated results of ice cover are in agreement with observed data from the Great Lakes Ice Atlas. Our results indicate that ice cover significantly dampens water movement producing almost stagnant conditions around February. Estimates of residence times for Saginaw Bay (defined as the e-folding flushing time based on vertically integrated dye concentrations) show that the mean residence times in a low ice year (2013) are 2.2 months for the inner bay, and 3.5 months for the entire bay. The corresponding numbers for a high ice year (2014) are 4.9 and 5.3 months, respectively. Considering the entire bay, solutes stored in the bay can be expected to be released into the lake between March (low ice year) and April (high ice year). These results are expected to aid in understanding the behavior of contaminants in the Great Lakes during the winter months and in early spring.","author":[{"dropping-particle":"","family":"Nguyen","given":"Tuan D","non-dropping-particle":"","parse-names":false,"suffix":""},{"dropping-particle":"","family":"Hawley","given":"Nathan","non-dropping-particle":"","parse-names":false,"suffix":""},{"dropping-particle":"","family":"Phanikumar","given":"Mantha S","non-dropping-particle":"","parse-names":false,"suffix":""}],"chapter-number":"376","container-title":"Limnology and Oceanography","id":"ITEM-2","issue":"1","issued":{"date-parts":[["2017"]]},"page":"376-393","title":"Ice cover, winter circulation, and exchange in Saginaw Bay and Lake Huron","type":"article-journal","volume":"62"},"uris":["http://www.mendeley.com/documents/?uuid=2f591355-d103-3ed7-907c-b53100820489"]},{"id":"ITEM-3","itemData":{"ISSN":"0196-2892","author":[{"dropping-particle":"","family":"Walter","given":"Bernard","non-dropping-particle":"","parse-names":false,"suffix":""},{"dropping-particle":"","family":"Cavalieri","given":"Donald J","non-dropping-particle":"","parse-names":false,"suffix":""},{"dropping-particle":"","family":"Thornhill","given":"K Lee","non-dropping-particle":"","parse-names":false,"suffix":""},{"dropping-particle":"","family":"Gasiewski","given":"Albin J","non-dropping-particle":"","parse-names":false,"suffix":""}],"container-title":"IEEE transactions on geoscience and remote sensing","id":"ITEM-3","issue":"11","issued":{"date-parts":[["2006"]]},"page":"3118-3134","publisher":"IEEE","title":"Aircraft measurements of heat fluxes over wind-driven coastal polynyas in the Bering Sea","type":"article-journal","volume":"44"},"uris":["http://www.mendeley.com/documents/?uuid=08765ce3-e561-4a29-8fca-c3e7e585a32c"]},{"id":"ITEM-4","itemData":{"DOI":"10.1016/j.jglr.2010.04.002","ISSN":"0380-1330","author":[{"dropping-particle":"","family":"Wang","given":"Jia","non-dropping-particle":"","parse-names":false,"suffix":""},{"dropping-particle":"","family":"Hu","given":"Haoguo","non-dropping-particle":"","parse-names":false,"suffix":""},{"dropping-particle":"","family":"Schwab","given":"David","non-dropping-particle":"","parse-names":false,"suffix":""},{"dropping-particle":"","family":"Leshkevich","given":"George","non-dropping-particle":"","parse-names":false,"suffix":""},{"dropping-particle":"","family":"Beletsky","given":"Dmitry","non-dropping-particle":"","parse-names":false,"suffix":""},{"dropping-particle":"","family":"Hawley","given":"Nathan","non-dropping-particle":"","parse-names":false,"suffix":""},{"dropping-particle":"","family":"Clites","given":"Anne","non-dropping-particle":"","parse-names":false,"suffix":""}],"container-title":"Journal of Great Lakes Research","id":"ITEM-4","issue":"3","issued":{"date-parts":[["2010"]]},"page":"425-436","publisher":"Elsevier","title":"Development of the Great Lakes ice-circulation model (GLIM): application to Lake Erie in 2003–2004","type":"article-journal","volume":"36"},"uris":["http://www.mendeley.com/documents/?uuid=38dc2cbf-ad6e-43d2-a6c1-fbc28802660b"]}],"mendeley":{"formattedCitation":"(Austin and Colman, 2007; Nguyen et al., 2017; Walter et al., 2006; Wang et al., 2010)","plainTextFormattedCitation":"(Austin and Colman, 2007; Nguyen et al., 2017; Walter et al., 2006; Wang et al., 2010)","previouslyFormattedCitation":"(Austin and Colman, 2007; Nguyen et al., 2017; Walter et al., 2006; Wang et al., 2010)"},"properties":{"noteIndex":0},"schema":"https://github.com/citation-style-language/schema/raw/master/csl-citation.json"}</w:instrText>
      </w:r>
      <w:r w:rsidR="00596CF9">
        <w:fldChar w:fldCharType="separate"/>
      </w:r>
      <w:r w:rsidR="00596CF9" w:rsidRPr="00596CF9">
        <w:rPr>
          <w:noProof/>
        </w:rPr>
        <w:t>(Austin and Colman, 2007; Nguyen et al., 2017; Walter et al., 2006; Wang et al., 2010)</w:t>
      </w:r>
      <w:r w:rsidR="00596CF9">
        <w:fldChar w:fldCharType="end"/>
      </w:r>
      <w:r w:rsidRPr="00C0478F">
        <w:t>, more stable winter and spring water temperatures</w:t>
      </w:r>
      <w:r w:rsidR="00596CF9">
        <w:t xml:space="preserve"> </w:t>
      </w:r>
      <w:r w:rsidR="00596CF9">
        <w:fldChar w:fldCharType="begin" w:fldLock="1"/>
      </w:r>
      <w:r w:rsidR="00596CF9">
        <w:instrText>ADDIN CSL_CITATION {"citationItems":[{"id":"ITEM-1","itemData":{"DOI":"10.1002/(SICI)1099-1085(19970630)11:8&lt;825::AID-HYP509&gt;3.0.CO;2-G","ISSN":"0885-6087","author":[{"dropping-particle":"","family":"Magnuson","given":"John J","non-dropping-particle":"","parse-names":false,"suffix":""},{"dropping-particle":"","family":"Webster","given":"K E","non-dropping-particle":"","parse-names":false,"suffix":""},{"dropping-particle":"","family":"Assel","given":"Raymond A","non-dropping-particle":"","parse-names":false,"suffix":""},{"dropping-particle":"","family":"Bowser","given":"C J","non-dropping-particle":"","parse-names":false,"suffix":""},{"dropping-particle":"","family":"Dillon","given":"P J","non-dropping-particle":"","parse-names":false,"suffix":""},{"dropping-particle":"","family":"Eaton","given":"J G","non-dropping-particle":"","parse-names":false,"suffix":""},{"dropping-particle":"","family":"Evans","given":"H E","non-dropping-particle":"","parse-names":false,"suffix":""},{"dropping-particle":"","family":"Fee","given":"E J","non-dropping-particle":"","parse-names":false,"suffix":""},{"dropping-particle":"","family":"Hall","given":"R I","non-dropping-particle":"","parse-names":false,"suffix":""},{"dropping-particle":"","family":"Mortsch","given":"L R","non-dropping-particle":"","parse-names":false,"suffix":""}],"container-title":"Hydrological processes","id":"ITEM-1","issue":"8","issued":{"date-parts":[["1997"]]},"page":"825-871","publisher":"Wiley Online Library","title":"Potential effects of climate changes on aquatic systems: Laurentian Great Lakes and Precambrian Shield Region","type":"article-journal","volume":"11"},"uris":["http://www.mendeley.com/documents/?uuid=58050b42-bde5-4e02-b759-20451b53c6b9"]},{"id":"ITEM-2","itemData":{"DOI":"10.1002/lno.10557","ISBN":"00243590","ISSN":"19395590","abstract":"Responses in lake temperatures to climate warming have primarily been characterized using seasonal met-rics of surface-water temperatures such as summertime or stratified period average temperatures. However, climate warming may not affect water temperatures equally across seasons or depths. We analyzed a long-term dataset (1981–2015) of biweekly water temperature data in six temperate lakes in Wisconsin, U.S.A. to understand (1) variability in monthly rates of surface-and deep-water warming, (2) how those rates com-pared to summertime average trends, and (3) if monthly heterogeneity in water temperature trends can be predicted by heterogeneity in air temperature trends. Monthly surface-water temperature warming rates varied across the open-water season, ranging from 0.013 in August to 0.0738C yr 21 in September (standard deviation [SD]: 0.0258C yr","author":[{"dropping-particle":"","family":"Winslow","given":"Luke A","non-dropping-particle":"","parse-names":false,"suffix":""},{"dropping-particle":"","family":"Read","given":"Jordan S","non-dropping-particle":"","parse-names":false,"suffix":""},{"dropping-particle":"","family":"Hansen","given":"Gretchen J A","non-dropping-particle":"","parse-names":false,"suffix":""},{"dropping-particle":"","family":"Rose","given":"Kevin C","non-dropping-particle":"","parse-names":false,"suffix":""},{"dropping-particle":"","family":"Robertson","given":"Dale M","non-dropping-particle":"","parse-names":false,"suffix":""}],"chapter-number":"2168","container-title":"Limnology and Oceanography","id":"ITEM-2","issue":"5","issued":{"date-parts":[["2017"]]},"page":"2168-2178","title":"Seasonality of change: Summer warming rates do not fully represent effects of climate change on lake temperatures","type":"article-journal","volume":"62"},"uris":["http://www.mendeley.com/documents/?uuid=b3982b8e-4007-4997-afe0-0c62a1cb5f36"]}],"mendeley":{"formattedCitation":"(Magnuson et al., 1997; Winslow et al., 2017)","plainTextFormattedCitation":"(Magnuson et al., 1997; Winslow et al., 2017)","previouslyFormattedCitation":"(Magnuson et al., 1997; Winslow et al., 2017)"},"properties":{"noteIndex":0},"schema":"https://github.com/citation-style-language/schema/raw/master/csl-citation.json"}</w:instrText>
      </w:r>
      <w:r w:rsidR="00596CF9">
        <w:fldChar w:fldCharType="separate"/>
      </w:r>
      <w:r w:rsidR="00596CF9" w:rsidRPr="00596CF9">
        <w:rPr>
          <w:noProof/>
        </w:rPr>
        <w:t>(Magnuson et al., 1997; Winslow et al., 2017)</w:t>
      </w:r>
      <w:r w:rsidR="00596CF9">
        <w:fldChar w:fldCharType="end"/>
      </w:r>
      <w:r w:rsidRPr="00C0478F">
        <w:t>, and the amount of sunlight reaching the lake bottom</w:t>
      </w:r>
      <w:r w:rsidR="00596CF9">
        <w:t xml:space="preserve"> </w:t>
      </w:r>
      <w:r w:rsidR="00596CF9">
        <w:fldChar w:fldCharType="begin" w:fldLock="1"/>
      </w:r>
      <w:r w:rsidR="00596CF9">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id":"ITEM-2","itemData":{"DOI":"10.1093/plankt/fbv002","ISSN":"1464-3774","author":[{"dropping-particle":"","family":"Hampton","given":"Stephanie E","non-dropping-particle":"","parse-names":false,"suffix":""},{"dropping-particle":"V","family":"Moore","given":"Marianne","non-dropping-particle":"","parse-names":false,"suffix":""},{"dropping-particle":"","family":"Ozersky","given":"Tedy","non-dropping-particle":"","parse-names":false,"suffix":""},{"dropping-particle":"","family":"Stanley","given":"Emily H","non-dropping-particle":"","parse-names":false,"suffix":""},{"dropping-particle":"","family":"Polashenski","given":"Christopher M","non-dropping-particle":"","parse-names":false,"suffix":""},{"dropping-particle":"","family":"Galloway","given":"Aaron W E","non-dropping-particle":"","parse-names":false,"suffix":""}],"container-title":"Journal of plankton research","id":"ITEM-2","issue":"2","issued":{"date-parts":[["2015"]]},"page":"277-284","publisher":"Oxford University Press","title":"Heating up a cold subject: prospects for under-ice plankton research in lakes","type":"article-journal","volume":"37"},"uris":["http://www.mendeley.com/documents/?uuid=021c9b9b-c5ae-4b54-825d-02f5d151d989"]}],"mendeley":{"formattedCitation":"(Bolsenga and Vanderploeg, 1992; Hampton et al., 2015)","plainTextFormattedCitation":"(Bolsenga and Vanderploeg, 1992; Hampton et al., 2015)","previouslyFormattedCitation":"(Bolsenga and Vanderploeg, 1992; Hampton et al., 2015)"},"properties":{"noteIndex":0},"schema":"https://github.com/citation-style-language/schema/raw/master/csl-citation.json"}</w:instrText>
      </w:r>
      <w:r w:rsidR="00596CF9">
        <w:fldChar w:fldCharType="separate"/>
      </w:r>
      <w:r w:rsidR="00596CF9" w:rsidRPr="00596CF9">
        <w:rPr>
          <w:noProof/>
        </w:rPr>
        <w:t>(Bolsenga and Vanderploeg, 1992; Hampton et al., 2015)</w:t>
      </w:r>
      <w:r w:rsidR="00596CF9">
        <w:fldChar w:fldCharType="end"/>
      </w:r>
      <w:r w:rsidRPr="00C0478F">
        <w:t xml:space="preserve">. </w:t>
      </w:r>
    </w:p>
    <w:p w14:paraId="00000038" w14:textId="77777777" w:rsidR="00E37915" w:rsidRPr="00C0478F" w:rsidRDefault="00E37915">
      <w:pPr>
        <w:spacing w:line="360" w:lineRule="auto"/>
      </w:pPr>
    </w:p>
    <w:p w14:paraId="00000039" w14:textId="28D9F170" w:rsidR="00E37915" w:rsidRPr="00C0478F" w:rsidRDefault="00050162">
      <w:pPr>
        <w:spacing w:line="360" w:lineRule="auto"/>
      </w:pPr>
      <w:r w:rsidRPr="00C0478F">
        <w:t>Sunlight (i.e., photoperiod) is the most consistent abiotic factor in nature</w:t>
      </w:r>
      <w:r w:rsidR="00596CF9">
        <w:t xml:space="preserve"> </w:t>
      </w:r>
      <w:r w:rsidR="00596CF9">
        <w:fldChar w:fldCharType="begin" w:fldLock="1"/>
      </w:r>
      <w:r w:rsidR="00596CF9">
        <w:instrText>ADDIN CSL_CITATION {"citationItems":[{"id":"ITEM-1","itemData":{"DOI":"10.1111/raq.12487","ISSN":"1753-5123","author":[{"dropping-particle":"","family":"Ruchin","given":"Alexander B","non-dropping-particle":"","parse-names":false,"suffix":""}],"container-title":"Reviews in Aquaculture","id":"ITEM-1","issue":"1","issued":{"date-parts":[["2020"]]},"page":"567-600","publisher":"Wiley Online Library","title":"Effect of illumination on fish and amphibian: development, growth, physiological and biochemical processes","type":"article-journal","volume":"13"},"uris":["http://www.mendeley.com/documents/?uuid=8ad39ca3-a030-4e89-9719-8fd4ca4e669d"]}],"mendeley":{"formattedCitation":"(Ruchin, 2020)","plainTextFormattedCitation":"(Ruchin, 2020)","previouslyFormattedCitation":"(Ruchin, 2020)"},"properties":{"noteIndex":0},"schema":"https://github.com/citation-style-language/schema/raw/master/csl-citation.json"}</w:instrText>
      </w:r>
      <w:r w:rsidR="00596CF9">
        <w:fldChar w:fldCharType="separate"/>
      </w:r>
      <w:r w:rsidR="00596CF9" w:rsidRPr="00596CF9">
        <w:rPr>
          <w:noProof/>
        </w:rPr>
        <w:t>(Ruchin, 2020)</w:t>
      </w:r>
      <w:r w:rsidR="00596CF9">
        <w:fldChar w:fldCharType="end"/>
      </w:r>
      <w:r w:rsidRPr="00C0478F">
        <w:t xml:space="preserve"> and can regulate fish development phenology, behavior, and physiology</w:t>
      </w:r>
      <w:r w:rsidR="00596CF9">
        <w:t xml:space="preserve"> </w:t>
      </w:r>
      <w:r w:rsidR="00596CF9">
        <w:fldChar w:fldCharType="begin" w:fldLock="1"/>
      </w:r>
      <w:r w:rsidR="00596CF9">
        <w:instrText>ADDIN CSL_CITATION {"citationItems":[{"id":"ITEM-1","itemData":{"DOI":"10.1134/S1062359007060088","ISSN":"1062-3590","author":[{"dropping-particle":"","family":"Ruchin","given":"Alexander B","non-dropping-particle":"","parse-names":false,"suffix":""}],"container-title":"Biology Bulletin","id":"ITEM-1","issue":"6","issued":{"date-parts":[["2007"]]},"page":"583-589","publisher":"Springer","title":"Effect of photoperiod on growth, physiologica and hematological indices of juvenile Siberian sturgeon Acipenser baerii","type":"article-journal","volume":"34"},"uris":["http://www.mendeley.com/documents/?uuid=55ca1708-e142-4e41-bdb0-c57cf3a980ca"]},{"id":"ITEM-2","itemData":{"DOI":"10.1016/j.aquaculture.2010.10.036","ISBN":"0044-8486","ISSN":"0044-8486","abstract":"Light is a key environmental factor that synchronizes all life-stages of fish, from embryo development to sexual maturation. The underwater photo-environment is complex since light characteristics (i.e. intensity, photoperiod and spectrum) depend on the absorbance properties of the water column. The aim of this paper is to review the effects of artificial lighting conditions on the performance, development and welfare of some fish larvae of commercial interest. Reviewed results show that larvae were significantly affected by light characteristics. For example, European sea bass and sole larvae achieved the best performance, and showed fastest development and lowest degree of deformity under a light/dark cycle using blue light (half-peak bandwidth = 435-500. nm), conditions which were the closest to their natural aquatic environment. However, constant light (LL) or constant darkness (DD) was shown to negatively affect normal larval development and resulted in increased malformations and poor survival in most of the studied species. Similar results have been observed in other fish larvae such as Atlantic cod, which performed better under short wavelengths (blue and green). These findings highlight the role of lighting conditions during the early development of fish larvae and should be taken into account for the optimization of rearing protocols in fish hatcheries as juvenile supply is one of the main production bottlenecks. © 2010 Elsevier B.V.","author":[{"dropping-particle":"","family":"Villamizar","given":"Natalia","non-dropping-particle":"","parse-names":false,"suffix":""},{"dropping-particle":"","family":"Blanco-Vives","given":"Borja","non-dropping-particle":"","parse-names":false,"suffix":""},{"dropping-particle":"","family":"Migaud","given":"Herve","non-dropping-particle":"","parse-names":false,"suffix":""},{"dropping-particle":"","family":"Davie","given":"Andrew","non-dropping-particle":"","parse-names":false,"suffix":""},{"dropping-particle":"","family":"Carboni","given":"Stefano","non-dropping-particle":"","parse-names":false,"suffix":""},{"dropping-particle":"","family":"Sanchez-Vazquez","given":"F Javier","non-dropping-particle":"","parse-names":false,"suffix":""},{"dropping-particle":"","family":"Sánchez-Vázquez","given":"F J","non-dropping-particle":"","parse-names":false,"suffix":""}],"container-title":"Aquaculture","id":"ITEM-2","issue":"1-2","issued":{"date-parts":[["2011"]]},"language":"English","note":"From Duplicate 1 (Effects of light during early larval development of some aquacultured teleosts: A review - Villamizar, N; Blanco-Vives, B; Migaud, H; Davie, A; Carboni, S; Sánchez-Vázquez, F J)\n\nSp. Iss. SI 774un Times Cited:50 Cited References Count:83","page":"86-94","publisher":"Elsevier","title":"Effects of light during early larval development of some aquacultured teleosts: a review","type":"article-journal","volume":"315"},"uris":["http://www.mendeley.com/documents/?uuid=fe999747-678c-45b9-b5c3-d015b9e0dc84"]}],"mendeley":{"formattedCitation":"(Ruchin, 2007; Villamizar et al., 2011)","plainTextFormattedCitation":"(Ruchin, 2007; Villamizar et al., 2011)","previouslyFormattedCitation":"(Ruchin, 2007; Villamizar et al., 2011)"},"properties":{"noteIndex":0},"schema":"https://github.com/citation-style-language/schema/raw/master/csl-citation.json"}</w:instrText>
      </w:r>
      <w:r w:rsidR="00596CF9">
        <w:fldChar w:fldCharType="separate"/>
      </w:r>
      <w:r w:rsidR="00596CF9" w:rsidRPr="00596CF9">
        <w:rPr>
          <w:noProof/>
        </w:rPr>
        <w:t>(Ruchin, 2007; Villamizar et al., 2011)</w:t>
      </w:r>
      <w:r w:rsidR="00596CF9">
        <w:fldChar w:fldCharType="end"/>
      </w:r>
      <w:r w:rsidRPr="00C0478F">
        <w:t xml:space="preserve">. The length of photoperiods characterize </w:t>
      </w:r>
      <w:r w:rsidRPr="00C0478F">
        <w:rPr>
          <w:highlight w:val="white"/>
        </w:rPr>
        <w:t>circadian rhythms</w:t>
      </w:r>
      <w:r w:rsidRPr="00C0478F">
        <w:rPr>
          <w:rFonts w:eastAsia="Gungsuh"/>
        </w:rPr>
        <w:t xml:space="preserve"> and ensure that biological </w:t>
      </w:r>
      <w:r w:rsidRPr="00C0478F">
        <w:rPr>
          <w:rFonts w:eastAsia="Gungsuh"/>
        </w:rPr>
        <w:lastRenderedPageBreak/>
        <w:t>processes are synchronized with the environment</w:t>
      </w:r>
      <w:r w:rsidR="00596CF9">
        <w:rPr>
          <w:rFonts w:eastAsia="Gungsuh"/>
        </w:rPr>
        <w:t xml:space="preserve"> </w:t>
      </w:r>
      <w:r w:rsidR="00596CF9">
        <w:rPr>
          <w:rFonts w:eastAsia="Gungsuh"/>
        </w:rPr>
        <w:fldChar w:fldCharType="begin" w:fldLock="1"/>
      </w:r>
      <w:r w:rsidR="00596CF9">
        <w:rPr>
          <w:rFonts w:eastAsia="Gungsuh"/>
        </w:rPr>
        <w:instrText>ADDIN CSL_CITATION {"citationItems":[{"id":"ITEM-1","itemData":{"DOI":"10.1111/brv.12036","ISSN":"1464-7931","author":[{"dropping-particle":"","family":"Gaston","given":"Kevin J","non-dropping-particle":"","parse-names":false,"suffix":""},{"dropping-particle":"","family":"Bennie","given":"Jonathan","non-dropping-particle":"","parse-names":false,"suffix":""},{"dropping-particle":"","family":"Davies","given":"Thomas W","non-dropping-particle":"","parse-names":false,"suffix":""},{"dropping-particle":"","family":"Hopkins","given":"John","non-dropping-particle":"","parse-names":false,"suffix":""}],"container-title":"Biological reviews","id":"ITEM-1","issue":"4","issued":{"date-parts":[["2013"]]},"page":"912-927","publisher":"Wiley Online Library","title":"The ecological impacts of nighttime light pollution: a mechanistic appraisal","type":"article-journal","volume":"88"},"uris":["http://www.mendeley.com/documents/?uuid=62a4c168-ec54-4845-80bc-4a331df1464c"]},{"id":"ITEM-2","itemData":{"DOI":"10.1016/j.fishres.2004.12.009","ISSN":"0165-7836","author":[{"dropping-particle":"","family":"Marchesan","given":"Mara","non-dropping-particle":"","parse-names":false,"suffix":""},{"dropping-particle":"","family":"Spoto","given":"Maurizio","non-dropping-particle":"","parse-names":false,"suffix":""},{"dropping-particle":"","family":"Verginella","given":"Laura","non-dropping-particle":"","parse-names":false,"suffix":""},{"dropping-particle":"","family":"Ferrero","given":"Enrico A","non-dropping-particle":"","parse-names":false,"suffix":""}],"container-title":"Fisheries research","id":"ITEM-2","issue":"1-2","issued":{"date-parts":[["2005"]]},"page":"171-185","publisher":"Elsevier","title":"Behavioural effects of artificial light on fish species of commercial interest","type":"article-journal","volume":"73"},"uris":["http://www.mendeley.com/documents/?uuid=b06d5e2a-7e62-42bb-ae9b-6ea99a808ef5"]},{"id":"ITEM-3","itemData":{"DOI":"10.1111/raq.12487","ISSN":"1753-5123","author":[{"dropping-particle":"","family":"Ruchin","given":"Alexander B","non-dropping-particle":"","parse-names":false,"suffix":""}],"container-title":"Reviews in Aquaculture","id":"ITEM-3","issue":"1","issued":{"date-parts":[["2020"]]},"page":"567-600","publisher":"Wiley Online Library","title":"Effect of illumination on fish and amphibian: development, growth, physiological and biochemical processes","type":"article-journal","volume":"13"},"uris":["http://www.mendeley.com/documents/?uuid=8ad39ca3-a030-4e89-9719-8fd4ca4e669d"]}],"mendeley":{"formattedCitation":"(Gaston et al., 2013; Marchesan et al., 2005; Ruchin, 2020)","plainTextFormattedCitation":"(Gaston et al., 2013; Marchesan et al., 2005; Ruchin, 2020)","previouslyFormattedCitation":"(Gaston et al., 2013; Marchesan et al., 2005; Ruchin, 2020)"},"properties":{"noteIndex":0},"schema":"https://github.com/citation-style-language/schema/raw/master/csl-citation.json"}</w:instrText>
      </w:r>
      <w:r w:rsidR="00596CF9">
        <w:rPr>
          <w:rFonts w:eastAsia="Gungsuh"/>
        </w:rPr>
        <w:fldChar w:fldCharType="separate"/>
      </w:r>
      <w:r w:rsidR="00596CF9" w:rsidRPr="00596CF9">
        <w:rPr>
          <w:rFonts w:eastAsia="Gungsuh"/>
          <w:noProof/>
        </w:rPr>
        <w:t>(Gaston et al., 2013; Marchesan et al., 2005; Ruchin, 2020)</w:t>
      </w:r>
      <w:r w:rsidR="00596CF9">
        <w:rPr>
          <w:rFonts w:eastAsia="Gungsuh"/>
        </w:rPr>
        <w:fldChar w:fldCharType="end"/>
      </w:r>
      <w:r w:rsidRPr="00C0478F">
        <w:rPr>
          <w:rFonts w:eastAsia="Gungsuh"/>
        </w:rPr>
        <w:t>. In seasonally ice-covered lakes, winter lake light levels are regulated by ice coverage and snow dep</w:t>
      </w:r>
      <w:r w:rsidR="00596CF9">
        <w:rPr>
          <w:rFonts w:eastAsia="Gungsuh"/>
        </w:rPr>
        <w:t>t</w:t>
      </w:r>
      <w:r w:rsidRPr="00C0478F">
        <w:rPr>
          <w:rFonts w:eastAsia="Gungsuh"/>
        </w:rPr>
        <w:t>h</w:t>
      </w:r>
      <w:r w:rsidR="00596CF9">
        <w:rPr>
          <w:rFonts w:eastAsia="Gungsuh"/>
        </w:rPr>
        <w:t xml:space="preserve"> </w:t>
      </w:r>
      <w:r w:rsidR="00596CF9">
        <w:rPr>
          <w:rFonts w:eastAsia="Gungsuh"/>
        </w:rPr>
        <w:fldChar w:fldCharType="begin" w:fldLock="1"/>
      </w:r>
      <w:r w:rsidR="00596CF9">
        <w:rPr>
          <w:rFonts w:eastAsia="Gungsuh"/>
        </w:rPr>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id":"ITEM-2","itemData":{"DOI":"10.1093/plankt/fbv002","ISSN":"1464-3774","author":[{"dropping-particle":"","family":"Hampton","given":"Stephanie E","non-dropping-particle":"","parse-names":false,"suffix":""},{"dropping-particle":"V","family":"Moore","given":"Marianne","non-dropping-particle":"","parse-names":false,"suffix":""},{"dropping-particle":"","family":"Ozersky","given":"Tedy","non-dropping-particle":"","parse-names":false,"suffix":""},{"dropping-particle":"","family":"Stanley","given":"Emily H","non-dropping-particle":"","parse-names":false,"suffix":""},{"dropping-particle":"","family":"Polashenski","given":"Christopher M","non-dropping-particle":"","parse-names":false,"suffix":""},{"dropping-particle":"","family":"Galloway","given":"Aaron W E","non-dropping-particle":"","parse-names":false,"suffix":""}],"container-title":"Journal of plankton research","id":"ITEM-2","issue":"2","issued":{"date-parts":[["2015"]]},"page":"277-284","publisher":"Oxford University Press","title":"Heating up a cold subject: prospects for under-ice plankton research in lakes","type":"article-journal","volume":"37"},"uris":["http://www.mendeley.com/documents/?uuid=021c9b9b-c5ae-4b54-825d-02f5d151d989"]}],"mendeley":{"formattedCitation":"(Bolsenga and Vanderploeg, 1992; Hampton et al., 2015)","plainTextFormattedCitation":"(Bolsenga and Vanderploeg, 1992; Hampton et al., 2015)","previouslyFormattedCitation":"(Bolsenga and Vanderploeg, 1992; Hampton et al., 2015)"},"properties":{"noteIndex":0},"schema":"https://github.com/citation-style-language/schema/raw/master/csl-citation.json"}</w:instrText>
      </w:r>
      <w:r w:rsidR="00596CF9">
        <w:rPr>
          <w:rFonts w:eastAsia="Gungsuh"/>
        </w:rPr>
        <w:fldChar w:fldCharType="separate"/>
      </w:r>
      <w:r w:rsidR="00596CF9" w:rsidRPr="00596CF9">
        <w:rPr>
          <w:rFonts w:eastAsia="Gungsuh"/>
          <w:noProof/>
        </w:rPr>
        <w:t>(Bolsenga and Vanderploeg, 1992; Hampton et al., 2015)</w:t>
      </w:r>
      <w:r w:rsidR="00596CF9">
        <w:rPr>
          <w:rFonts w:eastAsia="Gungsuh"/>
        </w:rPr>
        <w:fldChar w:fldCharType="end"/>
      </w:r>
      <w:r w:rsidRPr="00C0478F">
        <w:rPr>
          <w:rFonts w:eastAsia="Gungsuh"/>
        </w:rPr>
        <w:t>. Ice can reduce light transmittance to 62% under clear ice, and to ≤ 10% under snow covered ice</w:t>
      </w:r>
      <w:r w:rsidR="00596CF9">
        <w:rPr>
          <w:rFonts w:eastAsia="Gungsuh"/>
        </w:rPr>
        <w:t xml:space="preserve"> </w:t>
      </w:r>
      <w:r w:rsidR="00596CF9">
        <w:rPr>
          <w:rFonts w:eastAsia="Gungsuh"/>
        </w:rPr>
        <w:fldChar w:fldCharType="begin" w:fldLock="1"/>
      </w:r>
      <w:r w:rsidR="00596CF9">
        <w:rPr>
          <w:rFonts w:eastAsia="Gungsuh"/>
        </w:rPr>
        <w:instrText>ADDIN CSL_CITATION {"citationItems":[{"id":"ITEM-1","itemData":{"DOI":"10.1007/BF00007024","ISBN":"0018-8158","ISSN":"00188158","abstract":"A simple technique, based on several published studies, is presented to estimate photosynthetically available radiation (PAR: 400-700 nm) at the air/water and ice/water interfaces on freshwater lakes. Grand Traverse Bay of Lake Michigan of the Laurentian Great Lakes before, during, and after ice cover is used as a case study. The technique depends on assigning PAR transmittances to air/water or air/ice surfaces from empirically determined relationships. During ice cover, PAR reaching the water column under the ice exceeded 45% of incoming PAR, on the average, due to the amount of clear ice present on the bay.","author":[{"dropping-particle":"","family":"Bolsenga","given":"Stanley J","non-dropping-particle":"","parse-names":false,"suffix":""},{"dropping-particle":"","family":"Vanderploeg","given":"Henry A","non-dropping-particle":"","parse-names":false,"suffix":""}],"chapter-number":"95","container-title":"Hydrobiologia","id":"ITEM-1","issue":"1","issued":{"date-parts":[["1992"]]},"page":"95-104","title":"Estimating photosynthetically available radiation into open and ice-covered freshwater lakes from surface characteristics; a high transmittance case study","type":"article-journal","volume":"243-244"},"uris":["http://www.mendeley.com/documents/?uuid=73978c0d-afc6-3331-8276-e17058bddb15"]}],"mendeley":{"formattedCitation":"(Bolsenga and Vanderploeg, 1992)","plainTextFormattedCitation":"(Bolsenga and Vanderploeg, 1992)","previouslyFormattedCitation":"(Bolsenga and Vanderploeg, 1992)"},"properties":{"noteIndex":0},"schema":"https://github.com/citation-style-language/schema/raw/master/csl-citation.json"}</w:instrText>
      </w:r>
      <w:r w:rsidR="00596CF9">
        <w:rPr>
          <w:rFonts w:eastAsia="Gungsuh"/>
        </w:rPr>
        <w:fldChar w:fldCharType="separate"/>
      </w:r>
      <w:r w:rsidR="00596CF9" w:rsidRPr="00596CF9">
        <w:rPr>
          <w:rFonts w:eastAsia="Gungsuh"/>
          <w:noProof/>
        </w:rPr>
        <w:t>(Bolsenga and Vanderploeg, 1992)</w:t>
      </w:r>
      <w:r w:rsidR="00596CF9">
        <w:rPr>
          <w:rFonts w:eastAsia="Gungsuh"/>
        </w:rPr>
        <w:fldChar w:fldCharType="end"/>
      </w:r>
      <w:r w:rsidRPr="00C0478F">
        <w:rPr>
          <w:rFonts w:eastAsia="Gungsuh"/>
        </w:rPr>
        <w:t xml:space="preserve">. </w:t>
      </w:r>
    </w:p>
    <w:p w14:paraId="0000003A" w14:textId="77777777" w:rsidR="00E37915" w:rsidRPr="00C0478F" w:rsidRDefault="00E37915">
      <w:pPr>
        <w:spacing w:line="360" w:lineRule="auto"/>
      </w:pPr>
    </w:p>
    <w:p w14:paraId="0000003B" w14:textId="67A15FEE" w:rsidR="00E37915" w:rsidRPr="00C0478F" w:rsidRDefault="00050162">
      <w:pPr>
        <w:spacing w:line="360" w:lineRule="auto"/>
        <w:rPr>
          <w:color w:val="980000"/>
        </w:rPr>
      </w:pPr>
      <w:r w:rsidRPr="00C0478F">
        <w:t>Salmonid embryos incubated under elevated light levels had higher mortality and deformity rates, slower formation of cartilaginous skeletal elements, decreased time to hatching, and smaller size-at-age; with accelerated development after organogenesis</w:t>
      </w:r>
      <w:r w:rsidR="00596CF9">
        <w:t xml:space="preserve"> </w:t>
      </w:r>
      <w:r w:rsidR="00596CF9">
        <w:fldChar w:fldCharType="begin" w:fldLock="1"/>
      </w:r>
      <w:r w:rsidR="00596CF9">
        <w:instrText>ADDIN CSL_CITATION {"citationItems":[{"id":"ITEM-1","itemData":{"DOI":"10.1134/S003294520707003X","ISSN":"0032-9452","author":[{"dropping-particle":"","family":"Chernyaev","given":"Zh A","non-dropping-particle":"","parse-names":false,"suffix":""}],"container-title":"Journal of Ichthyology","id":"ITEM-1","issue":"7","issued":{"date-parts":[["2007"]]},"page":"494-503","publisher":"Springer","title":"Factors and possible mechanisms causing changes in the rate of embryonic development of bony fish (with reference to Coregonidae)","type":"article-journal","volume":"47"},"uris":["http://www.mendeley.com/documents/?uuid=cb59dd1b-2f43-419e-b43b-530f15a12d8e"]},{"id":"ITEM-2","itemData":{"ISSN":"0017-4793","author":[{"dropping-particle":"","family":"Eisler","given":"Ronald","non-dropping-particle":"","parse-names":false,"suffix":""}],"container-title":"Growth","id":"ITEM-2","issued":{"date-parts":[["1961"]]},"page":"281-346","title":"Effects of visible radiation on salmonoid embryos and larvae.","type":"article-journal","volume":"25"},"uris":["http://www.mendeley.com/documents/?uuid=f4816a6c-a5ed-4ee5-8563-b468f98fd5b7"]},{"id":"ITEM-3","itemData":{"DOI":"10.1577/1548-8659(1957)87[151:SEOALO]2.0.CO;2","ISSN":"0002-8487","author":[{"dropping-particle":"","family":"Eisler","given":"Ronald","non-dropping-particle":"","parse-names":false,"suffix":""}],"container-title":"Transactions of the American Fisheries Society","id":"ITEM-3","issue":"1","issued":{"date-parts":[["1958"]]},"page":"151-162","publisher":"Wiley Online Library","title":"Some effects of artificial light on salmon eggs and larvae","type":"article-journal","volume":"87"},"uris":["http://www.mendeley.com/documents/?uuid=13d6e04a-ae57-4c53-9f7d-1b9f84b47887"]},{"id":"ITEM-4","itemData":{"DOI":"10.1139/f75-046","author":[{"dropping-particle":"","family":"Kwain","given":"Wen-Hwa","non-dropping-particle":"","parse-names":false,"suffix":""}],"container-title":"Journal of the Fisheries Research Board of Canada","id":"ITEM-4","issue":"74","issued":{"date-parts":[["1975"]]},"language":"English","note":"V6814 Times Cited:56 Cited References Count:16","page":"397-402","title":"Embryonic development, early growth and meristic variation in rainbow trout (Salmo gairdneri) exposed to combinations of light intensity and temperature","type":"article-journal","volume":"32"},"uris":["http://www.mendeley.com/documents/?uuid=bde746c3-92f8-3bfa-9b31-de869cb3b3aa"]},{"id":"ITEM-5","itemData":{"DOI":"10.1139/z69-108","ISSN":"0008-4301","author":[{"dropping-particle":"","family":"MacCrimmon","given":"H R","non-dropping-particle":"","parse-names":false,"suffix":""},{"dropping-particle":"","family":"Kwain","given":"Wen-Hwa","non-dropping-particle":"","parse-names":false,"suffix":""}],"container-title":"Canadian Journal of Zoology","id":"ITEM-5","issue":"4","issued":{"date-parts":[["1969"]]},"page":"631-637","publisher":"NRC Research Press","title":"Influence of light on early development and meristic characters in the rainbow trout, Salmo gairdneri Richardson","type":"article-journal","volume":"47"},"uris":["http://www.mendeley.com/documents/?uuid=e8e4d66e-d109-49e2-bd03-ed3ad0dc63a3"]}],"mendeley":{"formattedCitation":"(Chernyaev, 2007; Eisler, 1961, 1958; Kwain, 1975; MacCrimmon and Kwain, 1969)","plainTextFormattedCitation":"(Chernyaev, 2007; Eisler, 1961, 1958; Kwain, 1975; MacCrimmon and Kwain, 1969)","previouslyFormattedCitation":"(Chernyaev, 2007; Eisler, 1961, 1958; Kwain, 1975; MacCrimmon and Kwain, 1969)"},"properties":{"noteIndex":0},"schema":"https://github.com/citation-style-language/schema/raw/master/csl-citation.json"}</w:instrText>
      </w:r>
      <w:r w:rsidR="00596CF9">
        <w:fldChar w:fldCharType="separate"/>
      </w:r>
      <w:r w:rsidR="00596CF9" w:rsidRPr="00596CF9">
        <w:rPr>
          <w:noProof/>
        </w:rPr>
        <w:t>(Chernyaev, 2007; Eisler, 1961, 1958; Kwain, 1975; MacCrimmon and Kwain, 1969)</w:t>
      </w:r>
      <w:r w:rsidR="00596CF9">
        <w:fldChar w:fldCharType="end"/>
      </w:r>
      <w:r w:rsidRPr="00C0478F">
        <w:t xml:space="preserve">. However, other teleosts (e.g., turbot </w:t>
      </w:r>
      <w:r w:rsidRPr="00C0478F">
        <w:rPr>
          <w:i/>
        </w:rPr>
        <w:t>Scophthalmus maximus</w:t>
      </w:r>
      <w:r w:rsidRPr="00C0478F">
        <w:t xml:space="preserve">, Atlantic halibut </w:t>
      </w:r>
      <w:r w:rsidRPr="00C0478F">
        <w:rPr>
          <w:i/>
        </w:rPr>
        <w:t xml:space="preserve">Hippoglossus </w:t>
      </w:r>
      <w:proofErr w:type="spellStart"/>
      <w:r w:rsidRPr="00C0478F">
        <w:rPr>
          <w:i/>
        </w:rPr>
        <w:t>hippoglossus</w:t>
      </w:r>
      <w:proofErr w:type="spellEnd"/>
      <w:r w:rsidRPr="00C0478F">
        <w:t xml:space="preserve">, brown-marbled grouper </w:t>
      </w:r>
      <w:r w:rsidRPr="00C0478F">
        <w:rPr>
          <w:i/>
          <w:highlight w:val="white"/>
        </w:rPr>
        <w:t>Epinephelus fuscoguttatus</w:t>
      </w:r>
      <w:r w:rsidRPr="00C0478F">
        <w:t>) exhibit opposite responses, or no response, to light illumination</w:t>
      </w:r>
      <w:r w:rsidR="00596CF9">
        <w:t xml:space="preserve"> </w:t>
      </w:r>
      <w:r w:rsidR="00596CF9">
        <w:fldChar w:fldCharType="begin" w:fldLock="1"/>
      </w:r>
      <w:r w:rsidR="002D3275">
        <w:instrText>ADDIN CSL_CITATION {"citationItems":[{"id":"ITEM-1","itemData":{"ISBN":"0906-060X","author":[{"dropping-particle":"","family":"Iglesias","given":"J","non-dropping-particle":"","parse-names":false,"suffix":""},{"dropping-particle":"","family":"Rodríguez-Ojea","given":"G","non-dropping-particle":"","parse-names":false,"suffix":""},{"dropping-particle":"","family":"Peleteiro","given":"J B","non-dropping-particle":"","parse-names":false,"suffix":""}],"container-title":"ICES Marine Science Symposia","id":"ITEM-1","issued":{"date-parts":[["1995"]]},"page":"40-44","publisher":"Copenhagen, Denmark: International Council for the Exploration of the Sea, 1991-","title":"Effect of light and temperature on the development of turbot eggs (Scophthalmus maximus L.)","type":"paper-conference","volume":"201"},"uris":["http://www.mendeley.com/documents/?uuid=e6639386-18a3-4802-9792-858a3c32f039"]},{"id":"ITEM-2","itemData":{"DOI":"10.1111/j.1095-8649.1995.tb01869.x","ISSN":"0022-1112","author":[{"dropping-particle":"","family":"Mangor‐Jensen","given":"Anders","non-dropping-particle":"","parse-names":false,"suffix":""},{"dropping-particle":"","family":"Waiwood","given":"K G","non-dropping-particle":"","parse-names":false,"suffix":""}],"container-title":"Journal of Fish Biology","id":"ITEM-2","issue":"1","issued":{"date-parts":[["1995"]]},"page":"18-25","publisher":"Wiley Online Library","title":"The effect of light exposure on buoyancy of halibut eggs","type":"article-journal","volume":"47"},"uris":["http://www.mendeley.com/documents/?uuid=0698388e-1c7f-45eb-8db9-04deed9b6ae3"]},{"id":"ITEM-3","itemData":{"DOI":"10.1111/raq.12487","ISSN":"1753-5123","author":[{"dropping-particle":"","family":"Ruchin","given":"Alexander B","non-dropping-particle":"","parse-names":false,"suffix":""}],"container-title":"Reviews in Aquaculture","id":"ITEM-3","issue":"1","issued":{"date-parts":[["2020"]]},"page":"567-600","publisher":"Wiley Online Library","title":"Effect of illumination on fish and amphibian: development, growth, physiological and biochemical processes","type":"article-journal","volume":"13"},"uris":["http://www.mendeley.com/documents/?uuid=8ad39ca3-a030-4e89-9719-8fd4ca4e669d"]},{"id":"ITEM-4","itemData":{"DOI":"10.22452/mjs.vol33no2.3","ISSN":"2600-8688","author":[{"dropping-particle":"","family":"Seth","given":"Siti Nasihin Mohammad","non-dropping-particle":"","parse-names":false,"suffix":""},{"dropping-particle":"","family":"Nai","given":"Han Tan","non-dropping-particle":"","parse-names":false,"suffix":""},{"dropping-particle":"","family":"Rosli","given":"Muhammad Khairulanwar","non-dropping-particle":"","parse-names":false,"suffix":""},{"dropping-particle":"","family":"Saad","given":"Shahbudin","non-dropping-particle":"","parse-names":false,"suffix":""},{"dropping-particle":"","family":"Noor","given":"Normawaty Mohammad","non-dropping-particle":"","parse-names":false,"suffix":""},{"dropping-particle":"","family":"Yukinori","given":"Mukai","non-dropping-particle":"","parse-names":false,"suffix":""}],"container-title":"MJS","id":"ITEM-4","issue":"2","issued":{"date-parts":[["2014"]]},"page":"150-154","title":"Egg hatching rates of brown-marbled grouper, Epinephelus fuscoguttatus under different light wavelengths and intensities","type":"article-journal","volume":"33"},"uris":["http://www.mendeley.com/documents/?uuid=29e902e8-9dad-4889-b3fb-b7864c101d15"]}],"mendeley":{"formattedCitation":"(Iglesias et al., 1995; Mangor‐Jensen and Waiwood, 1995; Ruchin, 2020; Seth et al., 2014)","plainTextFormattedCitation":"(Iglesias et al., 1995; Mangor‐Jensen and Waiwood, 1995; Ruchin, 2020; Seth et al., 2014)","previouslyFormattedCitation":"(Iglesias et al., 1995; Mangor‐Jensen and Waiwood, 1995; Ruchin, 2020; Seth et al., 2014)"},"properties":{"noteIndex":0},"schema":"https://github.com/citation-style-language/schema/raw/master/csl-citation.json"}</w:instrText>
      </w:r>
      <w:r w:rsidR="00596CF9">
        <w:fldChar w:fldCharType="separate"/>
      </w:r>
      <w:r w:rsidR="00596CF9" w:rsidRPr="00596CF9">
        <w:rPr>
          <w:noProof/>
        </w:rPr>
        <w:t>(Iglesias et al., 1995; Mangor‐Jensen and Waiwood, 1995; Ruchin, 2020; Seth et al., 2014)</w:t>
      </w:r>
      <w:r w:rsidR="00596CF9">
        <w:fldChar w:fldCharType="end"/>
      </w:r>
      <w:r w:rsidRPr="00C0478F">
        <w:t>. To our knowledge, no previous work has examined the effects of light on coregonine embryos from North America.</w:t>
      </w:r>
    </w:p>
    <w:p w14:paraId="0000003C" w14:textId="77777777" w:rsidR="00E37915" w:rsidRPr="00C0478F" w:rsidRDefault="00E37915">
      <w:pPr>
        <w:spacing w:line="360" w:lineRule="auto"/>
      </w:pPr>
    </w:p>
    <w:p w14:paraId="0000003D" w14:textId="77777777" w:rsidR="00E37915" w:rsidRPr="00C0478F" w:rsidRDefault="00050162">
      <w:pPr>
        <w:spacing w:line="360" w:lineRule="auto"/>
      </w:pPr>
      <w:r w:rsidRPr="00C0478F">
        <w:t>We experimentally evaluated how cisco (</w:t>
      </w:r>
      <w:r w:rsidRPr="00C0478F">
        <w:rPr>
          <w:i/>
        </w:rPr>
        <w:t>Coregonus artedi</w:t>
      </w:r>
      <w:r w:rsidRPr="00C0478F">
        <w:t>) embryos responded to different photoperiod intensities, as a proxy for different ice coverages. We hypothesized that exposure to elevated light intensity (</w:t>
      </w:r>
      <w:commentRangeStart w:id="17"/>
      <w:commentRangeStart w:id="18"/>
      <w:r w:rsidRPr="00C0478F">
        <w:t>a proxy for low ice coverage</w:t>
      </w:r>
      <w:commentRangeEnd w:id="17"/>
      <w:r w:rsidR="001D3F0A">
        <w:rPr>
          <w:rStyle w:val="CommentReference"/>
        </w:rPr>
        <w:commentReference w:id="17"/>
      </w:r>
      <w:commentRangeEnd w:id="18"/>
      <w:r w:rsidR="00D71B05">
        <w:rPr>
          <w:rStyle w:val="CommentReference"/>
        </w:rPr>
        <w:commentReference w:id="18"/>
      </w:r>
      <w:r w:rsidRPr="00C0478F">
        <w:t>) decreases embryo survival and accelerates embryogenesis, resulting in earlier hatching, larger yolk-sacs, and shorter lengths-at-hatch. Our objective was to identify the extent to which light influences cisco embryo survival, incubation duration, and length and yolk-sac volume at hatching. If our hypothesis is supported, we would expect populations adapted to lower light levels (high ice coverage) to experience a greater magnitude of change as light intensity increases.</w:t>
      </w:r>
    </w:p>
    <w:p w14:paraId="0000003E" w14:textId="77777777" w:rsidR="00E37915" w:rsidRPr="00C0478F" w:rsidRDefault="00E37915">
      <w:pPr>
        <w:spacing w:line="360" w:lineRule="auto"/>
      </w:pPr>
    </w:p>
    <w:p w14:paraId="0000003F" w14:textId="77777777" w:rsidR="00E37915" w:rsidRPr="00C0478F" w:rsidRDefault="00050162">
      <w:pPr>
        <w:pStyle w:val="Heading1"/>
        <w:spacing w:before="0" w:after="0" w:line="360" w:lineRule="auto"/>
        <w:rPr>
          <w:sz w:val="24"/>
          <w:szCs w:val="24"/>
        </w:rPr>
      </w:pPr>
      <w:bookmarkStart w:id="19" w:name="_heading=h.h3cj8adz7z1p" w:colFirst="0" w:colLast="0"/>
      <w:bookmarkEnd w:id="19"/>
      <w:r w:rsidRPr="00C0478F">
        <w:rPr>
          <w:sz w:val="24"/>
          <w:szCs w:val="24"/>
        </w:rPr>
        <w:t>Methods:</w:t>
      </w:r>
    </w:p>
    <w:p w14:paraId="3186F2BC" w14:textId="09069721" w:rsidR="00D96423" w:rsidRPr="00D96423" w:rsidRDefault="00D96423" w:rsidP="00D96423">
      <w:pPr>
        <w:pStyle w:val="Heading2"/>
        <w:spacing w:before="0" w:after="0" w:line="360" w:lineRule="auto"/>
        <w:rPr>
          <w:b w:val="0"/>
          <w:i/>
          <w:sz w:val="24"/>
          <w:szCs w:val="24"/>
        </w:rPr>
      </w:pPr>
      <w:bookmarkStart w:id="20" w:name="_heading=h.yyn4sh2fy1od" w:colFirst="0" w:colLast="0"/>
      <w:bookmarkEnd w:id="20"/>
      <w:r>
        <w:rPr>
          <w:b w:val="0"/>
          <w:i/>
          <w:sz w:val="24"/>
          <w:szCs w:val="24"/>
        </w:rPr>
        <w:t>Ethics</w:t>
      </w:r>
    </w:p>
    <w:p w14:paraId="2925034D" w14:textId="0A25FE7C" w:rsidR="00D96423" w:rsidRPr="00D96423" w:rsidRDefault="00D96423">
      <w:pPr>
        <w:pStyle w:val="Heading2"/>
        <w:spacing w:before="0" w:after="0" w:line="360" w:lineRule="auto"/>
        <w:rPr>
          <w:b w:val="0"/>
          <w:iCs/>
          <w:sz w:val="24"/>
          <w:szCs w:val="24"/>
        </w:rPr>
      </w:pPr>
      <w:r w:rsidRPr="00D96423">
        <w:rPr>
          <w:b w:val="0"/>
          <w:iCs/>
          <w:sz w:val="24"/>
          <w:szCs w:val="24"/>
        </w:rPr>
        <w:t xml:space="preserve">All work described here was approved for ethical animal care under University of Vermont’s Institutional Animal Care and </w:t>
      </w:r>
      <w:commentRangeStart w:id="21"/>
      <w:r w:rsidRPr="00D96423">
        <w:rPr>
          <w:b w:val="0"/>
          <w:iCs/>
          <w:sz w:val="24"/>
          <w:szCs w:val="24"/>
        </w:rPr>
        <w:t>Use Committee (Protocol # PROTO202000021).</w:t>
      </w:r>
      <w:commentRangeEnd w:id="21"/>
      <w:r w:rsidR="001D3F0A">
        <w:rPr>
          <w:rStyle w:val="CommentReference"/>
          <w:b w:val="0"/>
        </w:rPr>
        <w:commentReference w:id="21"/>
      </w:r>
    </w:p>
    <w:p w14:paraId="6EA085D4" w14:textId="77777777" w:rsidR="00D96423" w:rsidRPr="00D96423" w:rsidRDefault="00D96423" w:rsidP="00D96423">
      <w:pPr>
        <w:rPr>
          <w:iCs/>
        </w:rPr>
      </w:pPr>
    </w:p>
    <w:p w14:paraId="00000040" w14:textId="6B8A066A" w:rsidR="00E37915" w:rsidRPr="00C0478F" w:rsidRDefault="00050162">
      <w:pPr>
        <w:pStyle w:val="Heading2"/>
        <w:spacing w:before="0" w:after="0" w:line="360" w:lineRule="auto"/>
        <w:rPr>
          <w:b w:val="0"/>
          <w:i/>
          <w:sz w:val="24"/>
          <w:szCs w:val="24"/>
        </w:rPr>
      </w:pPr>
      <w:r w:rsidRPr="00C0478F">
        <w:rPr>
          <w:b w:val="0"/>
          <w:i/>
          <w:sz w:val="24"/>
          <w:szCs w:val="24"/>
        </w:rPr>
        <w:lastRenderedPageBreak/>
        <w:t>Study Species and Locations</w:t>
      </w:r>
    </w:p>
    <w:p w14:paraId="00000041" w14:textId="620C09CF" w:rsidR="00E37915" w:rsidRPr="00C0478F" w:rsidRDefault="00050162">
      <w:pPr>
        <w:spacing w:line="360" w:lineRule="auto"/>
      </w:pPr>
      <w:r w:rsidRPr="00C0478F">
        <w:t xml:space="preserve">Mature cisco were collected from the Apostle Islands, Lake Superior (46.85°, -90.55°) and Chaumont Bay, Lake Ontario (44.05°, -76.20°) in December 2019. Lake Superior cisco were collected at an open lake location at depths between 15 and 50 m. Lake Ontario cisco were </w:t>
      </w:r>
      <w:commentRangeStart w:id="22"/>
      <w:commentRangeStart w:id="23"/>
      <w:r w:rsidRPr="00C0478F">
        <w:t xml:space="preserve">collected in a shallow, protected bay on rocky shoals at depths between 2 to 5 m. Historical (1973-2020) ice conditions over the sampled spawning locations varied between lakes with the shallower, more protected Lake Ontario spawning site having more consistent ice coverage between January and March than the deeper, open location in Lake Superior </w:t>
      </w:r>
      <w:commentRangeEnd w:id="22"/>
      <w:r w:rsidR="001D3F0A">
        <w:rPr>
          <w:rStyle w:val="CommentReference"/>
        </w:rPr>
        <w:commentReference w:id="22"/>
      </w:r>
      <w:commentRangeEnd w:id="23"/>
      <w:r w:rsidR="00D71B05">
        <w:rPr>
          <w:rStyle w:val="CommentReference"/>
        </w:rPr>
        <w:commentReference w:id="23"/>
      </w:r>
      <w:r w:rsidRPr="00C0478F">
        <w:t xml:space="preserve">(Figure 1). The different spawning habitats provide a contrast in light levels that coregonine embryos from each population would naturally experience </w:t>
      </w:r>
      <w:commentRangeStart w:id="24"/>
      <w:r w:rsidRPr="00C0478F">
        <w:t xml:space="preserve">because maximum light availability </w:t>
      </w:r>
      <w:commentRangeEnd w:id="24"/>
      <w:r w:rsidR="001D3F0A">
        <w:rPr>
          <w:rStyle w:val="CommentReference"/>
        </w:rPr>
        <w:commentReference w:id="24"/>
      </w:r>
      <w:r w:rsidRPr="00C0478F">
        <w:t>decreases with depth</w:t>
      </w:r>
      <w:r w:rsidR="002D3275">
        <w:t xml:space="preserve"> </w:t>
      </w:r>
      <w:r w:rsidR="002D3275">
        <w:fldChar w:fldCharType="begin" w:fldLock="1"/>
      </w:r>
      <w:r w:rsidR="00671144">
        <w:instrText>ADDIN CSL_CITATION {"citationItems":[{"id":"ITEM-1","itemData":{"DOI":"10.1016/j.ecss.2012.02.015","ISSN":"0272-7714","author":[{"dropping-particle":"","family":"Fleming-Lehtinen","given":"Vivi","non-dropping-particle":"","parse-names":false,"suffix":""},{"dropping-particle":"","family":"Laamanen","given":"Maria","non-dropping-particle":"","parse-names":false,"suffix":""}],"container-title":"Estuarine, Coastal and Shelf Science","id":"ITEM-1","issued":{"date-parts":[["2012"]]},"page":"1-10","publisher":"Elsevier","title":"Long-term changes in Secchi depth and the role of phytoplankton in explaining light attenuation in the Baltic Sea","type":"article-journal","volume":"102"},"uris":["http://www.mendeley.com/documents/?uuid=d7d44b4b-8427-4a77-b808-41032e209162"]},{"id":"ITEM-2","itemData":{"DOI":"10.4319/lo.1986.31.5.0909","ISSN":"0024-3590","author":[{"dropping-particle":"","family":"Preisendorfer","given":"Rudolph W","non-dropping-particle":"","parse-names":false,"suffix":""}],"container-title":"Limnology and oceanography","id":"ITEM-2","issue":"5","issued":{"date-parts":[["1986"]]},"page":"909-926","publisher":"Wiley Online Library","title":"Secchi disk science: Visual optics of natural waters 1","type":"article-journal","volume":"31"},"uris":["http://www.mendeley.com/documents/?uuid=1e911e11-53ef-487a-9ec5-2b8bb15d4a80"]},{"id":"ITEM-3","itemData":{"DOI":"10.1007/BF00387607","ISSN":"0025-3162","author":[{"dropping-particle":"","family":"Ramus","given":"J","non-dropping-particle":"","parse-names":false,"suffix":""},{"dropping-particle":"","family":"Beale","given":"S I","non-dropping-particle":"","parse-names":false,"suffix":""},{"dropping-particle":"","family":"Mauzerall","given":"D","non-dropping-particle":"","parse-names":false,"suffix":""},{"dropping-particle":"","family":"Howard","given":"K L","non-dropping-particle":"","parse-names":false,"suffix":""}],"container-title":"Marine Biology","id":"ITEM-3","issue":"3","issued":{"date-parts":[["1976"]]},"page":"223-229","publisher":"Springer","title":"Changes in photosynthetic pigment concentration in seaweeds as a function of water depth","type":"article-journal","volume":"37"},"uris":["http://www.mendeley.com/documents/?uuid=f2e357a3-8028-42d9-8e40-8f5b3a58942b"]},{"id":"ITEM-4","itemData":{"author":[{"dropping-particle":"","family":"Secchi","given":"Pietro Angelo","non-dropping-particle":"","parse-names":false,"suffix":""}],"container-title":"Memoria del PA Secchi. Il Nuovo Cimento Giornale de Fisica, Chimica e Storia Naturale, Ottobre 1864, Published 1865","id":"ITEM-4","issued":{"date-parts":[["1864"]]},"page":"205-237","title":"Relazione delle esperienze fatte a bordo della pontificia pirocorvetta Imacolata Concezione per determinare la trasparenza del mare","type":"article-journal","volume":"20"},"uris":["http://www.mendeley.com/documents/?uuid=2456178f-4a5c-4a8c-8ef8-2ca3cfc0e7bf"]}],"mendeley":{"formattedCitation":"(Fleming-Lehtinen and Laamanen, 2012; Preisendorfer, 1986; Ramus et al., 1976; Secchi, 1864)","plainTextFormattedCitation":"(Fleming-Lehtinen and Laamanen, 2012; Preisendorfer, 1986; Ramus et al., 1976; Secchi, 1864)","previouslyFormattedCitation":"(Fleming-Lehtinen and Laamanen, 2012; Preisendorfer, 1986; Ramus et al., 1976; Secchi, 1864)"},"properties":{"noteIndex":0},"schema":"https://github.com/citation-style-language/schema/raw/master/csl-citation.json"}</w:instrText>
      </w:r>
      <w:r w:rsidR="002D3275">
        <w:fldChar w:fldCharType="separate"/>
      </w:r>
      <w:r w:rsidR="002D3275" w:rsidRPr="002D3275">
        <w:rPr>
          <w:noProof/>
        </w:rPr>
        <w:t>(Fleming-Lehtinen and Laamanen, 2012; Preisendorfer, 1986; Ramus et al., 1976; Secchi, 1864)</w:t>
      </w:r>
      <w:r w:rsidR="002D3275">
        <w:fldChar w:fldCharType="end"/>
      </w:r>
      <w:r w:rsidR="002D3275">
        <w:t xml:space="preserve"> </w:t>
      </w:r>
      <w:r w:rsidRPr="00C0478F">
        <w:t>and winter light availability is further restricted by ice and snow conditions.</w:t>
      </w:r>
    </w:p>
    <w:p w14:paraId="00000042" w14:textId="77777777" w:rsidR="00E37915" w:rsidRPr="00C0478F" w:rsidRDefault="00E37915">
      <w:pPr>
        <w:spacing w:line="360" w:lineRule="auto"/>
      </w:pPr>
    </w:p>
    <w:p w14:paraId="00000043" w14:textId="77777777" w:rsidR="00E37915" w:rsidRPr="00C0478F" w:rsidRDefault="00050162">
      <w:pPr>
        <w:pStyle w:val="Heading2"/>
        <w:spacing w:before="0" w:after="0" w:line="360" w:lineRule="auto"/>
        <w:rPr>
          <w:b w:val="0"/>
          <w:i/>
          <w:sz w:val="24"/>
          <w:szCs w:val="24"/>
        </w:rPr>
      </w:pPr>
      <w:bookmarkStart w:id="25" w:name="_heading=h.hlvzna2xfrt" w:colFirst="0" w:colLast="0"/>
      <w:bookmarkEnd w:id="25"/>
      <w:r w:rsidRPr="00C0478F">
        <w:rPr>
          <w:b w:val="0"/>
          <w:i/>
          <w:sz w:val="24"/>
          <w:szCs w:val="24"/>
        </w:rPr>
        <w:t>Crossing Design and Fertilization</w:t>
      </w:r>
    </w:p>
    <w:p w14:paraId="00000044" w14:textId="75B7C368" w:rsidR="00E37915" w:rsidRPr="00C0478F" w:rsidRDefault="00050162">
      <w:pPr>
        <w:pBdr>
          <w:top w:val="nil"/>
          <w:left w:val="nil"/>
          <w:bottom w:val="nil"/>
          <w:right w:val="nil"/>
          <w:between w:val="nil"/>
        </w:pBdr>
        <w:spacing w:line="360" w:lineRule="auto"/>
      </w:pPr>
      <w:r w:rsidRPr="00C0478F">
        <w:t xml:space="preserve">The design is fully described in </w:t>
      </w:r>
      <w:r w:rsidR="00671144">
        <w:fldChar w:fldCharType="begin" w:fldLock="1"/>
      </w:r>
      <w:r w:rsidR="00671144">
        <w:instrText>ADDIN CSL_CITATION {"citationItems":[{"id":"ITEM-1","itemData":{"DOI":"10.1101/2021.02.13.431107","author":[{"dropping-particle":"","family":"Stewart","given":"Taylor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D","non-dropping-particle":"","parse-names":false,"suffix":""}],"container-title":"Hydrobiologia","id":"ITEM-1","issued":{"date-parts":[["2021"]]},"title":"Influence of warming temperatures on coregonine embryogenesis within and among species","type":"article-journal","volume":"In review"},"uris":["http://www.mendeley.com/documents/?uuid=2baba669-970f-4e48-b843-5686e57dbf08"]}],"mendeley":{"formattedCitation":"(Stewart et al., 2021)","manualFormatting":"Stewart et al., (2021)","plainTextFormattedCitation":"(Stewart et al., 2021)","previouslyFormattedCitation":"(Stewart et al., 2021)"},"properties":{"noteIndex":0},"schema":"https://github.com/citation-style-language/schema/raw/master/csl-citation.json"}</w:instrText>
      </w:r>
      <w:r w:rsidR="00671144">
        <w:fldChar w:fldCharType="separate"/>
      </w:r>
      <w:r w:rsidR="00671144" w:rsidRPr="00671144">
        <w:rPr>
          <w:noProof/>
        </w:rPr>
        <w:t xml:space="preserve">Stewart et al., </w:t>
      </w:r>
      <w:r w:rsidR="00671144">
        <w:rPr>
          <w:noProof/>
        </w:rPr>
        <w:t>(</w:t>
      </w:r>
      <w:r w:rsidR="00671144" w:rsidRPr="00671144">
        <w:rPr>
          <w:noProof/>
        </w:rPr>
        <w:t>2021)</w:t>
      </w:r>
      <w:r w:rsidR="00671144">
        <w:fldChar w:fldCharType="end"/>
      </w:r>
      <w:r w:rsidRPr="00C0478F">
        <w:t xml:space="preserve">. Briefly, gametes were stripped from 12 females and 16 males from each lake and artificially fertilized to create 48 families from each lake. Reconstructed fresh water was used during fertilizations and rearing (OECD ISO 6341:2012) to standardize the chemical properties of the water used between lakes. Embryos were transported to the University of Vermont in coolers by </w:t>
      </w:r>
      <w:r w:rsidR="001D3F0A">
        <w:t xml:space="preserve">overnight shipping </w:t>
      </w:r>
      <w:r w:rsidRPr="00C0478F">
        <w:t xml:space="preserve">for Lake Superior samples and driven the same-day for Lake Ontario samples. A temperature logger recorded air temperature inside the </w:t>
      </w:r>
      <w:r w:rsidR="001D3F0A">
        <w:t>transport cooler</w:t>
      </w:r>
      <w:r w:rsidRPr="00C0478F">
        <w:t xml:space="preserve"> (Lake Superior: mean (SD) = 2.80°C (0.21); Lake Ontario: mean (SD) = 3.28°C (0.37)). Total length, mass, and egg diameter were collected from the spawned adults. Fertilization success was determined by assessing </w:t>
      </w:r>
      <w:commentRangeStart w:id="26"/>
      <w:commentRangeStart w:id="27"/>
      <w:commentRangeStart w:id="28"/>
      <w:r w:rsidRPr="00C0478F">
        <w:t xml:space="preserve">10 haphazardly </w:t>
      </w:r>
      <w:commentRangeEnd w:id="26"/>
      <w:r w:rsidR="001D3F0A">
        <w:rPr>
          <w:rStyle w:val="CommentReference"/>
        </w:rPr>
        <w:commentReference w:id="26"/>
      </w:r>
      <w:commentRangeEnd w:id="27"/>
      <w:r w:rsidR="001D3F0A">
        <w:rPr>
          <w:rStyle w:val="CommentReference"/>
        </w:rPr>
        <w:commentReference w:id="27"/>
      </w:r>
      <w:commentRangeEnd w:id="28"/>
      <w:r w:rsidR="00D71B05">
        <w:rPr>
          <w:rStyle w:val="CommentReference"/>
        </w:rPr>
        <w:commentReference w:id="28"/>
      </w:r>
      <w:r w:rsidRPr="00C0478F">
        <w:t>selected embryos under microscopy</w:t>
      </w:r>
      <w:r w:rsidR="00671144">
        <w:t xml:space="preserve"> </w:t>
      </w:r>
      <w:r w:rsidR="00671144">
        <w:fldChar w:fldCharType="begin" w:fldLock="1"/>
      </w:r>
      <w:r w:rsidR="00671144">
        <w:instrText>ADDIN CSL_CITATION {"citationItems":[{"id":"ITEM-1","itemData":{"DOI":"10.1111/fme.12197","ISSN":"0969-997X","author":[{"dropping-particle":"","family":"Oberlercher","given":"T M","non-dropping-particle":"","parse-names":false,"suffix":""},{"dropping-particle":"","family":"Wanzenböck","given":"J","non-dropping-particle":"","parse-names":false,"suffix":""}],"container-title":"Fisheries Management and Ecology","id":"ITEM-1","issue":"6","issued":{"date-parts":[["2016"]]},"page":"540-547","title":"Impact of electric fishing on egg survival of whitefish, Coregonus lavaretus","type":"article-journal","volume":"23"},"uris":["http://www.mendeley.com/documents/?uuid=eb899e92-e44d-4aca-8e19-f95d0d8e0a9b"]}],"mendeley":{"formattedCitation":"(Oberlercher and Wanzenböck, 2016)","plainTextFormattedCitation":"(Oberlercher and Wanzenböck, 2016)","previouslyFormattedCitation":"(Oberlercher and Wanzenböck, 2016)"},"properties":{"noteIndex":0},"schema":"https://github.com/citation-style-language/schema/raw/master/csl-citation.json"}</w:instrText>
      </w:r>
      <w:r w:rsidR="00671144">
        <w:fldChar w:fldCharType="separate"/>
      </w:r>
      <w:r w:rsidR="00671144" w:rsidRPr="00671144">
        <w:rPr>
          <w:noProof/>
        </w:rPr>
        <w:t>(Oberlercher and Wanzenböck, 2016)</w:t>
      </w:r>
      <w:r w:rsidR="00671144">
        <w:fldChar w:fldCharType="end"/>
      </w:r>
      <w:r w:rsidRPr="00C0478F">
        <w:t>. If fertilization was low (&lt;30%), the family was removed from the experiment.</w:t>
      </w:r>
    </w:p>
    <w:p w14:paraId="00000045" w14:textId="77777777" w:rsidR="00E37915" w:rsidRPr="00C0478F" w:rsidRDefault="00E37915">
      <w:pPr>
        <w:pBdr>
          <w:top w:val="nil"/>
          <w:left w:val="nil"/>
          <w:bottom w:val="nil"/>
          <w:right w:val="nil"/>
          <w:between w:val="nil"/>
        </w:pBdr>
        <w:spacing w:line="360" w:lineRule="auto"/>
      </w:pPr>
    </w:p>
    <w:p w14:paraId="00000046" w14:textId="77777777" w:rsidR="00E37915" w:rsidRPr="00C0478F" w:rsidRDefault="00050162">
      <w:pPr>
        <w:pStyle w:val="Heading2"/>
        <w:spacing w:before="0" w:after="0" w:line="360" w:lineRule="auto"/>
        <w:rPr>
          <w:b w:val="0"/>
          <w:i/>
          <w:sz w:val="24"/>
          <w:szCs w:val="24"/>
        </w:rPr>
      </w:pPr>
      <w:bookmarkStart w:id="29" w:name="_heading=h.1d9z85taqp0d" w:colFirst="0" w:colLast="0"/>
      <w:bookmarkEnd w:id="29"/>
      <w:r w:rsidRPr="00C0478F">
        <w:rPr>
          <w:b w:val="0"/>
          <w:i/>
          <w:sz w:val="24"/>
          <w:szCs w:val="24"/>
        </w:rPr>
        <w:t>Rearing Conditions</w:t>
      </w:r>
    </w:p>
    <w:p w14:paraId="00000047" w14:textId="7F806EFD" w:rsidR="00E37915" w:rsidRPr="00C0478F" w:rsidRDefault="00050162">
      <w:pPr>
        <w:pBdr>
          <w:top w:val="nil"/>
          <w:left w:val="nil"/>
          <w:bottom w:val="nil"/>
          <w:right w:val="nil"/>
          <w:between w:val="nil"/>
        </w:pBdr>
        <w:spacing w:line="360" w:lineRule="auto"/>
      </w:pPr>
      <w:r w:rsidRPr="00C0478F">
        <w:t>Embryos were individually distributed into 24-well cell culture microplates and incubated in 2 ml of reconstructed fresh water</w:t>
      </w:r>
      <w:r w:rsidR="00671144">
        <w:t xml:space="preserve"> </w:t>
      </w:r>
      <w:r w:rsidR="00671144">
        <w:fldChar w:fldCharType="begin" w:fldLock="1"/>
      </w:r>
      <w:r w:rsidR="00671144">
        <w:instrText>ADDIN CSL_CITATION {"citationItems":[{"id":"ITEM-1","itemData":{"DOI":"10.1101/2021.02.13.431107","author":[{"dropping-particle":"","family":"Stewart","given":"Taylor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D","non-dropping-particle":"","parse-names":false,"suffix":""}],"container-title":"Hydrobiologia","id":"ITEM-1","issued":{"date-parts":[["2021"]]},"title":"Influence of warming temperatures on coregonine embryogenesis within and among species","type":"article-journal","volume":"In review"},"uris":["http://www.mendeley.com/documents/?uuid=2baba669-970f-4e48-b843-5686e57dbf08"]}],"mendeley":{"formattedCitation":"(Stewart et al., 2021)","plainTextFormattedCitation":"(Stewart et al., 2021)","previouslyFormattedCitation":"(Stewart et al., 2021)"},"properties":{"noteIndex":0},"schema":"https://github.com/citation-style-language/schema/raw/master/csl-citation.json"}</w:instrText>
      </w:r>
      <w:r w:rsidR="00671144">
        <w:fldChar w:fldCharType="separate"/>
      </w:r>
      <w:r w:rsidR="00671144" w:rsidRPr="00671144">
        <w:rPr>
          <w:noProof/>
        </w:rPr>
        <w:t>(Stewart et al., 2021)</w:t>
      </w:r>
      <w:r w:rsidR="00671144">
        <w:fldChar w:fldCharType="end"/>
      </w:r>
      <w:r w:rsidRPr="00C0478F">
        <w:t xml:space="preserve">. A total of 36 embryos were used for each Lake Ontario and Lake Superior cisco family. Families were randomly distributed across three </w:t>
      </w:r>
      <w:r w:rsidRPr="00C0478F">
        <w:lastRenderedPageBreak/>
        <w:t>microplates (i.e., 12 eggs per family per microplate resulting in two families per 24-well microplate).</w:t>
      </w:r>
    </w:p>
    <w:p w14:paraId="00000048" w14:textId="77777777" w:rsidR="00E37915" w:rsidRPr="00C0478F" w:rsidRDefault="00E37915">
      <w:pPr>
        <w:pBdr>
          <w:top w:val="nil"/>
          <w:left w:val="nil"/>
          <w:bottom w:val="nil"/>
          <w:right w:val="nil"/>
          <w:between w:val="nil"/>
        </w:pBdr>
        <w:spacing w:line="360" w:lineRule="auto"/>
      </w:pPr>
    </w:p>
    <w:p w14:paraId="00000049" w14:textId="271F1367" w:rsidR="00E37915" w:rsidRPr="00C0478F" w:rsidRDefault="00050162">
      <w:pPr>
        <w:spacing w:line="360" w:lineRule="auto"/>
      </w:pPr>
      <w:r w:rsidRPr="00C0478F">
        <w:t>Microplates from each population were incubated under three light treatments (0.6-6.2 μmol m</w:t>
      </w:r>
      <w:r w:rsidRPr="00C0478F">
        <w:rPr>
          <w:vertAlign w:val="superscript"/>
        </w:rPr>
        <w:t>-2</w:t>
      </w:r>
      <w:r w:rsidRPr="00C0478F">
        <w:t xml:space="preserve"> s</w:t>
      </w:r>
      <w:r w:rsidRPr="00C0478F">
        <w:rPr>
          <w:vertAlign w:val="superscript"/>
        </w:rPr>
        <w:t>-1</w:t>
      </w:r>
      <w:r w:rsidRPr="00C0478F">
        <w:t>) that represented day-light intensity under 0-10 (low), 40-60 (medium), and 90-100 % (high) ice coverage (Table 1</w:t>
      </w:r>
      <w:proofErr w:type="gramStart"/>
      <w:r w:rsidRPr="00C0478F">
        <w:t>), and</w:t>
      </w:r>
      <w:proofErr w:type="gramEnd"/>
      <w:r w:rsidRPr="00C0478F">
        <w:t xml:space="preserve"> followed mean weekly photoperiods with gradual sunrise and sunset transitions. Light intensities for each treatment were chosen to mimic </w:t>
      </w:r>
      <w:r w:rsidRPr="00C0478F">
        <w:rPr>
          <w:i/>
        </w:rPr>
        <w:t>in situ</w:t>
      </w:r>
      <w:r w:rsidRPr="00C0478F">
        <w:t xml:space="preserve"> winter, lakebed light measurements that were previously recorded with a photometer (JFE Advantech Co., Ltd. DEFI2-L) from Lake Superior (46.97°, -90.99°) at 10 m of water in 2016-17.</w:t>
      </w:r>
      <w:ins w:id="30" w:author="Taylor Stewart" w:date="2021-05-12T11:41:00Z">
        <w:r w:rsidR="0056638C">
          <w:t xml:space="preserve"> No light intensity measurements were taken from Lake Ontario.</w:t>
        </w:r>
      </w:ins>
      <w:r w:rsidRPr="00C0478F">
        <w:t xml:space="preserve"> Remote-sensing ice data (U.S. National Ice Center; usicecenter.gov) were used to quantify the daily percentage of ice coverage above the light sensor (Figure 2). Embryos were incubated at a constant target water temperature of 4.0°C in a climate-controlled chamber (Conviron</w:t>
      </w:r>
      <w:r w:rsidRPr="00C0478F">
        <w:rPr>
          <w:vertAlign w:val="superscript"/>
        </w:rPr>
        <w:t>®</w:t>
      </w:r>
      <w:r w:rsidRPr="00C0478F">
        <w:t xml:space="preserve"> E8; Table 2). Forced airflow was used in the climate-controlled chamber to ensure equal air circulation around the microplates and opaque, plastic sheeting was used to separate light treatments. </w:t>
      </w:r>
      <w:commentRangeStart w:id="31"/>
      <w:commentRangeStart w:id="32"/>
      <w:r w:rsidRPr="00C0478F">
        <w:t>Microplates</w:t>
      </w:r>
      <w:commentRangeEnd w:id="31"/>
      <w:r w:rsidR="001D3F0A">
        <w:rPr>
          <w:rStyle w:val="CommentReference"/>
        </w:rPr>
        <w:commentReference w:id="31"/>
      </w:r>
      <w:commentRangeEnd w:id="32"/>
      <w:r w:rsidR="006C401C">
        <w:rPr>
          <w:rStyle w:val="CommentReference"/>
        </w:rPr>
        <w:commentReference w:id="32"/>
      </w:r>
      <w:r w:rsidRPr="00C0478F">
        <w:t xml:space="preserve"> were covered with transparent lids to minimize evaporation and rotated (i.e., orientation and position within the incubator) weekly. Water temperature and light intensity were recorded hourly with loggers (HOBO</w:t>
      </w:r>
      <w:r w:rsidRPr="00C0478F">
        <w:rPr>
          <w:vertAlign w:val="superscript"/>
        </w:rPr>
        <w:t>®</w:t>
      </w:r>
      <w:r w:rsidRPr="00C0478F">
        <w:t xml:space="preserve"> Water Temperature Pro v2 and JFE Advantech Co., Ltd. DEFI2-L) and daily mean values calculated (Table 1). During the hatch period, microplates were checked on a three-day cycle for newly hatched embryos. All hatched embryos were photographed ventrally (Nikon</w:t>
      </w:r>
      <w:r w:rsidRPr="00C0478F">
        <w:rPr>
          <w:vertAlign w:val="superscript"/>
        </w:rPr>
        <w:t>®</w:t>
      </w:r>
      <w:r w:rsidRPr="00C0478F">
        <w:t xml:space="preserve"> D5600 and Nikon</w:t>
      </w:r>
      <w:r w:rsidRPr="00C0478F">
        <w:rPr>
          <w:vertAlign w:val="superscript"/>
        </w:rPr>
        <w:t>®</w:t>
      </w:r>
      <w:r w:rsidRPr="00C0478F">
        <w:t xml:space="preserve"> AF-S DX 18-55mm lens) and then immediately preserved in 95% ethanol. </w:t>
      </w:r>
      <w:commentRangeStart w:id="33"/>
      <w:commentRangeStart w:id="34"/>
      <w:commentRangeStart w:id="35"/>
      <w:r w:rsidRPr="00C0478F">
        <w:t>Egg size at fertilization, total length-at-hatch, and post-hatching yolk-sac axes were measured from photographed images using Olympus</w:t>
      </w:r>
      <w:r w:rsidRPr="00C0478F">
        <w:rPr>
          <w:vertAlign w:val="superscript"/>
        </w:rPr>
        <w:t>®</w:t>
      </w:r>
      <w:r w:rsidRPr="00C0478F">
        <w:t xml:space="preserve"> LCmicro.</w:t>
      </w:r>
      <w:commentRangeEnd w:id="33"/>
      <w:r w:rsidR="001D3F0A">
        <w:rPr>
          <w:rStyle w:val="CommentReference"/>
        </w:rPr>
        <w:commentReference w:id="33"/>
      </w:r>
      <w:commentRangeEnd w:id="34"/>
      <w:r w:rsidR="00EF7148">
        <w:rPr>
          <w:rStyle w:val="CommentReference"/>
        </w:rPr>
        <w:commentReference w:id="34"/>
      </w:r>
      <w:commentRangeEnd w:id="35"/>
      <w:r w:rsidR="00D71B05">
        <w:rPr>
          <w:rStyle w:val="CommentReference"/>
        </w:rPr>
        <w:commentReference w:id="35"/>
      </w:r>
    </w:p>
    <w:p w14:paraId="0000004A" w14:textId="77777777" w:rsidR="00E37915" w:rsidRPr="00C0478F" w:rsidRDefault="00E37915">
      <w:pPr>
        <w:pBdr>
          <w:top w:val="nil"/>
          <w:left w:val="nil"/>
          <w:bottom w:val="nil"/>
          <w:right w:val="nil"/>
          <w:between w:val="nil"/>
        </w:pBdr>
        <w:spacing w:line="360" w:lineRule="auto"/>
      </w:pPr>
    </w:p>
    <w:p w14:paraId="0000004B" w14:textId="77777777" w:rsidR="00E37915" w:rsidRPr="00C0478F" w:rsidRDefault="00050162">
      <w:pPr>
        <w:pStyle w:val="Heading2"/>
        <w:spacing w:before="0" w:after="0" w:line="360" w:lineRule="auto"/>
        <w:rPr>
          <w:b w:val="0"/>
          <w:i/>
          <w:sz w:val="24"/>
          <w:szCs w:val="24"/>
        </w:rPr>
      </w:pPr>
      <w:bookmarkStart w:id="36" w:name="_heading=h.bwrqel3l7b75" w:colFirst="0" w:colLast="0"/>
      <w:bookmarkEnd w:id="36"/>
      <w:r w:rsidRPr="00C0478F">
        <w:rPr>
          <w:b w:val="0"/>
          <w:i/>
          <w:sz w:val="24"/>
          <w:szCs w:val="24"/>
        </w:rPr>
        <w:t>Developmental and Morphological Traits</w:t>
      </w:r>
    </w:p>
    <w:p w14:paraId="0000004C" w14:textId="596283AD" w:rsidR="00E37915" w:rsidRPr="00C0478F" w:rsidRDefault="00050162">
      <w:pPr>
        <w:pBdr>
          <w:top w:val="nil"/>
          <w:left w:val="nil"/>
          <w:bottom w:val="nil"/>
          <w:right w:val="nil"/>
          <w:between w:val="nil"/>
        </w:pBdr>
        <w:spacing w:line="360" w:lineRule="auto"/>
      </w:pPr>
      <w:r w:rsidRPr="00C0478F">
        <w:t>Embryo survival was estimated as the percent of embryos surviving between eye-up and post-hatch stages. Incubation period was assessed with two variables: the number of days from fertilization to hatching (days post-fertilization; DPF) and the sum of the degree-days (accumulated degree-days; ADD). Total length-at-hatch (LAH; mm) and yolk-sac volume (YSV; mm</w:t>
      </w:r>
      <w:r w:rsidRPr="00C0478F">
        <w:rPr>
          <w:vertAlign w:val="superscript"/>
        </w:rPr>
        <w:t>3</w:t>
      </w:r>
      <w:r w:rsidRPr="00C0478F">
        <w:t xml:space="preserve">) were measured from five individuals per family at, or as close as possible to, 50% hatching </w:t>
      </w:r>
      <w:r w:rsidRPr="00C0478F">
        <w:lastRenderedPageBreak/>
        <w:t>for each family. Yolk-sac volume was calculated assuming the shape of an ellipse</w:t>
      </w:r>
      <w:r w:rsidR="00671144">
        <w:t xml:space="preserve"> </w:t>
      </w:r>
      <w:commentRangeStart w:id="37"/>
      <w:commentRangeStart w:id="38"/>
      <w:r w:rsidR="00671144">
        <w:fldChar w:fldCharType="begin" w:fldLock="1"/>
      </w:r>
      <w:r w:rsidR="00671144">
        <w:instrText>ADDIN CSL_CITATION {"citationItems":[{"id":"ITEM-1","itemData":{"DOI":"10.1093/icesjms/28.2.211","author":[{"dropping-particle":"","family":"Blaxter","given":"J. H.S.","non-dropping-particle":"","parse-names":false,"suffix":""}],"container-title":"Journal du Conseil / Conseil Permanent International pour l'Exploration de la Mer","id":"ITEM-1","issued":{"date-parts":[["1963"]]},"page":"211-240","title":"The influence of egg size on herring larvae (Clupea harengus L)","type":"article-journal","volume":"28"},"uris":["http://www.mendeley.com/documents/?uuid=f081ba2a-8b0b-4a60-93f7-9acbf55fd7b6"]}],"mendeley":{"formattedCitation":"(Blaxter, 1963)","plainTextFormattedCitation":"(Blaxter, 1963)","previouslyFormattedCitation":"(Blaxter, 1963)"},"properties":{"noteIndex":0},"schema":"https://github.com/citation-style-language/schema/raw/master/csl-citation.json"}</w:instrText>
      </w:r>
      <w:r w:rsidR="00671144">
        <w:fldChar w:fldCharType="separate"/>
      </w:r>
      <w:r w:rsidR="00671144" w:rsidRPr="00671144">
        <w:rPr>
          <w:noProof/>
        </w:rPr>
        <w:t>(Blaxter</w:t>
      </w:r>
      <w:r w:rsidR="00674C57">
        <w:rPr>
          <w:noProof/>
        </w:rPr>
        <w:t xml:space="preserve"> and Hempel</w:t>
      </w:r>
      <w:r w:rsidR="00671144" w:rsidRPr="00671144">
        <w:rPr>
          <w:noProof/>
        </w:rPr>
        <w:t>, 1963)</w:t>
      </w:r>
      <w:r w:rsidR="00671144">
        <w:fldChar w:fldCharType="end"/>
      </w:r>
      <w:r w:rsidRPr="00C0478F">
        <w:t xml:space="preserve">: </w:t>
      </w:r>
      <w:commentRangeEnd w:id="37"/>
      <w:r w:rsidR="00674C57">
        <w:rPr>
          <w:rStyle w:val="CommentReference"/>
        </w:rPr>
        <w:commentReference w:id="37"/>
      </w:r>
      <w:commentRangeEnd w:id="38"/>
      <w:r w:rsidR="006C401C">
        <w:rPr>
          <w:rStyle w:val="CommentReference"/>
        </w:rPr>
        <w:commentReference w:id="38"/>
      </w:r>
    </w:p>
    <w:p w14:paraId="0000004D" w14:textId="77777777" w:rsidR="00E37915" w:rsidRPr="00C0478F" w:rsidRDefault="00050162">
      <w:pPr>
        <w:spacing w:line="360" w:lineRule="auto"/>
        <w:jc w:val="center"/>
      </w:pPr>
      <m:oMathPara>
        <m:oMath>
          <m:r>
            <w:rPr>
              <w:rFonts w:ascii="Cambria Math" w:hAnsi="Cambria Math"/>
            </w:rPr>
            <m:t xml:space="preserve">YSV= </m:t>
          </m:r>
          <m:f>
            <m:fPr>
              <m:ctrlPr>
                <w:rPr>
                  <w:rFonts w:ascii="Cambria Math" w:hAnsi="Cambria Math"/>
                </w:rPr>
              </m:ctrlPr>
            </m:fPr>
            <m:num>
              <m:r>
                <w:rPr>
                  <w:rFonts w:ascii="Cambria Math" w:hAnsi="Cambria Math"/>
                </w:rPr>
                <m:t>π</m:t>
              </m:r>
            </m:num>
            <m:den>
              <m:r>
                <w:rPr>
                  <w:rFonts w:ascii="Cambria Math" w:hAnsi="Cambria Math"/>
                </w:rPr>
                <m:t>6</m:t>
              </m:r>
            </m:den>
          </m:f>
          <m:r>
            <w:rPr>
              <w:rFonts w:ascii="Cambria Math" w:hAnsi="Cambria Math"/>
            </w:rPr>
            <m:t>a</m:t>
          </m:r>
          <m:sSup>
            <m:sSupPr>
              <m:ctrlPr>
                <w:rPr>
                  <w:rFonts w:ascii="Cambria Math" w:hAnsi="Cambria Math"/>
                </w:rPr>
              </m:ctrlPr>
            </m:sSupPr>
            <m:e>
              <m:r>
                <w:rPr>
                  <w:rFonts w:ascii="Cambria Math" w:hAnsi="Cambria Math"/>
                </w:rPr>
                <m:t>b</m:t>
              </m:r>
            </m:e>
            <m:sup>
              <m:r>
                <w:rPr>
                  <w:rFonts w:ascii="Cambria Math" w:hAnsi="Cambria Math"/>
                </w:rPr>
                <m:t>2</m:t>
              </m:r>
            </m:sup>
          </m:sSup>
        </m:oMath>
      </m:oMathPara>
    </w:p>
    <w:p w14:paraId="0000004E" w14:textId="77777777" w:rsidR="00E37915" w:rsidRPr="00C0478F" w:rsidRDefault="00050162">
      <w:pPr>
        <w:pBdr>
          <w:top w:val="nil"/>
          <w:left w:val="nil"/>
          <w:bottom w:val="nil"/>
          <w:right w:val="nil"/>
          <w:between w:val="nil"/>
        </w:pBdr>
        <w:spacing w:line="360" w:lineRule="auto"/>
      </w:pPr>
      <w:r w:rsidRPr="00C0478F">
        <w:t>where a = length of the yolk sac (mm) and b = height of the yolk sac (mm).</w:t>
      </w:r>
    </w:p>
    <w:p w14:paraId="0000004F" w14:textId="77777777" w:rsidR="00E37915" w:rsidRPr="00C0478F" w:rsidRDefault="00E37915">
      <w:pPr>
        <w:pBdr>
          <w:top w:val="nil"/>
          <w:left w:val="nil"/>
          <w:bottom w:val="nil"/>
          <w:right w:val="nil"/>
          <w:between w:val="nil"/>
        </w:pBdr>
        <w:spacing w:line="360" w:lineRule="auto"/>
        <w:rPr>
          <w:u w:val="single"/>
        </w:rPr>
      </w:pPr>
    </w:p>
    <w:p w14:paraId="00000050" w14:textId="77777777" w:rsidR="00E37915" w:rsidRPr="00C0478F" w:rsidRDefault="00050162">
      <w:pPr>
        <w:pStyle w:val="Heading2"/>
        <w:spacing w:before="0" w:after="0" w:line="360" w:lineRule="auto"/>
        <w:rPr>
          <w:b w:val="0"/>
          <w:i/>
          <w:sz w:val="24"/>
          <w:szCs w:val="24"/>
        </w:rPr>
      </w:pPr>
      <w:bookmarkStart w:id="39" w:name="_heading=h.q186v7dw215x" w:colFirst="0" w:colLast="0"/>
      <w:bookmarkEnd w:id="39"/>
      <w:r w:rsidRPr="00C0478F">
        <w:rPr>
          <w:b w:val="0"/>
          <w:i/>
          <w:sz w:val="24"/>
          <w:szCs w:val="24"/>
        </w:rPr>
        <w:t>Statistical Analyses</w:t>
      </w:r>
    </w:p>
    <w:p w14:paraId="00000051" w14:textId="59FBA72C" w:rsidR="00E37915" w:rsidRPr="00C0478F" w:rsidRDefault="00050162">
      <w:pPr>
        <w:pBdr>
          <w:top w:val="nil"/>
          <w:left w:val="nil"/>
          <w:bottom w:val="nil"/>
          <w:right w:val="nil"/>
          <w:between w:val="nil"/>
        </w:pBdr>
        <w:spacing w:line="360" w:lineRule="auto"/>
      </w:pPr>
      <w:r w:rsidRPr="00C0478F">
        <w:t xml:space="preserve">Embryo survival was analyzed as a binomial response variable, with incubation period, length-at-hatch, and yolk-sac volume at hatching as continuous response variables. Because embryos were raised independently, the replication unit in the statistical models is the individual embryo and the design was unbalanced due to different levels of embryo mortality. All non-proportional data were visually checked for approximate normality using histograms and Q-Q plots. A cubic transformation was applied to LAH and a cubic root transformation was applied to DPF, ADD, and YSV to normalize the distributions. </w:t>
      </w:r>
      <w:r>
        <w:t>E</w:t>
      </w:r>
      <w:r w:rsidRPr="00C0478F">
        <w:t xml:space="preserve">mbryo survival </w:t>
      </w:r>
      <w:r>
        <w:t>was</w:t>
      </w:r>
      <w:r w:rsidRPr="00C0478F">
        <w:t xml:space="preserve"> analyzed with binomial generalized linear mixed-effects models, and variables with distributions not strongly deviating from normal (i.e., incubation period, LAH, and YSV) were analyzed with restricted maximum likelihood linear mixed-effects models with the </w:t>
      </w:r>
      <w:r w:rsidRPr="00C0478F">
        <w:rPr>
          <w:i/>
        </w:rPr>
        <w:t>lme4</w:t>
      </w:r>
      <w:r w:rsidRPr="00C0478F">
        <w:t xml:space="preserve"> package v.1.1-26</w:t>
      </w:r>
      <w:r w:rsidR="00671144">
        <w:t xml:space="preserve"> </w:t>
      </w:r>
      <w:r w:rsidR="00671144">
        <w:fldChar w:fldCharType="begin" w:fldLock="1"/>
      </w:r>
      <w:r w:rsidR="00CF7C1D">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Software","id":"ITEM-1","issue":"1","issued":{"date-parts":[["2015"]]},"page":"1-48","title":"Fitting Linear Mixed-Effects Models Using lme4","type":"article-journal","volume":"67"},"uris":["http://www.mendeley.com/documents/?uuid=66605f03-7226-4798-9f06-b230aeb41d13"]}],"mendeley":{"formattedCitation":"(Bates et al., 2015)","plainTextFormattedCitation":"(Bates et al., 2015)","previouslyFormattedCitation":"(Bates et al., 2015)"},"properties":{"noteIndex":0},"schema":"https://github.com/citation-style-language/schema/raw/master/csl-citation.json"}</w:instrText>
      </w:r>
      <w:r w:rsidR="00671144">
        <w:fldChar w:fldCharType="separate"/>
      </w:r>
      <w:r w:rsidR="00671144" w:rsidRPr="00671144">
        <w:rPr>
          <w:noProof/>
        </w:rPr>
        <w:t>(Bates et al., 2015)</w:t>
      </w:r>
      <w:r w:rsidR="00671144">
        <w:fldChar w:fldCharType="end"/>
      </w:r>
      <w:r w:rsidRPr="00C0478F">
        <w:t xml:space="preserve">. Population and incubation light treatment were included as fixed effects and female, male, female x male, and fertilization block as random effects. All traits and possible interactions were examined with backward, stepwise effect-selection </w:t>
      </w:r>
      <w:r w:rsidR="00D96423">
        <w:t xml:space="preserve">and the maximal model for each trait selected </w:t>
      </w:r>
      <w:r w:rsidRPr="00C0478F">
        <w:t xml:space="preserve">using the </w:t>
      </w:r>
      <w:r w:rsidRPr="00C0478F">
        <w:rPr>
          <w:i/>
        </w:rPr>
        <w:t>buildmer</w:t>
      </w:r>
      <w:r w:rsidRPr="00C0478F">
        <w:t xml:space="preserve"> package v.1.7.1</w:t>
      </w:r>
      <w:r w:rsidR="00CF7C1D">
        <w:t xml:space="preserve"> </w:t>
      </w:r>
      <w:r w:rsidR="00CF7C1D">
        <w:fldChar w:fldCharType="begin" w:fldLock="1"/>
      </w:r>
      <w:r w:rsidR="00A56603">
        <w:instrText>ADDIN CSL_CITATION {"citationItems":[{"id":"ITEM-1","itemData":{"author":[{"dropping-particle":"","family":"Voeten","given":"Cesko C","non-dropping-particle":"","parse-names":false,"suffix":""}],"id":"ITEM-1","issued":{"date-parts":[["2020"]]},"note":"R package version 1.7.1","title":"buildmer: Stepwise Elimination and Term Reordering for Mixed-Effects Regression","type":"article"},"uris":["http://www.mendeley.com/documents/?uuid=bad7102d-027f-40e5-a4f4-9a517eccbc10"]}],"mendeley":{"formattedCitation":"(Voeten, 2020)","plainTextFormattedCitation":"(Voeten, 2020)","previouslyFormattedCitation":"(Voeten, 2020)"},"properties":{"noteIndex":0},"schema":"https://github.com/citation-style-language/schema/raw/master/csl-citation.json"}</w:instrText>
      </w:r>
      <w:r w:rsidR="00CF7C1D">
        <w:fldChar w:fldCharType="separate"/>
      </w:r>
      <w:r w:rsidR="00CF7C1D" w:rsidRPr="00CF7C1D">
        <w:rPr>
          <w:noProof/>
        </w:rPr>
        <w:t>(Voeten, 2020)</w:t>
      </w:r>
      <w:r w:rsidR="00CF7C1D">
        <w:fldChar w:fldCharType="end"/>
      </w:r>
      <w:r w:rsidRPr="00C0478F">
        <w:t>. The significance for population, species, incubation temperature, interaction effects, and any random-effects selected were determined using a likelihood ratio test between the maximal model and reduced models with the model effect of interest removed.</w:t>
      </w:r>
    </w:p>
    <w:p w14:paraId="00000052" w14:textId="77777777" w:rsidR="00E37915" w:rsidRPr="00C0478F" w:rsidRDefault="00E37915">
      <w:pPr>
        <w:pBdr>
          <w:top w:val="nil"/>
          <w:left w:val="nil"/>
          <w:bottom w:val="nil"/>
          <w:right w:val="nil"/>
          <w:between w:val="nil"/>
        </w:pBdr>
        <w:spacing w:line="360" w:lineRule="auto"/>
      </w:pPr>
    </w:p>
    <w:p w14:paraId="00000053" w14:textId="77777777" w:rsidR="00E37915" w:rsidRPr="00C0478F" w:rsidRDefault="00050162">
      <w:pPr>
        <w:spacing w:line="360" w:lineRule="auto"/>
      </w:pPr>
      <w:r w:rsidRPr="00C0478F">
        <w:t>To enable population comparisons, the response to temperature for each trait was standardized to what we assumed was the optimal light treatment - the low light treatment (Table 1). For each trait, the within-family mean was calculated for each light treatment and the percent change from the optimal light intensity estimated. Standard error was calculated as the among-family variation in percent change.</w:t>
      </w:r>
    </w:p>
    <w:p w14:paraId="00000054" w14:textId="77777777" w:rsidR="00E37915" w:rsidRPr="00C0478F" w:rsidRDefault="00E37915">
      <w:pPr>
        <w:spacing w:line="360" w:lineRule="auto"/>
      </w:pPr>
    </w:p>
    <w:p w14:paraId="00000055" w14:textId="45FDE31E" w:rsidR="00E37915" w:rsidRPr="00C0478F" w:rsidRDefault="00050162">
      <w:pPr>
        <w:spacing w:line="360" w:lineRule="auto"/>
      </w:pPr>
      <w:r w:rsidRPr="00C0478F">
        <w:t>All analyses were performed in R version 4.0.4</w:t>
      </w:r>
      <w:r w:rsidR="00A56603">
        <w:t xml:space="preserve"> </w:t>
      </w:r>
      <w:r w:rsidR="00A56603">
        <w:fldChar w:fldCharType="begin" w:fldLock="1"/>
      </w:r>
      <w:r w:rsidR="00131E43">
        <w:instrText>ADDIN CSL_CITATION {"citationItems":[{"id":"ITEM-1","itemData":{"author":[{"dropping-particle":"","family":"R Core Team","given":"","non-dropping-particle":"","parse-names":false,"suffix":""}],"id":"ITEM-1","issued":{"date-parts":[["2021"]]},"publisher":"R Foundation for Statistical Computing","publisher-place":"Vienna, Austria","title":"R: A Language and Environment for Statistical Computing","type":"article"},"uris":["http://www.mendeley.com/documents/?uuid=c574cded-d8e9-46e8-a5aa-08af517148be"]}],"mendeley":{"formattedCitation":"(R Core Team, 2021)","plainTextFormattedCitation":"(R Core Team, 2021)","previouslyFormattedCitation":"(R Core Team, 2021)"},"properties":{"noteIndex":0},"schema":"https://github.com/citation-style-language/schema/raw/master/csl-citation.json"}</w:instrText>
      </w:r>
      <w:r w:rsidR="00A56603">
        <w:fldChar w:fldCharType="separate"/>
      </w:r>
      <w:r w:rsidR="00A56603" w:rsidRPr="00A56603">
        <w:rPr>
          <w:noProof/>
        </w:rPr>
        <w:t>(R Core Team, 2021)</w:t>
      </w:r>
      <w:r w:rsidR="00A56603">
        <w:fldChar w:fldCharType="end"/>
      </w:r>
      <w:r w:rsidRPr="00C0478F">
        <w:t>.</w:t>
      </w:r>
    </w:p>
    <w:p w14:paraId="00000056" w14:textId="77777777" w:rsidR="00E37915" w:rsidRPr="00C0478F" w:rsidRDefault="00E37915">
      <w:pPr>
        <w:spacing w:line="360" w:lineRule="auto"/>
      </w:pPr>
    </w:p>
    <w:p w14:paraId="00000057" w14:textId="77777777" w:rsidR="00E37915" w:rsidRPr="00C0478F" w:rsidRDefault="00050162">
      <w:pPr>
        <w:pStyle w:val="Heading1"/>
        <w:spacing w:before="0" w:after="0" w:line="360" w:lineRule="auto"/>
        <w:rPr>
          <w:sz w:val="24"/>
          <w:szCs w:val="24"/>
        </w:rPr>
      </w:pPr>
      <w:bookmarkStart w:id="40" w:name="_heading=h.cwh6jk19d8j4" w:colFirst="0" w:colLast="0"/>
      <w:bookmarkEnd w:id="40"/>
      <w:r w:rsidRPr="00C0478F">
        <w:rPr>
          <w:sz w:val="24"/>
          <w:szCs w:val="24"/>
        </w:rPr>
        <w:t>Results:</w:t>
      </w:r>
    </w:p>
    <w:p w14:paraId="00000058" w14:textId="77777777" w:rsidR="00E37915" w:rsidRPr="00C0478F" w:rsidRDefault="00050162">
      <w:pPr>
        <w:pStyle w:val="Heading2"/>
        <w:spacing w:before="0" w:after="0" w:line="360" w:lineRule="auto"/>
        <w:rPr>
          <w:b w:val="0"/>
          <w:i/>
          <w:sz w:val="24"/>
          <w:szCs w:val="24"/>
        </w:rPr>
      </w:pPr>
      <w:bookmarkStart w:id="41" w:name="_heading=h.r1wyxo7lcm9s" w:colFirst="0" w:colLast="0"/>
      <w:bookmarkEnd w:id="41"/>
      <w:r w:rsidRPr="00C0478F">
        <w:rPr>
          <w:b w:val="0"/>
          <w:i/>
          <w:sz w:val="24"/>
          <w:szCs w:val="24"/>
        </w:rPr>
        <w:t>Spawning Adult and Egg Measurements</w:t>
      </w:r>
    </w:p>
    <w:p w14:paraId="00000059" w14:textId="77777777" w:rsidR="00E37915" w:rsidRPr="00C0478F" w:rsidRDefault="00050162">
      <w:pPr>
        <w:spacing w:line="360" w:lineRule="auto"/>
      </w:pPr>
      <w:r w:rsidRPr="00C0478F">
        <w:t>Lake Superior spawning adults ranged from 326-503 mm (total length mean (SD) = 412.5 (40.8) mm) and 298.9-970.0 g (fresh mass mean (SD) = 589.1 (171.4) g</w:t>
      </w:r>
      <w:proofErr w:type="gramStart"/>
      <w:r w:rsidRPr="00C0478F">
        <w:t>), and</w:t>
      </w:r>
      <w:proofErr w:type="gramEnd"/>
      <w:r w:rsidRPr="00C0478F">
        <w:t xml:space="preserve"> were larger in total length and fresh mass than Lake Ontario adults which ranged from 321-425 mm (mean (SD) = 372.5 (25.3) mm) and 280.5-795.8 g (mean (SD) =  496.6 (126.4) g). Egg diameter was larger in Lake Ontario (mean (SD) = 2.30 (0.08) mm) than Lake Superior (mean (SD) = 2.14 (0.12) mm).</w:t>
      </w:r>
    </w:p>
    <w:p w14:paraId="0000005A" w14:textId="77777777" w:rsidR="00E37915" w:rsidRPr="00C0478F" w:rsidRDefault="00E37915">
      <w:pPr>
        <w:spacing w:line="360" w:lineRule="auto"/>
      </w:pPr>
    </w:p>
    <w:p w14:paraId="0000005B" w14:textId="77777777" w:rsidR="00E37915" w:rsidRPr="00C0478F" w:rsidRDefault="00050162">
      <w:pPr>
        <w:pStyle w:val="Heading2"/>
        <w:spacing w:before="0" w:after="0" w:line="360" w:lineRule="auto"/>
        <w:rPr>
          <w:b w:val="0"/>
          <w:i/>
          <w:sz w:val="24"/>
          <w:szCs w:val="24"/>
        </w:rPr>
      </w:pPr>
      <w:bookmarkStart w:id="42" w:name="_heading=h.dkyzadthorz" w:colFirst="0" w:colLast="0"/>
      <w:bookmarkEnd w:id="42"/>
      <w:r w:rsidRPr="00C0478F">
        <w:rPr>
          <w:b w:val="0"/>
          <w:i/>
          <w:sz w:val="24"/>
          <w:szCs w:val="24"/>
        </w:rPr>
        <w:t>Developmental and Morphological Traits</w:t>
      </w:r>
    </w:p>
    <w:p w14:paraId="0000005C" w14:textId="77777777" w:rsidR="00E37915" w:rsidRPr="00C0478F" w:rsidRDefault="00050162">
      <w:pPr>
        <w:spacing w:line="360" w:lineRule="auto"/>
      </w:pPr>
      <w:r w:rsidRPr="00C0478F">
        <w:t xml:space="preserve">Incubation period (both DPF and ADD) and YSV had significant interaction effects between population and light treatments (maximum </w:t>
      </w:r>
      <w:r w:rsidRPr="00C0478F">
        <w:rPr>
          <w:i/>
        </w:rPr>
        <w:t>P</w:t>
      </w:r>
      <w:r w:rsidRPr="00C0478F">
        <w:t xml:space="preserve"> = 0.008; Table 3). The interaction effects precluded any interpretation of main effects for incubation period and </w:t>
      </w:r>
      <w:proofErr w:type="gramStart"/>
      <w:r w:rsidRPr="00C0478F">
        <w:t>YSV, but</w:t>
      </w:r>
      <w:proofErr w:type="gramEnd"/>
      <w:r w:rsidRPr="00C0478F">
        <w:t xml:space="preserve"> did suggest contrasting norms of reaction between populations. Below we describe the interaction effects for incubation period and YSV, and the population main effects and light treatment pairwise comparisons for embryo survival and LAH. All random effects (i.e.,</w:t>
      </w:r>
      <w:r w:rsidRPr="00C0478F">
        <w:rPr>
          <w:i/>
        </w:rPr>
        <w:t xml:space="preserve"> </w:t>
      </w:r>
      <w:r w:rsidRPr="00C0478F">
        <w:t xml:space="preserve">female, male, and female x male) were significant (maximum </w:t>
      </w:r>
      <w:r w:rsidRPr="00C0478F">
        <w:rPr>
          <w:i/>
        </w:rPr>
        <w:t>P</w:t>
      </w:r>
      <w:r w:rsidRPr="00C0478F">
        <w:t xml:space="preserve"> = 0.009) except female for embryo survival, male for embryo survival and YSV, and female x male for embryo survival and LAH (Table 3). All statistical model results can be found in Table 3.</w:t>
      </w:r>
    </w:p>
    <w:p w14:paraId="0000005D" w14:textId="77777777" w:rsidR="00E37915" w:rsidRPr="00C0478F" w:rsidRDefault="00E37915">
      <w:pPr>
        <w:spacing w:line="360" w:lineRule="auto"/>
      </w:pPr>
    </w:p>
    <w:p w14:paraId="0000005E" w14:textId="77777777" w:rsidR="00E37915" w:rsidRPr="00C0478F" w:rsidRDefault="00050162">
      <w:pPr>
        <w:pStyle w:val="Heading2"/>
        <w:spacing w:before="0" w:after="0" w:line="360" w:lineRule="auto"/>
        <w:rPr>
          <w:b w:val="0"/>
          <w:i/>
          <w:sz w:val="24"/>
          <w:szCs w:val="24"/>
        </w:rPr>
      </w:pPr>
      <w:bookmarkStart w:id="43" w:name="_heading=h.3hchkm8hu6kp" w:colFirst="0" w:colLast="0"/>
      <w:bookmarkEnd w:id="43"/>
      <w:r w:rsidRPr="00C0478F">
        <w:rPr>
          <w:b w:val="0"/>
          <w:i/>
          <w:sz w:val="24"/>
          <w:szCs w:val="24"/>
        </w:rPr>
        <w:t>Embryo Survival</w:t>
      </w:r>
    </w:p>
    <w:p w14:paraId="0000005F" w14:textId="77777777" w:rsidR="00E37915" w:rsidRPr="00C0478F" w:rsidRDefault="00050162">
      <w:pPr>
        <w:spacing w:line="360" w:lineRule="auto"/>
      </w:pPr>
      <w:r w:rsidRPr="00C0478F">
        <w:t xml:space="preserve">Embryo survival was highest for both populations at the medium light treatment, but lowest at the low light treatment for Lake Ontario and at the high light treatment for Lake Superior (Figure 3). Light and population main effects were significant. Only Lake Ontario pairwise light treatment comparisons with the low light treatment were significant (Low - Medium </w:t>
      </w:r>
      <w:r w:rsidRPr="00C0478F">
        <w:rPr>
          <w:i/>
        </w:rPr>
        <w:t>P</w:t>
      </w:r>
      <w:r w:rsidRPr="00C0478F">
        <w:t xml:space="preserve"> &lt; 0.001; Low - High </w:t>
      </w:r>
      <w:r w:rsidRPr="00C0478F">
        <w:rPr>
          <w:i/>
        </w:rPr>
        <w:t>P</w:t>
      </w:r>
      <w:r w:rsidRPr="00C0478F">
        <w:t xml:space="preserve"> &lt; 0.001). All pairwise light treatment comparisons for Lake Superior were not significant (minimum </w:t>
      </w:r>
      <w:r w:rsidRPr="00C0478F">
        <w:rPr>
          <w:i/>
        </w:rPr>
        <w:t>P</w:t>
      </w:r>
      <w:r w:rsidRPr="00C0478F">
        <w:t xml:space="preserve"> = 0.089). Embryo survival was higher for Lake Ontario at the high (98.4%) and medium (99.6%) light treatments than for Lake Superior (85.3 and 89.3%, respectively) but there was no difference between populations at the low light treatment (0.9%; Figure 3).</w:t>
      </w:r>
    </w:p>
    <w:p w14:paraId="00000060" w14:textId="77777777" w:rsidR="00E37915" w:rsidRPr="00C0478F" w:rsidRDefault="00E37915">
      <w:pPr>
        <w:spacing w:line="360" w:lineRule="auto"/>
      </w:pPr>
    </w:p>
    <w:p w14:paraId="00000061" w14:textId="77777777" w:rsidR="00E37915" w:rsidRPr="00C0478F" w:rsidRDefault="00050162">
      <w:pPr>
        <w:pStyle w:val="Heading2"/>
        <w:spacing w:before="0" w:after="0" w:line="360" w:lineRule="auto"/>
        <w:rPr>
          <w:sz w:val="24"/>
          <w:szCs w:val="24"/>
        </w:rPr>
      </w:pPr>
      <w:bookmarkStart w:id="44" w:name="_heading=h.ghw6ckkd80vw" w:colFirst="0" w:colLast="0"/>
      <w:bookmarkEnd w:id="44"/>
      <w:r w:rsidRPr="00C0478F">
        <w:rPr>
          <w:b w:val="0"/>
          <w:i/>
          <w:sz w:val="24"/>
          <w:szCs w:val="24"/>
        </w:rPr>
        <w:lastRenderedPageBreak/>
        <w:t>Incubation Period</w:t>
      </w:r>
    </w:p>
    <w:p w14:paraId="00000062" w14:textId="77777777" w:rsidR="00E37915" w:rsidRPr="00C0478F" w:rsidRDefault="00050162">
      <w:pPr>
        <w:spacing w:line="360" w:lineRule="auto"/>
      </w:pPr>
      <w:r w:rsidRPr="00C0478F">
        <w:t xml:space="preserve">The number of days between fertilization and hatching was highest for Lake Ontario at the low light treatment (115.47 days) and for Lake Superior at the high light treatment (101.22 days; Figure 3). Lake Ontario cisco had a decrease in DPF from the low light to the high light treatments (-0.7%), while Lake Superior had an increase from the low light to the high light treatments (1.9%; Figure 3). Incubation period (DPF) was longer for Lake Ontario than Lake Superior across all light treatments (mean (SD) difference = 13.9 (0.8) days). </w:t>
      </w:r>
    </w:p>
    <w:p w14:paraId="00000063" w14:textId="77777777" w:rsidR="00E37915" w:rsidRPr="00C0478F" w:rsidRDefault="00E37915">
      <w:pPr>
        <w:spacing w:line="360" w:lineRule="auto"/>
      </w:pPr>
    </w:p>
    <w:p w14:paraId="00000064" w14:textId="77777777" w:rsidR="00E37915" w:rsidRPr="00C0478F" w:rsidRDefault="00050162">
      <w:pPr>
        <w:spacing w:line="360" w:lineRule="auto"/>
      </w:pPr>
      <w:r w:rsidRPr="00C0478F">
        <w:t>The effect of light depended on population because the difference in ADD between populations was less pronounced at the high light treatment (difference = 60.8 ADD), while ADD was higher for Lake Ontario at the low and medium light treatments (497.7 and 485.9 ADD, respectively) than Lake Superior (427.5 and 420.8 ADD, respectively;  Figure 3). Lake Ontario ADD had a negative response from the low to high light treatments (-2.5%), while ADD for Lake Superior did not change from the low to high light treatments (0.05%; Figure 3).</w:t>
      </w:r>
    </w:p>
    <w:p w14:paraId="00000065" w14:textId="77777777" w:rsidR="00E37915" w:rsidRPr="00C0478F" w:rsidRDefault="00E37915">
      <w:pPr>
        <w:pStyle w:val="Heading3"/>
        <w:spacing w:before="0" w:after="0" w:line="360" w:lineRule="auto"/>
        <w:rPr>
          <w:b w:val="0"/>
          <w:i/>
          <w:sz w:val="24"/>
          <w:szCs w:val="24"/>
        </w:rPr>
      </w:pPr>
      <w:bookmarkStart w:id="45" w:name="_heading=h.6q69r4nnpcm" w:colFirst="0" w:colLast="0"/>
      <w:bookmarkEnd w:id="45"/>
    </w:p>
    <w:p w14:paraId="00000066" w14:textId="77777777" w:rsidR="00E37915" w:rsidRPr="00C0478F" w:rsidRDefault="00050162">
      <w:pPr>
        <w:pStyle w:val="Heading2"/>
        <w:spacing w:before="0" w:after="0" w:line="360" w:lineRule="auto"/>
        <w:rPr>
          <w:sz w:val="24"/>
          <w:szCs w:val="24"/>
        </w:rPr>
      </w:pPr>
      <w:bookmarkStart w:id="46" w:name="_heading=h.wnv2h4hs7517" w:colFirst="0" w:colLast="0"/>
      <w:bookmarkEnd w:id="46"/>
      <w:r w:rsidRPr="00C0478F">
        <w:rPr>
          <w:b w:val="0"/>
          <w:i/>
          <w:sz w:val="24"/>
          <w:szCs w:val="24"/>
        </w:rPr>
        <w:t>Length-at-Hatch</w:t>
      </w:r>
    </w:p>
    <w:p w14:paraId="00000067" w14:textId="77777777" w:rsidR="00E37915" w:rsidRPr="00C0478F" w:rsidRDefault="00050162">
      <w:pPr>
        <w:spacing w:line="360" w:lineRule="auto"/>
      </w:pPr>
      <w:r w:rsidRPr="00C0478F">
        <w:t>Light was not a component returned in the stepwise-selected model, but the population main effect between Lake Ontario and Lake Superior was significant (</w:t>
      </w:r>
      <w:r w:rsidRPr="00C0478F">
        <w:rPr>
          <w:i/>
        </w:rPr>
        <w:t>P</w:t>
      </w:r>
      <w:r w:rsidRPr="00C0478F">
        <w:t xml:space="preserve"> &lt; 0.001; Table 3). Lake Ontario had a higher LAH than Lake Superior across all light treatments (Figure 4). Length-at-hatch decreased with increasing light by 3.2 and 0.2% in Lake Superior and Lake Ontario populations, respectively (Figure 4). </w:t>
      </w:r>
    </w:p>
    <w:p w14:paraId="00000068" w14:textId="77777777" w:rsidR="00E37915" w:rsidRPr="00C0478F" w:rsidRDefault="00E37915">
      <w:pPr>
        <w:spacing w:line="360" w:lineRule="auto"/>
      </w:pPr>
    </w:p>
    <w:p w14:paraId="00000069" w14:textId="77777777" w:rsidR="00E37915" w:rsidRPr="00C0478F" w:rsidRDefault="00050162">
      <w:pPr>
        <w:pStyle w:val="Heading2"/>
        <w:spacing w:before="0" w:after="0" w:line="360" w:lineRule="auto"/>
        <w:rPr>
          <w:sz w:val="24"/>
          <w:szCs w:val="24"/>
        </w:rPr>
      </w:pPr>
      <w:bookmarkStart w:id="47" w:name="_heading=h.cw0o5dmubtcv" w:colFirst="0" w:colLast="0"/>
      <w:bookmarkEnd w:id="47"/>
      <w:r w:rsidRPr="00C0478F">
        <w:rPr>
          <w:b w:val="0"/>
          <w:i/>
          <w:sz w:val="24"/>
          <w:szCs w:val="24"/>
        </w:rPr>
        <w:t>Yolk-sac Volume</w:t>
      </w:r>
    </w:p>
    <w:p w14:paraId="0000006A" w14:textId="0A4158BD" w:rsidR="00E37915" w:rsidRPr="00C0478F" w:rsidRDefault="00050162">
      <w:pPr>
        <w:spacing w:line="360" w:lineRule="auto"/>
      </w:pPr>
      <w:r w:rsidRPr="00C0478F">
        <w:t>Yolk-sac volume had a different response to light intensity between populations (Figure 4). The effect of light depended on population because the difference in YSV between populations was less pronounced at the low light treatment (</w:t>
      </w:r>
      <w:ins w:id="48" w:author="Taylor Stewart" w:date="2021-05-12T14:19:00Z">
        <w:r w:rsidR="00FA561E">
          <w:t xml:space="preserve">difference </w:t>
        </w:r>
      </w:ins>
      <w:ins w:id="49" w:author="Taylor Stewart" w:date="2021-05-12T14:20:00Z">
        <w:r w:rsidR="00FA561E">
          <w:t xml:space="preserve">= </w:t>
        </w:r>
      </w:ins>
      <w:commentRangeStart w:id="50"/>
      <w:commentRangeStart w:id="51"/>
      <w:commentRangeStart w:id="52"/>
      <w:r w:rsidRPr="00C0478F">
        <w:t>0.22 mm</w:t>
      </w:r>
      <w:r w:rsidRPr="00C0478F">
        <w:rPr>
          <w:vertAlign w:val="superscript"/>
        </w:rPr>
        <w:t>3</w:t>
      </w:r>
      <w:commentRangeEnd w:id="50"/>
      <w:r w:rsidR="00674C57">
        <w:rPr>
          <w:rStyle w:val="CommentReference"/>
        </w:rPr>
        <w:commentReference w:id="50"/>
      </w:r>
      <w:commentRangeEnd w:id="51"/>
      <w:r w:rsidR="00674C57">
        <w:rPr>
          <w:rStyle w:val="CommentReference"/>
        </w:rPr>
        <w:commentReference w:id="51"/>
      </w:r>
      <w:commentRangeEnd w:id="52"/>
      <w:r w:rsidR="00603210">
        <w:rPr>
          <w:rStyle w:val="CommentReference"/>
        </w:rPr>
        <w:commentReference w:id="52"/>
      </w:r>
      <w:r w:rsidRPr="00C0478F">
        <w:t>), while YSV was lower for Lake Ontario at the high and medium light treatments (0.35 and 0.37 mm</w:t>
      </w:r>
      <w:r w:rsidRPr="00C0478F">
        <w:rPr>
          <w:vertAlign w:val="superscript"/>
        </w:rPr>
        <w:t>3</w:t>
      </w:r>
      <w:r w:rsidRPr="00C0478F">
        <w:t>, respectively) than Lake Superior (0.67 and 0.63 mm</w:t>
      </w:r>
      <w:r w:rsidRPr="00C0478F">
        <w:rPr>
          <w:vertAlign w:val="superscript"/>
        </w:rPr>
        <w:t>3</w:t>
      </w:r>
      <w:r w:rsidRPr="00C0478F">
        <w:t>, respectively; Figure 4). YSV increased from the low to high light treatments (15.3%) in Lake Superior and decreased from the low to high light treatments (-5.5%) in Lake Ontario (Figure 4).</w:t>
      </w:r>
    </w:p>
    <w:p w14:paraId="0000006B" w14:textId="77777777" w:rsidR="00E37915" w:rsidRPr="00C0478F" w:rsidRDefault="00E37915">
      <w:pPr>
        <w:spacing w:line="360" w:lineRule="auto"/>
      </w:pPr>
    </w:p>
    <w:p w14:paraId="0000006C" w14:textId="77777777" w:rsidR="00E37915" w:rsidRPr="00C0478F" w:rsidRDefault="00050162">
      <w:pPr>
        <w:pStyle w:val="Heading1"/>
        <w:spacing w:before="0" w:after="0" w:line="360" w:lineRule="auto"/>
        <w:rPr>
          <w:sz w:val="24"/>
          <w:szCs w:val="24"/>
        </w:rPr>
      </w:pPr>
      <w:bookmarkStart w:id="53" w:name="_heading=h.vi4l0578aix3" w:colFirst="0" w:colLast="0"/>
      <w:bookmarkEnd w:id="53"/>
      <w:r w:rsidRPr="00C0478F">
        <w:rPr>
          <w:sz w:val="24"/>
          <w:szCs w:val="24"/>
        </w:rPr>
        <w:lastRenderedPageBreak/>
        <w:t>Discussion:</w:t>
      </w:r>
    </w:p>
    <w:p w14:paraId="0000006D" w14:textId="77777777" w:rsidR="00E37915" w:rsidRPr="00C0478F" w:rsidRDefault="00050162">
      <w:pPr>
        <w:spacing w:line="360" w:lineRule="auto"/>
      </w:pPr>
      <w:r w:rsidRPr="00C0478F">
        <w:t>Developmental and morphological traits for Lake Superior and Lake Ontario cisco populations demonstrated similar and contrasting reaction norms to incubation light intensity. First, we found different responses to light intensity in embryo survival. Second, increasing light intensity had minimal impact on incubation periods (DPF and ADD) for both populations. Lastly, each population responded differently to light for LAH and YSV. Consequently, cisco from lakes Superior and Ontario are likely to have different responses to changes in ice coverage and subsequent light conditions.</w:t>
      </w:r>
    </w:p>
    <w:p w14:paraId="0000006E" w14:textId="77777777" w:rsidR="00E37915" w:rsidRPr="00C0478F" w:rsidRDefault="00E37915">
      <w:pPr>
        <w:spacing w:line="360" w:lineRule="auto"/>
      </w:pPr>
    </w:p>
    <w:p w14:paraId="0000006F" w14:textId="14288A9D" w:rsidR="00E37915" w:rsidRPr="00C0478F" w:rsidRDefault="00050162">
      <w:pPr>
        <w:spacing w:line="360" w:lineRule="auto"/>
      </w:pPr>
      <w:r w:rsidRPr="00C0478F">
        <w:t xml:space="preserve">Our hypothesis that embryo survival would be highest at the lowest light treatment was not supported. Embryo survival was highest for both populations at the medium light levels, suggesting that populations may be adapted to withstand some light exposure from high inter-annual variability in ice coverage. This result was contradictory to that observed in two Pacific salmonid species (chinook salmon </w:t>
      </w:r>
      <w:r w:rsidRPr="00C0478F">
        <w:rPr>
          <w:i/>
          <w:color w:val="202124"/>
          <w:highlight w:val="white"/>
        </w:rPr>
        <w:t>Oncorhynchus tshawytscha</w:t>
      </w:r>
      <w:r w:rsidRPr="00C0478F">
        <w:rPr>
          <w:color w:val="202124"/>
          <w:highlight w:val="white"/>
        </w:rPr>
        <w:t xml:space="preserve"> and rainbow trout </w:t>
      </w:r>
      <w:r w:rsidRPr="00C0478F">
        <w:rPr>
          <w:i/>
          <w:color w:val="202124"/>
          <w:highlight w:val="white"/>
        </w:rPr>
        <w:t>Oncorhynchus mykiss</w:t>
      </w:r>
      <w:r w:rsidRPr="00C0478F">
        <w:rPr>
          <w:color w:val="202124"/>
          <w:highlight w:val="white"/>
        </w:rPr>
        <w:t>)</w:t>
      </w:r>
      <w:r w:rsidRPr="00C0478F">
        <w:t xml:space="preserve"> for which embryo survival was highest at the lowest light exposures evaluated (0.04 μmol m</w:t>
      </w:r>
      <w:r w:rsidRPr="00C0478F">
        <w:rPr>
          <w:vertAlign w:val="superscript"/>
        </w:rPr>
        <w:t>-2</w:t>
      </w:r>
      <w:r w:rsidRPr="00C0478F">
        <w:t xml:space="preserve"> s</w:t>
      </w:r>
      <w:r w:rsidRPr="00C0478F">
        <w:rPr>
          <w:vertAlign w:val="superscript"/>
        </w:rPr>
        <w:t>-1</w:t>
      </w:r>
      <w:r w:rsidRPr="00C0478F">
        <w:t xml:space="preserve">; </w:t>
      </w:r>
      <w:r w:rsidR="00131E43">
        <w:fldChar w:fldCharType="begin" w:fldLock="1"/>
      </w:r>
      <w:r w:rsidR="00131E43">
        <w:instrText>ADDIN CSL_CITATION {"citationItems":[{"id":"ITEM-1","itemData":{"ISSN":"0017-4793","author":[{"dropping-particle":"","family":"Eisler","given":"Ronald","non-dropping-particle":"","parse-names":false,"suffix":""}],"container-title":"Growth","id":"ITEM-1","issued":{"date-parts":[["1961"]]},"page":"281-346","title":"Effects of visible radiation on salmonoid embryos and larvae.","type":"article-journal","volume":"25"},"uris":["http://www.mendeley.com/documents/?uuid=f4816a6c-a5ed-4ee5-8563-b468f98fd5b7"]},{"id":"ITEM-2","itemData":{"DOI":"10.1577/1548-8659(1957)87[151:SEOALO]2.0.CO;2","ISSN":"0002-8487","author":[{"dropping-particle":"","family":"Eisler","given":"Ronald","non-dropping-particle":"","parse-names":false,"suffix":""}],"container-title":"Transactions of the American Fisheries Society","id":"ITEM-2","issue":"1","issued":{"date-parts":[["1958"]]},"page":"151-162","publisher":"Wiley Online Library","title":"Some effects of artificial light on salmon eggs and larvae","type":"article-journal","volume":"87"},"uris":["http://www.mendeley.com/documents/?uuid=13d6e04a-ae57-4c53-9f7d-1b9f84b47887"]},{"id":"ITEM-3","itemData":{"DOI":"10.1139/f75-046","author":[{"dropping-particle":"","family":"Kwain","given":"Wen-Hwa","non-dropping-particle":"","parse-names":false,"suffix":""}],"container-title":"Journal of the Fisheries Research Board of Canada","id":"ITEM-3","issue":"74","issued":{"date-parts":[["1975"]]},"language":"English","note":"V6814 Times Cited:56 Cited References Count:16","page":"397-402","title":"Embryonic development, early growth and meristic variation in rainbow trout (Salmo gairdneri) exposed to combinations of light intensity and temperature","type":"article-journal","volume":"32"},"uris":["http://www.mendeley.com/documents/?uuid=bde746c3-92f8-3bfa-9b31-de869cb3b3aa"]}],"mendeley":{"formattedCitation":"(Eisler, 1961, 1958; Kwain, 1975)","manualFormatting":"Eisler, 1961, 1958; Kwain, 1975)","plainTextFormattedCitation":"(Eisler, 1961, 1958; Kwain, 1975)","previouslyFormattedCitation":"(Eisler, 1961, 1958; Kwain, 1975)"},"properties":{"noteIndex":0},"schema":"https://github.com/citation-style-language/schema/raw/master/csl-citation.json"}</w:instrText>
      </w:r>
      <w:r w:rsidR="00131E43">
        <w:fldChar w:fldCharType="separate"/>
      </w:r>
      <w:r w:rsidR="00131E43" w:rsidRPr="00131E43">
        <w:rPr>
          <w:noProof/>
        </w:rPr>
        <w:t>Eisler, 1961, 1958; Kwain, 1975)</w:t>
      </w:r>
      <w:r w:rsidR="00131E43">
        <w:fldChar w:fldCharType="end"/>
      </w:r>
      <w:r w:rsidRPr="00C0478F">
        <w:t xml:space="preserve">. Lake Ontario cisco had a sharper decrease in survival than Lake Superior cisco at the low light treatment. </w:t>
      </w:r>
      <w:commentRangeStart w:id="54"/>
      <w:commentRangeStart w:id="55"/>
      <w:r w:rsidRPr="00C0478F">
        <w:t>The difference was surprising because average historical ice coverage over the Lake Ontario spawning location is higher than the Lake Superior spawning location</w:t>
      </w:r>
      <w:commentRangeEnd w:id="54"/>
      <w:r w:rsidR="00674C57">
        <w:rPr>
          <w:rStyle w:val="CommentReference"/>
        </w:rPr>
        <w:commentReference w:id="54"/>
      </w:r>
      <w:commentRangeEnd w:id="55"/>
      <w:r w:rsidR="0078618C">
        <w:rPr>
          <w:rStyle w:val="CommentReference"/>
        </w:rPr>
        <w:commentReference w:id="55"/>
      </w:r>
      <w:r w:rsidRPr="00C0478F">
        <w:t xml:space="preserve">, and thus low light conditions are more likely to occur for Lake Ontario cisco embryos. However, </w:t>
      </w:r>
      <w:commentRangeStart w:id="56"/>
      <w:commentRangeStart w:id="57"/>
      <w:r w:rsidRPr="00C0478F">
        <w:t xml:space="preserve">the Lake Ontario cisco spawning location is shallow (&lt; 5 m) and </w:t>
      </w:r>
      <w:ins w:id="58" w:author="Taylor Stewart" w:date="2021-05-12T12:10:00Z">
        <w:r w:rsidR="0078618C">
          <w:t>c</w:t>
        </w:r>
      </w:ins>
      <w:del w:id="59" w:author="Taylor Stewart" w:date="2021-05-12T12:10:00Z">
        <w:r w:rsidRPr="00C0478F" w:rsidDel="0078618C">
          <w:delText>w</w:delText>
        </w:r>
      </w:del>
      <w:r w:rsidRPr="00C0478F">
        <w:t>ould have high light intensity with little or no ice coverage</w:t>
      </w:r>
      <w:commentRangeEnd w:id="56"/>
      <w:r w:rsidR="00597710">
        <w:rPr>
          <w:rStyle w:val="CommentReference"/>
        </w:rPr>
        <w:commentReference w:id="56"/>
      </w:r>
      <w:commentRangeEnd w:id="57"/>
      <w:r w:rsidR="0078618C">
        <w:rPr>
          <w:rStyle w:val="CommentReference"/>
        </w:rPr>
        <w:commentReference w:id="57"/>
      </w:r>
      <w:r w:rsidRPr="00C0478F">
        <w:t xml:space="preserve">. Higher variability in winter illuminance may allow the population of Lake Ontario cisco sampled to have greater flexibility to higher light conditions than deeper spawning cisco sampled from Lake Superior. </w:t>
      </w:r>
    </w:p>
    <w:p w14:paraId="00000070" w14:textId="77777777" w:rsidR="00E37915" w:rsidRPr="00C0478F" w:rsidRDefault="00E37915">
      <w:pPr>
        <w:spacing w:line="360" w:lineRule="auto"/>
      </w:pPr>
    </w:p>
    <w:p w14:paraId="00000071" w14:textId="221E8F63" w:rsidR="00E37915" w:rsidRPr="00C0478F" w:rsidRDefault="00050162">
      <w:pPr>
        <w:spacing w:line="360" w:lineRule="auto"/>
      </w:pPr>
      <w:r w:rsidRPr="00C0478F">
        <w:t xml:space="preserve">Our hypothesis that elevated light intensity would accelerate embryogenesis was not supported. </w:t>
      </w:r>
      <w:r w:rsidRPr="00C0478F">
        <w:rPr>
          <w:rFonts w:ascii="Calibri" w:hAnsi="Calibri" w:cs="Calibri"/>
        </w:rPr>
        <w:t>﻿</w:t>
      </w:r>
      <w:r w:rsidRPr="00C0478F">
        <w:t>The greatest difference in incubation periods was between populations, and was likely due to differences in embryo size, as larger embryos (i.e., Lake Ontario cisco) require more time to develop</w:t>
      </w:r>
      <w:r w:rsidR="00131E43">
        <w:t xml:space="preserve"> </w:t>
      </w:r>
      <w:r w:rsidR="00131E43">
        <w:fldChar w:fldCharType="begin" w:fldLock="1"/>
      </w:r>
      <w:r w:rsidR="00131E43">
        <w:instrText>ADDIN CSL_CITATION {"citationItems":[{"id":"ITEM-1","itemData":{"DOI":"10.1111/j.1095-8649.1986.tb04924.x","ISSN":"0022-1112","author":[{"dropping-particle":"V","family":"Hodson","given":"P","non-dropping-particle":"","parse-names":false,"suffix":""},{"dropping-particle":"","family":"Blunt","given":"B R","non-dropping-particle":"","parse-names":false,"suffix":""}],"container-title":"Journal of Fish Biology","id":"ITEM-1","issue":"1","issued":{"date-parts":[["1986"]]},"page":"37-46","title":"The effect of time from hatch on the yolk conversion efficiency of rainbow trout, Salmo gairdneri","type":"article-journal","volume":"29"},"uris":["http://www.mendeley.com/documents/?uuid=ad8cf2c5-4088-4137-b988-3c85b93cd789"]},{"id":"ITEM-2","itemData":{"DOI":"10.1007/s11160-007-9070-x","ISBN":"0960-3166","ISSN":"0960-3166","author":[{"dropping-particle":"","family":"Kamler","given":"Ewa","non-dropping-particle":"","parse-names":false,"suffix":""}],"container-title":"Reviews in Fish Biology and Fisheries","id":"ITEM-2","issued":{"date-parts":[["2008"]]},"page":"143-200","title":"Resource allocation in yolk-feeding fish","type":"article-journal","volume":"18"},"uris":["http://www.mendeley.com/documents/?uuid=f7a5d36f-ac19-4c18-9a1d-0096e12bd938"]}],"mendeley":{"formattedCitation":"(Hodson and Blunt, 1986; Kamler, 2008)","plainTextFormattedCitation":"(Hodson and Blunt, 1986; Kamler, 2008)","previouslyFormattedCitation":"(Hodson and Blunt, 1986; Kamler, 2008)"},"properties":{"noteIndex":0},"schema":"https://github.com/citation-style-language/schema/raw/master/csl-citation.json"}</w:instrText>
      </w:r>
      <w:r w:rsidR="00131E43">
        <w:fldChar w:fldCharType="separate"/>
      </w:r>
      <w:r w:rsidR="00131E43" w:rsidRPr="00131E43">
        <w:rPr>
          <w:noProof/>
        </w:rPr>
        <w:t>(Hodson and Blunt, 1986; Kamler, 2008)</w:t>
      </w:r>
      <w:r w:rsidR="00131E43">
        <w:fldChar w:fldCharType="end"/>
      </w:r>
      <w:r w:rsidRPr="00C0478F">
        <w:t xml:space="preserve">. Previous studies of other salmonid species (European whitefish </w:t>
      </w:r>
      <w:r w:rsidRPr="00C0478F">
        <w:rPr>
          <w:i/>
        </w:rPr>
        <w:t>Coregonus lavaretus</w:t>
      </w:r>
      <w:r w:rsidRPr="00C0478F">
        <w:t xml:space="preserve">, chinook salmon, rainbow trout) found increasing light </w:t>
      </w:r>
      <w:commentRangeStart w:id="60"/>
      <w:commentRangeStart w:id="61"/>
      <w:r w:rsidRPr="00C0478F">
        <w:t>intensity decreased the length of incubation</w:t>
      </w:r>
      <w:r w:rsidR="00131E43">
        <w:t xml:space="preserve"> </w:t>
      </w:r>
      <w:commentRangeEnd w:id="60"/>
      <w:r w:rsidR="00597710">
        <w:rPr>
          <w:rStyle w:val="CommentReference"/>
        </w:rPr>
        <w:commentReference w:id="60"/>
      </w:r>
      <w:commentRangeEnd w:id="61"/>
      <w:r w:rsidR="00603210">
        <w:rPr>
          <w:rStyle w:val="CommentReference"/>
        </w:rPr>
        <w:commentReference w:id="61"/>
      </w:r>
      <w:r w:rsidR="00131E43">
        <w:fldChar w:fldCharType="begin" w:fldLock="1"/>
      </w:r>
      <w:r w:rsidR="00D90EEB">
        <w:instrText>ADDIN CSL_CITATION {"citationItems":[{"id":"ITEM-1","itemData":{"DOI":"10.1134/S003294520707003X","ISSN":"0032-9452","author":[{"dropping-particle":"","family":"Chernyaev","given":"Zh A","non-dropping-particle":"","parse-names":false,"suffix":""}],"container-title":"Journal of Ichthyology","id":"ITEM-1","issue":"7","issued":{"date-parts":[["2007"]]},"page":"494-503","publisher":"Springer","title":"Factors and possible mechanisms causing changes in the rate of embryonic development of bony fish (with reference to Coregonidae)","type":"article-journal","volume":"47"},"uris":["http://www.mendeley.com/documents/?uuid=cb59dd1b-2f43-419e-b43b-530f15a12d8e"]},{"id":"ITEM-2","itemData":{"DOI":"10.1577/1548-8659(1957)87[151:SEOALO]2.0.CO;2","ISSN":"0002-8487","author":[{"dropping-particle":"","family":"Eisler","given":"Ronald","non-dropping-particle":"","parse-names":false,"suffix":""}],"container-title":"Transactions of the American Fisheries Society","id":"ITEM-2","issue":"1","issued":{"date-parts":[["1958"]]},"page":"151-162","publisher":"Wiley Online Library","title":"Some effects of artificial light on salmon eggs and larvae","type":"article-journal","volume":"87"},"uris":["http://www.mendeley.com/documents/?uuid=13d6e04a-ae57-4c53-9f7d-1b9f84b47887"]},{"id":"ITEM-3","itemData":{"DOI":"10.1139/f75-046","author":[{"dropping-particle":"","family":"Kwain","given":"Wen-Hwa","non-dropping-particle":"","parse-names":false,"suffix":""}],"container-title":"Journal of the Fisheries Research Board of Canada","id":"ITEM-3","issue":"74","issued":{"date-parts":[["1975"]]},"language":"English","note":"V6814 Times Cited:56 Cited References Count:16","page":"397-402","title":"Embryonic development, early growth and meristic variation in rainbow trout (Salmo gairdneri) exposed to combinations of light intensity and temperature","type":"article-journal","volume":"32"},"uris":["http://www.mendeley.com/documents/?uuid=bde746c3-92f8-3bfa-9b31-de869cb3b3aa"]}],"mendeley":{"formattedCitation":"(Chernyaev, 2007; Eisler, 1958; Kwain, 1975)","plainTextFormattedCitation":"(Chernyaev, 2007; Eisler, 1958; Kwain, 1975)","previouslyFormattedCitation":"(Chernyaev, 2007; Eisler, 1958; Kwain, 1975)"},"properties":{"noteIndex":0},"schema":"https://github.com/citation-style-language/schema/raw/master/csl-citation.json"}</w:instrText>
      </w:r>
      <w:r w:rsidR="00131E43">
        <w:fldChar w:fldCharType="separate"/>
      </w:r>
      <w:r w:rsidR="00131E43" w:rsidRPr="00131E43">
        <w:rPr>
          <w:noProof/>
        </w:rPr>
        <w:t>(Chernyaev, 2007; Eisler, 1958; Kwain, 1975)</w:t>
      </w:r>
      <w:r w:rsidR="00131E43">
        <w:fldChar w:fldCharType="end"/>
      </w:r>
      <w:r w:rsidRPr="00C0478F">
        <w:t xml:space="preserve">. </w:t>
      </w:r>
    </w:p>
    <w:p w14:paraId="00000072" w14:textId="77777777" w:rsidR="00E37915" w:rsidRPr="00C0478F" w:rsidRDefault="00E37915">
      <w:pPr>
        <w:spacing w:line="360" w:lineRule="auto"/>
      </w:pPr>
    </w:p>
    <w:p w14:paraId="00000073" w14:textId="7521F090" w:rsidR="00E37915" w:rsidRPr="00C0478F" w:rsidRDefault="00050162">
      <w:pPr>
        <w:spacing w:line="360" w:lineRule="auto"/>
      </w:pPr>
      <w:r w:rsidRPr="00C0478F">
        <w:lastRenderedPageBreak/>
        <w:t xml:space="preserve">In contrast to incubation period, LAH and YSV responded to the light treatment and matched our hypotheses, but responses differed between populations. Lake Ontario cisco exhibited minimal change in LAH as light increased, but YSV decreased, suggesting that light intensity increased the metabolic demand of embryos and diverted energy away from somatic growth. In comparison, Lake Superior cisco </w:t>
      </w:r>
      <w:commentRangeStart w:id="62"/>
      <w:commentRangeStart w:id="63"/>
      <w:r w:rsidRPr="00C0478F">
        <w:t>showed a trade-off between LAH and YSV</w:t>
      </w:r>
      <w:commentRangeEnd w:id="62"/>
      <w:r w:rsidR="00597710">
        <w:rPr>
          <w:rStyle w:val="CommentReference"/>
        </w:rPr>
        <w:commentReference w:id="62"/>
      </w:r>
      <w:commentRangeEnd w:id="63"/>
      <w:r w:rsidR="00597710">
        <w:rPr>
          <w:rStyle w:val="CommentReference"/>
        </w:rPr>
        <w:commentReference w:id="63"/>
      </w:r>
      <w:r w:rsidRPr="00C0478F">
        <w:t>. A negative relationship between LAH and YSV is a common finding in fish temperature incubation studies</w:t>
      </w:r>
      <w:r w:rsidR="00D90EEB">
        <w:t xml:space="preserve"> </w:t>
      </w:r>
      <w:r w:rsidR="00D90EEB">
        <w:fldChar w:fldCharType="begin" w:fldLock="1"/>
      </w:r>
      <w:r w:rsidR="003F7B37">
        <w:instrText>ADDIN CSL_CITATION {"citationItems":[{"id":"ITEM-1","itemData":{"DOI":"10.1163/156854291X00379","ISSN":"00282960","abstract":"The influence of temperature on fish eggs and larvae is briefly described from an autecological viewpoint. Temperature may have lethal or sub-lethal effects as well as pacing metabolism, other physiological responses and behaviour. It influences body size, growth, differentiation of muscle and meristic characters. Increase of temperature, as would occur with global warming, will change the timing of ecological events such as the spring plankton outburst so influencing the match or mismatch of larvae with their food supply and their predators. © 1991 BRILL.","author":[{"dropping-particle":"","family":"Blaxter","given":"J. H.S.","non-dropping-particle":"","parse-names":false,"suffix":""}],"container-title":"Netherlands Journal of Zoology","id":"ITEM-1","issue":"2-3","issued":{"date-parts":[["1991"]]},"page":"336-357","title":"The effect of temperature on larval fishes","type":"article-journal","volume":"42"},"uris":["http://www.mendeley.com/documents/?uuid=93b86901-952a-4ef1-9af3-d781e8c4cd54"]},{"id":"ITEM-2","itemData":{"DOI":"10.1007/s10641-014-0331-y","abstract":"We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Fishes","id":"ITEM-2","issue":"4","issued":{"date-parts":[["2015"]]},"language":"English","note":"Cc7ry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coregonids","type":"article-journal","volume":"98"},"uris":["http://www.mendeley.com/documents/?uuid=1120a55e-f2ad-394b-ad89-0b3bb220dad8"]},{"id":"ITEM-3","itemData":{"DOI":"10.1101/2021.02.13.431107","author":[{"dropping-particle":"","family":"Stewart","given":"Taylor R","non-dropping-particle":"","parse-names":false,"suffix":""},{"dropping-particle":"","family":"Mäkinen","given":"Mikko","non-dropping-particle":"","parse-names":false,"suffix":""},{"dropping-particle":"","family":"Goulon","given":"Chloé","non-dropping-particle":"","parse-names":false,"suffix":""},{"dropping-particle":"","family":"Guillard","given":"Jean","non-dropping-particle":"","parse-names":false,"suffix":""},{"dropping-particle":"","family":"Marjomäki","given":"Timo J","non-dropping-particle":"","parse-names":false,"suffix":""},{"dropping-particle":"","family":"Lasne","given":"Emilien","non-dropping-particle":"","parse-names":false,"suffix":""},{"dropping-particle":"","family":"Karjalainen","given":"Juha","non-dropping-particle":"","parse-names":false,"suffix":""},{"dropping-particle":"","family":"Stockwell","given":"Jason D","non-dropping-particle":"","parse-names":false,"suffix":""}],"container-title":"Hydrobiologia","id":"ITEM-3","issued":{"date-parts":[["2021"]]},"title":"Influence of warming temperatures on coregonine embryogenesis within and among species","type":"article-journal","volume":"In review"},"uris":["http://www.mendeley.com/documents/?uuid=2baba669-970f-4e48-b843-5686e57dbf08"]}],"mendeley":{"formattedCitation":"(Blaxter, 1991; Karjalainen et al., 2015; Stewart et al., 2021)","plainTextFormattedCitation":"(Blaxter, 1991; Karjalainen et al., 2015; Stewart et al., 2021)","previouslyFormattedCitation":"(Blaxter, 1991; Karjalainen et al., 2015; Stewart et al., 2021)"},"properties":{"noteIndex":0},"schema":"https://github.com/citation-style-language/schema/raw/master/csl-citation.json"}</w:instrText>
      </w:r>
      <w:r w:rsidR="00D90EEB">
        <w:fldChar w:fldCharType="separate"/>
      </w:r>
      <w:r w:rsidR="00D90EEB" w:rsidRPr="00D90EEB">
        <w:rPr>
          <w:noProof/>
        </w:rPr>
        <w:t>(Blaxter, 1991; Karjalainen et al., 2015; Stewart et al., 2021)</w:t>
      </w:r>
      <w:r w:rsidR="00D90EEB">
        <w:fldChar w:fldCharType="end"/>
      </w:r>
      <w:r w:rsidRPr="00C0478F">
        <w:t xml:space="preserve">, but the relationship is usually found alongside a change in incubation period as basal metabolic demand consumes yolk as a function of the length of incubation. </w:t>
      </w:r>
      <w:commentRangeStart w:id="64"/>
      <w:commentRangeStart w:id="65"/>
      <w:commentRangeStart w:id="66"/>
      <w:commentRangeStart w:id="67"/>
      <w:commentRangeStart w:id="68"/>
      <w:commentRangeStart w:id="69"/>
      <w:r w:rsidRPr="00C0478F">
        <w:t>We found that light influenced incubation periods similarly among light treatments; therefore, the trade-off between LAH and YSV in Lake Superior cisco suggests decreased rates of yolk conversion into somatic tissue occurred as light intensity increased</w:t>
      </w:r>
      <w:commentRangeEnd w:id="64"/>
      <w:r w:rsidR="00597710">
        <w:rPr>
          <w:rStyle w:val="CommentReference"/>
        </w:rPr>
        <w:commentReference w:id="64"/>
      </w:r>
      <w:commentRangeEnd w:id="65"/>
      <w:r w:rsidR="00597710">
        <w:rPr>
          <w:rStyle w:val="CommentReference"/>
        </w:rPr>
        <w:commentReference w:id="65"/>
      </w:r>
      <w:commentRangeEnd w:id="66"/>
      <w:r w:rsidR="00597710">
        <w:rPr>
          <w:rStyle w:val="CommentReference"/>
        </w:rPr>
        <w:commentReference w:id="66"/>
      </w:r>
      <w:commentRangeEnd w:id="67"/>
      <w:r w:rsidR="00597710">
        <w:rPr>
          <w:rStyle w:val="CommentReference"/>
        </w:rPr>
        <w:commentReference w:id="67"/>
      </w:r>
      <w:commentRangeEnd w:id="68"/>
      <w:r w:rsidR="00597710">
        <w:rPr>
          <w:rStyle w:val="CommentReference"/>
        </w:rPr>
        <w:commentReference w:id="68"/>
      </w:r>
      <w:commentRangeEnd w:id="69"/>
      <w:r w:rsidR="005B500C">
        <w:rPr>
          <w:rStyle w:val="CommentReference"/>
        </w:rPr>
        <w:commentReference w:id="69"/>
      </w:r>
      <w:r w:rsidRPr="00C0478F">
        <w:t>. This suggests future decreases in ice coverage and subsequent increases in embryonic light exposure may result in smaller, less-robust larvae, which may explain the lack of observed survival of Lake Superior cisco and other coregonines to age-1 over the past 20 years</w:t>
      </w:r>
      <w:r w:rsidR="003F7B37">
        <w:t xml:space="preserve"> </w:t>
      </w:r>
      <w:r w:rsidR="003F7B37">
        <w:fldChar w:fldCharType="begin" w:fldLock="1"/>
      </w:r>
      <w:r w:rsidR="001C2D75">
        <w:instrText>ADDIN CSL_CITATION {"citationItems":[{"id":"ITEM-1","itemData":{"DOI":"10.1080/02755947.2017.1350222","ISSN":"0275-5947","author":[{"dropping-particle":"","family":"Lepak","given":"Taylor A","non-dropping-particle":"","parse-names":false,"suffix":""},{"dropping-particle":"","family":"Ogle","given":"Derek H","non-dropping-particle":"","parse-names":false,"suffix":""},{"dropping-particle":"","family":"Vinson","given":"M R","non-dropping-particle":"","parse-names":false,"suffix":""}],"container-title":"North American Journal of Fisheries Management","id":"ITEM-1","issue":"5","issued":{"date-parts":[["2017"]]},"page":"1151-1160","publisher":"Taylor &amp; Francis","title":"Age, year-class strength variability, and partial age validation of Kiyis from Lake Superior","type":"article-journal","volume":"37"},"uris":["http://www.mendeley.com/documents/?uuid=5b6c0e44-533d-441c-a571-4856a91fea5d"]},{"id":"ITEM-2","itemData":{"DOI":"10.1577/M08-002.1","ISBN":"0275-5947","ISSN":"0275-5947","abstract":"Populations of cisco Coregonus artedi in the Laurentian Great Lakes supported large-scale commercial fisheries and were the primary forage of piscivores during the first half of the 20th century. However, by 1970 populations had collapsed in all of the lakes. Since then, ciscoes have staged a recovery ill Lake Superior. In this synthesis, we describe the Status of ciscoes in Lake Superior during 1970-2006 and provide a comprehensive review of their ecology. Better understanding of age estimation techniques. application of hydroacoustic and midwater trawl sampling, and compilation of long-term data sets have advanced our understanding of the species. Management agencies contemplating rehabilitation of cisco populations Should recognize that (1) knowledge of cisco ecology and population dynamics is increasing: (2) ciscoes are long-lived; (3) Great Lakes population,; are probably composed of both shallow-water and deepwater spawning forms (4) large year-classes call be produced from small adult stocks (5) large variation in year-class strength is probably intrinsic to Great Lakes populations: (6) despite the longevity and early maturity of ciscoes. stocks can be overfished because large year-classes are produced infrequently: (7) regional environmental factors appear to play a large role in reproductive success: and (8) rainbow smelt Osmerus mordax are likely to have a negative effect oil cisco recruitment under certain conditions. A top-down approach for rehabilitating lake trout Salvelinus namaycush in Lake Superior probably benefited cisco recovery through lake trout predation on invasive rainbow smelt populations. We argue that managing for populations of exotic alewives Alosa pseudoharengus to support popular recreational fisheries of exotic Pacific salmonids in the other Great Lakes conflicts with stocking efforts to rehabilitate native lake trout in those lakes. If native fish rehabilitation is a serious and primary goal for management agencies in the Great Lakes basin, we propose that an ecosystem-based approach to modifying the environment for tire benefit of native fish species (i.e., decimation or eradication of invasive species) is required.","author":[{"dropping-particle":"","family":"Stockwell","given":"Jason D","non-dropping-particle":"","parse-names":false,"suffix":""},{"dropping-particle":"","family":"Ebener","given":"Mark P","non-dropping-particle":"","parse-names":false,"suffix":""},{"dropping-particle":"","family":"Black","given":"Jeff A","non-dropping-particle":"","parse-names":false,"suffix":""},{"dropping-particle":"","family":"Gorman","given":"Owen T","non-dropping-particle":"","parse-names":false,"suffix":""},{"dropping-particle":"","family":"Hrabik","given":"Thomas R","non-dropping-particle":"","parse-names":false,"suffix":""},{"dropping-particle":"","family":"Kinnunen","given":"Ronald E","non-dropping-particle":"","parse-names":false,"suffix":""},{"dropping-particle":"","family":"Mattes","given":"William P","non-dropping-particle":"","parse-names":false,"suffix":""},{"dropping-particle":"","family":"Oyadomari","given":"Jason K","non-dropping-particle":"","parse-names":false,"suffix":""},{"dropping-particle":"","family":"Schram","given":"Stephen T","non-dropping-particle":"","parse-names":false,"suffix":""},{"dropping-particle":"","family":"Schreiner","given":"Donald R","non-dropping-particle":"","parse-names":false,"suffix":""},{"dropping-particle":"","family":"Seider","given":"Michael J","non-dropping-particle":"","parse-names":false,"suffix":""},{"dropping-particle":"","family":"Sitar","given":"Shawn P","non-dropping-particle":"","parse-names":false,"suffix":""},{"dropping-particle":"","family":"Yule","given":"Daniel L","non-dropping-particle":"","parse-names":false,"suffix":""}],"container-title":"North American Journal of Fisheries Management","id":"ITEM-2","issue":"3","issued":{"date-parts":[["2009"]]},"language":"English","note":"477fx Times Cited:34 Cited References Count:209","page":"626-652","title":"A Synthesis of Cisco Recovery in Lake Superior: Implications for Native Fish Rehabilitation in the Laurentian Great Lakes","type":"article-journal","volume":"29"},"uris":["http://www.mendeley.com/documents/?uuid=efbd3358-ce1f-3dc7-afe5-232740387d1e"]}],"mendeley":{"formattedCitation":"(Lepak et al., 2017; Stockwell et al., 2009)","plainTextFormattedCitation":"(Lepak et al., 2017; Stockwell et al., 2009)","previouslyFormattedCitation":"(Lepak et al., 2017; Stockwell et al., 2009)"},"properties":{"noteIndex":0},"schema":"https://github.com/citation-style-language/schema/raw/master/csl-citation.json"}</w:instrText>
      </w:r>
      <w:r w:rsidR="003F7B37">
        <w:fldChar w:fldCharType="separate"/>
      </w:r>
      <w:r w:rsidR="003F7B37" w:rsidRPr="003F7B37">
        <w:rPr>
          <w:noProof/>
        </w:rPr>
        <w:t>(Lepak et al., 2017; Stockwell et al., 2009)</w:t>
      </w:r>
      <w:r w:rsidR="003F7B37">
        <w:fldChar w:fldCharType="end"/>
      </w:r>
      <w:r w:rsidRPr="00C0478F">
        <w:t xml:space="preserve">. The reasons underlying differences between Lakes Ontario and Superior remain unknown. However, the contrasting responses in LAH and YSV between populations suggests that embryogenesis for each population has different levels of </w:t>
      </w:r>
      <w:ins w:id="70" w:author="Taylor Stewart" w:date="2021-05-12T14:57:00Z">
        <w:r w:rsidR="00305F2B">
          <w:t xml:space="preserve">developmental </w:t>
        </w:r>
      </w:ins>
      <w:r w:rsidRPr="00C0478F">
        <w:t>plasticity to light.</w:t>
      </w:r>
    </w:p>
    <w:p w14:paraId="00000074" w14:textId="77777777" w:rsidR="00E37915" w:rsidRPr="00C0478F" w:rsidRDefault="00E37915">
      <w:pPr>
        <w:spacing w:line="360" w:lineRule="auto"/>
      </w:pPr>
    </w:p>
    <w:p w14:paraId="00000075" w14:textId="159CEA9F" w:rsidR="00E37915" w:rsidRPr="00C0478F" w:rsidRDefault="00050162">
      <w:pPr>
        <w:spacing w:line="360" w:lineRule="auto"/>
      </w:pPr>
      <w:r w:rsidRPr="00C0478F">
        <w:rPr>
          <w:rFonts w:ascii="Calibri" w:hAnsi="Calibri" w:cs="Calibri"/>
        </w:rPr>
        <w:t>﻿</w:t>
      </w:r>
      <w:r w:rsidRPr="00C0478F">
        <w:t>Embryo development is sensitive to environmental conditions, which can greatly influence life-history trajectories, performances, and reproductive success</w:t>
      </w:r>
      <w:r w:rsidR="001C2D75">
        <w:t xml:space="preserve"> </w:t>
      </w:r>
      <w:r w:rsidR="001C2D75">
        <w:fldChar w:fldCharType="begin" w:fldLock="1"/>
      </w:r>
      <w:r w:rsidR="001C2D75">
        <w:instrText>ADDIN CSL_CITATION {"citationItems":[{"id":"ITEM-1","itemData":{"author":[{"dropping-particle":"","family":"Colby","given":"Peter J","non-dropping-particle":"","parse-names":false,"suffix":""},{"dropping-particle":"","family":"Brooke","given":"L T","non-dropping-particle":"","parse-names":false,"suffix":""}],"container-title":"Biology of Coregonid Fishes","id":"ITEM-1","issued":{"date-parts":[["1970"]]},"page":"417-428","title":"Survival and development of lake herring (Coregonus artedii) eggs at various incubation temperatures","type":"article-journal"},"uris":["http://www.mendeley.com/documents/?uuid=be77f340-adc8-48ad-9fb1-e21f45a7c8d5"]},{"id":"ITEM-2","itemData":{"DOI":"10.1007/s10750-016-2807-6","ISBN":"0018-8158","ISSN":"15735117","abstract":"Hatching time (HT) of autumn-spawning fishes depends strongly on the egg incubation temperature and especially on the warming of water in spring, which synchronizes the hatching with ice-out despite the large inter-annual variability in spring phenology. However, the relative roles of genetic and environmental effects on the HT have rarely been explored. We studied experimentally the parental effects on the HT and size of vendace (Coregonus albula (L.)) and whitefish (C. lavaretus L.) larvae under short and long winter conditions using a full-factorial breeding design. Both parents significantly affected the HT of vendace, mostly by additive genetic effects, and the difference between short and long winter treatment was also significant. In whitefish, the female × male interaction was significant, implying non-additive genetic effects. The maximum range of the HT of eggs between parent pairs within certain winter condition was 3 weeks and was clearly lower than the potential range for the temperature-adjusted HT. The size of eggs or hatched larvae did not correlate with the HT in either of the species. The variation in HT between eggs from different parents creates a basis for genetic adaptation to climate change and for local adaption of populations in their thermal environments.","author":[{"dropping-particle":"","family":"Karjalainen","given":"Juha","non-dropping-particle":"","parse-names":false,"suffix":""},{"dropping-particle":"","family":"Jokinen","given":"L","non-dropping-particle":"","parse-names":false,"suffix":""},{"dropping-particle":"","family":"Keskinen","given":"T","non-dropping-particle":"","parse-names":false,"suffix":""},{"dropping-particle":"","family":"Marjomäki","given":"Timo J","non-dropping-particle":"","parse-names":false,"suffix":""}],"container-title":"Hydrobiologia","id":"ITEM-2","issue":"1","issued":{"date-parts":[["2016"]]},"language":"English","page":"135-143","title":"Environmental and genetic effects on larval hatching time in two coregonids","type":"article-journal","volume":"780"},"uris":["http://www.mendeley.com/documents/?uuid=0d549f7f-c7c3-3965-9f8a-2eeacb37787f"]},{"id":"ITEM-3","itemData":{"DOI":"10.1111/j.1095-8649.1991.tb03088.x","ISSN":"1095-8649","author":[{"dropping-particle":"","family":"Luczynski","given":"Miroslaw","non-dropping-particle":"","parse-names":false,"suffix":""}],"container-title":"Journal of fish biology","id":"ITEM-3","issue":"1","issued":{"date-parts":[["1991"]]},"page":"29-35","title":"Temperature requirements for growth and survival of larval vendace, Coregonus albula (L.)","type":"article-journal","volume":"38"},"uris":["http://www.mendeley.com/documents/?uuid=8fba21bb-0d2d-487a-9a56-6b812f2f7c45"]}],"mendeley":{"formattedCitation":"(Colby and Brooke, 1970; Karjalainen et al., 2016; Luczynski, 1991)","plainTextFormattedCitation":"(Colby and Brooke, 1970; Karjalainen et al., 2016; Luczynski, 1991)","previouslyFormattedCitation":"(Colby and Brooke, 1970; Karjalainen et al., 2016; Luczynski, 1991)"},"properties":{"noteIndex":0},"schema":"https://github.com/citation-style-language/schema/raw/master/csl-citation.json"}</w:instrText>
      </w:r>
      <w:r w:rsidR="001C2D75">
        <w:fldChar w:fldCharType="separate"/>
      </w:r>
      <w:r w:rsidR="001C2D75" w:rsidRPr="001C2D75">
        <w:rPr>
          <w:noProof/>
        </w:rPr>
        <w:t>(Colby and Brooke, 1970; Karjalainen et al., 2016; Luczynski, 1991)</w:t>
      </w:r>
      <w:r w:rsidR="001C2D75">
        <w:fldChar w:fldCharType="end"/>
      </w:r>
      <w:r w:rsidRPr="00C0478F">
        <w:t xml:space="preserve">. We did not quantify developmental stages, except eye pigmentation, so specific life-stage developmental rates are unknown. </w:t>
      </w:r>
      <w:commentRangeStart w:id="71"/>
      <w:commentRangeStart w:id="72"/>
      <w:r w:rsidRPr="00C0478F">
        <w:t xml:space="preserve">Changes in the frequency of light (i.e., periodicity) can have adverse effects on fish embryos after yolk plug closure and first </w:t>
      </w:r>
      <w:r w:rsidR="001C2D75" w:rsidRPr="00C0478F">
        <w:t>vertebrate</w:t>
      </w:r>
      <w:r w:rsidRPr="00C0478F">
        <w:t xml:space="preserve"> trunk segment formation</w:t>
      </w:r>
      <w:r w:rsidR="001C2D75">
        <w:t xml:space="preserve"> </w:t>
      </w:r>
      <w:commentRangeEnd w:id="71"/>
      <w:r w:rsidR="00597710">
        <w:rPr>
          <w:rStyle w:val="CommentReference"/>
        </w:rPr>
        <w:commentReference w:id="71"/>
      </w:r>
      <w:commentRangeEnd w:id="72"/>
      <w:r w:rsidR="00603210">
        <w:rPr>
          <w:rStyle w:val="CommentReference"/>
        </w:rPr>
        <w:commentReference w:id="72"/>
      </w:r>
      <w:r w:rsidR="001C2D75">
        <w:fldChar w:fldCharType="begin" w:fldLock="1"/>
      </w:r>
      <w:r w:rsidR="001C2D75">
        <w:instrText>ADDIN CSL_CITATION {"citationItems":[{"id":"ITEM-1","itemData":{"ISSN":"1844-8143","author":[{"dropping-particle":"","family":"Abdel-Rahim","given":"Mohamed M","non-dropping-particle":"","parse-names":false,"suffix":""},{"dropping-particle":"","family":"Lotfy","given":"Ayman M","non-dropping-particle":"","parse-names":false,"suffix":""},{"dropping-particle":"","family":"Aly","given":"Hadir A","non-dropping-particle":"","parse-names":false,"suffix":""},{"dropping-particle":"","family":"Sallam","given":"Ghada R","non-dropping-particle":"","parse-names":false,"suffix":""},{"dropping-particle":"","family":"Toutou","given":"Mohamed M","non-dropping-particle":"","parse-names":false,"suffix":""}],"container-title":"Aquaculture, Aquarium, Conservation &amp; Legislation","id":"ITEM-1","issue":"5","issued":{"date-parts":[["2019"]]},"page":"1531-1545","publisher":"Bioflux SRL","title":"Effects of light source, photoperiod, and intensity on technical and economic performance of meagre, Argyrosomus regius, on intensive land-based farms","type":"article-journal","volume":"12"},"uris":["http://www.mendeley.com/documents/?uuid=ec91b1e4-ae7f-4ca3-8cca-a7e261aea609"]},{"id":"ITEM-2","itemData":{"DOI":"10.1134/S003294520707003X","ISSN":"0032-9452","author":[{"dropping-particle":"","family":"Chernyaev","given":"Zh A","non-dropping-particle":"","parse-names":false,"suffix":""}],"container-title":"Journal of Ichthyology","id":"ITEM-2","issue":"7","issued":{"date-parts":[["2007"]]},"page":"494-503","publisher":"Springer","title":"Factors and possible mechanisms causing changes in the rate of embryonic development of bony fish (with reference to Coregonidae)","type":"article-journal","volume":"47"},"uris":["http://www.mendeley.com/documents/?uuid=cb59dd1b-2f43-419e-b43b-530f15a12d8e"]},{"id":"ITEM-3","itemData":{"author":[{"dropping-particle":"","family":"Chernyaev","given":"Zh A","non-dropping-particle":"","parse-names":false,"suffix":""}],"container-title":"Izv. Akad. Nauk, Ser. Biol","id":"ITEM-3","issued":{"date-parts":[["1993"]]},"page":"64-73","title":"The Impact of Light Factor on the Embryonic Development of Coregonids","type":"article-journal"},"uris":["http://www.mendeley.com/documents/?uuid=f8e6c6c4-cf46-4624-b74c-452d0904a795"]},{"id":"ITEM-4","itemData":{"DOI":"10.1111/raq.12487","ISSN":"1753-5123","author":[{"dropping-particle":"","family":"Ruchin","given":"Alexander B","non-dropping-particle":"","parse-names":false,"suffix":""}],"container-title":"Reviews in Aquaculture","id":"ITEM-4","issue":"1","issued":{"date-parts":[["2020"]]},"page":"567-600","publisher":"Wiley Online Library","title":"Effect of illumination on fish and amphibian: development, growth, physiological and biochemical processes","type":"article-journal","volume":"13"},"uris":["http://www.mendeley.com/documents/?uuid=8ad39ca3-a030-4e89-9719-8fd4ca4e669d"]}],"mendeley":{"formattedCitation":"(Abdel-Rahim et al., 2019; Chernyaev, 2007, 1993; Ruchin, 2020)","plainTextFormattedCitation":"(Abdel-Rahim et al., 2019; Chernyaev, 2007, 1993; Ruchin, 2020)","previouslyFormattedCitation":"(Abdel-Rahim et al., 2019; Chernyaev, 2007, 1993; Ruchin, 2020)"},"properties":{"noteIndex":0},"schema":"https://github.com/citation-style-language/schema/raw/master/csl-citation.json"}</w:instrText>
      </w:r>
      <w:r w:rsidR="001C2D75">
        <w:fldChar w:fldCharType="separate"/>
      </w:r>
      <w:r w:rsidR="001C2D75" w:rsidRPr="001C2D75">
        <w:rPr>
          <w:noProof/>
        </w:rPr>
        <w:t>(Abdel-Rahim et al., 2019; Chernyaev, 2007, 1993; Ruchin, 2020)</w:t>
      </w:r>
      <w:r w:rsidR="001C2D75">
        <w:fldChar w:fldCharType="end"/>
      </w:r>
      <w:r w:rsidRPr="00C0478F">
        <w:t xml:space="preserve">. Fluctuating light cycles (e.g., 6:6h light:dark) and constant light (e.g., 24h light) accelerated the rate of embryonic development compared to ‘normal’ photoperiods (e.g., 12:12h light:dark; </w:t>
      </w:r>
      <w:r w:rsidR="001C2D75">
        <w:fldChar w:fldCharType="begin" w:fldLock="1"/>
      </w:r>
      <w:r w:rsidR="001C2D75">
        <w:instrText>ADDIN CSL_CITATION {"citationItems":[{"id":"ITEM-1","itemData":{"DOI":"10.1134/S003294520707003X","ISSN":"0032-9452","author":[{"dropping-particle":"","family":"Chernyaev","given":"Zh A","non-dropping-particle":"","parse-names":false,"suffix":""}],"container-title":"Journal of Ichthyology","id":"ITEM-1","issue":"7","issued":{"date-parts":[["2007"]]},"page":"494-503","publisher":"Springer","title":"Factors and possible mechanisms causing changes in the rate of embryonic development of bony fish (with reference to Coregonidae)","type":"article-journal","volume":"47"},"uris":["http://www.mendeley.com/documents/?uuid=cb59dd1b-2f43-419e-b43b-530f15a12d8e"]},{"id":"ITEM-2","itemData":{"author":[{"dropping-particle":"","family":"Chernyaev","given":"Zh A","non-dropping-particle":"","parse-names":false,"suffix":""}],"container-title":"Izv. Akad. Nauk, Ser. Biol","id":"ITEM-2","issued":{"date-parts":[["1993"]]},"page":"64-73","title":"The Impact of Light Factor on the Embryonic Development of Coregonids","type":"article-journal"},"uris":["http://www.mendeley.com/documents/?uuid=f8e6c6c4-cf46-4624-b74c-452d0904a795"]},{"id":"ITEM-3","itemData":{"DOI":"10.4319/lo.1956.1.3.0176","ISSN":"1939-5590","author":[{"dropping-particle":"","family":"John","given":"Kenneth R","non-dropping-particle":"","parse-names":false,"suffix":""},{"dropping-particle":"","family":"Hasler","given":"Arthur D","non-dropping-particle":"","parse-names":false,"suffix":""}],"container-title":"Limnology and Oceanography","id":"ITEM-3","issue":"3","issued":{"date-parts":[["1956"]]},"page":"176-194","title":"Observations on Some Factors Affecting the Hatching of Eggs and the in Lake Mendota , Wisconsin","type":"article-journal","volume":"1"},"uris":["http://www.mendeley.com/documents/?uuid=d2aebf7b-e848-4e61-8b5b-4c975e15291d"]},{"id":"ITEM-4","itemData":{"DOI":"10.1111/raq.12487","ISSN":"1753-5123","author":[{"dropping-particle":"","family":"Ruchin","given":"Alexander B","non-dropping-particle":"","parse-names":false,"suffix":""}],"container-title":"Reviews in Aquaculture","id":"ITEM-4","issue":"1","issued":{"date-parts":[["2020"]]},"page":"567-600","publisher":"Wiley Online Library","title":"Effect of illumination on fish and amphibian: development, growth, physiological and biochemical processes","type":"article-journal","volume":"13"},"uris":["http://www.mendeley.com/documents/?uuid=8ad39ca3-a030-4e89-9719-8fd4ca4e669d"]}],"mendeley":{"formattedCitation":"(Chernyaev, 2007, 1993; John and Hasler, 1956; Ruchin, 2020)","manualFormatting":"Chernyaev, 2007, 1993; John and Hasler, 1956; Ruchin, 2020)","plainTextFormattedCitation":"(Chernyaev, 2007, 1993; John and Hasler, 1956; Ruchin, 2020)","previouslyFormattedCitation":"(Chernyaev, 2007, 1993; John and Hasler, 1956; Ruchin, 2020)"},"properties":{"noteIndex":0},"schema":"https://github.com/citation-style-language/schema/raw/master/csl-citation.json"}</w:instrText>
      </w:r>
      <w:r w:rsidR="001C2D75">
        <w:fldChar w:fldCharType="separate"/>
      </w:r>
      <w:r w:rsidR="001C2D75" w:rsidRPr="001C2D75">
        <w:rPr>
          <w:noProof/>
        </w:rPr>
        <w:t>Chernyaev, 2007, 1993; John and Hasler, 1956; Ruchin, 2020)</w:t>
      </w:r>
      <w:r w:rsidR="001C2D75">
        <w:fldChar w:fldCharType="end"/>
      </w:r>
      <w:r w:rsidRPr="00C0478F">
        <w:t>. Photoperiod disruptions can inhibit the pineal organ and melatonin synthesis, which is critical to regulate and synchronize diurnal and seasonal biological rhythms</w:t>
      </w:r>
      <w:r w:rsidR="001C2D75">
        <w:t xml:space="preserve"> </w:t>
      </w:r>
      <w:r w:rsidR="001C2D75">
        <w:fldChar w:fldCharType="begin" w:fldLock="1"/>
      </w:r>
      <w:r w:rsidR="0015413E">
        <w:instrText>ADDIN CSL_CITATION {"citationItems":[{"id":"ITEM-1","itemData":{"DOI":"10.1016/0300-9629(87)90517-2","ISSN":"0300-9629","author":[{"dropping-particle":"","family":"Delgado","given":"María Jesús","non-dropping-particle":"","parse-names":false,"suffix":""},{"dropping-particle":"","family":"Gutiérrez","given":"Patricia","non-dropping-particle":"","parse-names":false,"suffix":""},{"dropping-particle":"","family":"Alonso-Bedate","given":"Mercedes","non-dropping-particle":"","parse-names":false,"suffix":""}],"container-title":"Comparative Biochemistry and Physiology Part A: Physiology","id":"ITEM-1","issue":"3","issued":{"date-parts":[["1987"]]},"page":"417-421","publisher":"Elsevier","title":"Melatonin and photoperiod alter growth and larval development in Xenopus laevis tadpoles","type":"article-journal","volume":"86"},"uris":["http://www.mendeley.com/documents/?uuid=9f4007fb-c8e6-46e5-ae4a-89af5f372438"]},{"id":"ITEM-2","itemData":{"DOI":"10.1023/A:1018483627058","ISSN":"1573-5184","author":[{"dropping-particle":"","family":"Ekstrzöm","given":"Peter","non-dropping-particle":"","parse-names":false,"suffix":""},{"dropping-particle":"","family":"Meissl","given":"Hilmar","non-dropping-particle":"","parse-names":false,"suffix":""}],"container-title":"Reviews in Fish Biology and Fisheries","id":"ITEM-2","issue":"2","issued":{"date-parts":[["1997"]]},"page":"199-284","publisher":"Springer","title":"The pineal organ of teleost fishes","type":"article-journal","volume":"7"},"uris":["http://www.mendeley.com/documents/?uuid=608538ee-1f34-436a-ab8d-26246939c896"]},{"id":"ITEM-3","itemData":{"DOI":"10.1016/j.ygcen.2009.04.026","ISSN":"0016-6480","author":[{"dropping-particle":"","family":"Falcón","given":"Jack","non-dropping-particle":"","parse-names":false,"suffix":""},{"dropping-particle":"","family":"Migaud","given":"Herve","non-dropping-particle":"","parse-names":false,"suffix":""},{"dropping-particle":"","family":"Munoz-Cueto","given":"Jose Antonio","non-dropping-particle":"","parse-names":false,"suffix":""},{"dropping-particle":"","family":"Carrillo","given":"Manuel","non-dropping-particle":"","parse-names":false,"suffix":""}],"container-title":"General and comparative endocrinology","id":"ITEM-3","issue":"3","issued":{"date-parts":[["2010"]]},"page":"469-482","publisher":"Elsevier","title":"Current knowledge on the melatonin system in teleost fish","type":"article-journal","volume":"165"},"uris":["http://www.mendeley.com/documents/?uuid=096989b3-b893-4852-9254-36848231bd56"]},{"id":"ITEM-4","itemData":{"DOI":"10.1038/273774a0","ISSN":"1476-4687","author":[{"dropping-particle":"","family":"Roberts","given":"Alan","non-dropping-particle":"","parse-names":false,"suffix":""}],"container-title":"Nature","id":"ITEM-4","issue":"5665","issued":{"date-parts":[["1978"]]},"page":"774-775","publisher":"Nature Publishing Group","title":"Pineal eye and behaviour in Xenopus tadpoles","type":"article-journal","volume":"273"},"uris":["http://www.mendeley.com/documents/?uuid=18714bb8-1969-4289-bea9-044192354dd0"]}],"mendeley":{"formattedCitation":"(Delgado et al., 1987; Ekstrzöm and Meissl, 1997; Falcón et al., 2010; Roberts, 1978)","plainTextFormattedCitation":"(Delgado et al., 1987; Ekstrzöm and Meissl, 1997; Falcón et al., 2010; Roberts, 1978)","previouslyFormattedCitation":"(Delgado et al., 1987; Ekstrzöm and Meissl, 1997; Falcón et al., 2010; Roberts, 1978)"},"properties":{"noteIndex":0},"schema":"https://github.com/citation-style-language/schema/raw/master/csl-citation.json"}</w:instrText>
      </w:r>
      <w:r w:rsidR="001C2D75">
        <w:fldChar w:fldCharType="separate"/>
      </w:r>
      <w:r w:rsidR="001C2D75" w:rsidRPr="001C2D75">
        <w:rPr>
          <w:noProof/>
        </w:rPr>
        <w:t>(Delgado et al., 1987; Ekstrzöm and Meissl, 1997; Falcón et al., 2010; Roberts, 1978)</w:t>
      </w:r>
      <w:r w:rsidR="001C2D75">
        <w:fldChar w:fldCharType="end"/>
      </w:r>
      <w:r w:rsidRPr="00C0478F">
        <w:t xml:space="preserve">. The role photoperiod and the endocrine system plays </w:t>
      </w:r>
      <w:r w:rsidRPr="00C0478F">
        <w:lastRenderedPageBreak/>
        <w:t>in embryo development and phenology remains unknown for coregonines. Further studies that examine the impact of changing light intensities and photoperiods throughout incubations (e.g., decreased or no light during winter from ice coverage and increased light intensity and periodicity during spring ice-out) will help determine the fine-scale influence light and photoperiod may have on specific development stages (i.e., hatching), hormone regulation, and organ, tissue, and skeletal formation.</w:t>
      </w:r>
    </w:p>
    <w:p w14:paraId="00000076" w14:textId="77777777" w:rsidR="00E37915" w:rsidRPr="00C0478F" w:rsidRDefault="00E37915">
      <w:pPr>
        <w:spacing w:line="360" w:lineRule="auto"/>
      </w:pPr>
    </w:p>
    <w:p w14:paraId="00000077" w14:textId="09FBEC76" w:rsidR="00E37915" w:rsidRPr="00C0478F" w:rsidRDefault="00050162">
      <w:pPr>
        <w:spacing w:line="360" w:lineRule="auto"/>
        <w:rPr>
          <w:color w:val="980000"/>
        </w:rPr>
      </w:pPr>
      <w:r w:rsidRPr="00C0478F">
        <w:t>Sunlight intensity, albedo, and attenuation are strongly influenced by the angle of the sunlight, which is determined by season and latitude</w:t>
      </w:r>
      <w:r w:rsidR="0015413E">
        <w:t xml:space="preserve"> </w:t>
      </w:r>
      <w:r w:rsidR="0015413E">
        <w:fldChar w:fldCharType="begin" w:fldLock="1"/>
      </w:r>
      <w:r w:rsidR="0015413E">
        <w:instrText>ADDIN CSL_CITATION {"citationItems":[{"id":"ITEM-1","itemData":{"DOI":"10.1016/0304-3800(94)00034-F","ISSN":"0304-3800","author":[{"dropping-particle":"","family":"Forsythe","given":"William C","non-dropping-particle":"","parse-names":false,"suffix":""},{"dropping-particle":"","family":"Rykiel Jr","given":"Edward J","non-dropping-particle":"","parse-names":false,"suffix":""},{"dropping-particle":"","family":"Stahl","given":"Randal S","non-dropping-particle":"","parse-names":false,"suffix":""},{"dropping-particle":"","family":"Wu","given":"Hsin-i","non-dropping-particle":"","parse-names":false,"suffix":""},{"dropping-particle":"","family":"Schoolfield","given":"Robert M","non-dropping-particle":"","parse-names":false,"suffix":""}],"container-title":"Ecological Modelling","id":"ITEM-1","issue":"1","issued":{"date-parts":[["1995"]]},"page":"87-95","publisher":"Elsevier","title":"A model comparison for daylength as a function of latitude and day of year","type":"article-journal","volume":"80"},"uris":["http://www.mendeley.com/documents/?uuid=316a55bb-e5ca-467f-873f-966ae11639a1"]},{"id":"ITEM-2","itemData":{"DOI":"10.1016/0038-092X(77)90083-4","ISSN":"0038-092X","author":[{"dropping-particle":"","family":"Goldberg","given":"B","non-dropping-particle":"","parse-names":false,"suffix":""},{"dropping-particle":"","family":"Klein","given":"W H","non-dropping-particle":"","parse-names":false,"suffix":""}],"container-title":"Solar Energy","id":"ITEM-2","issue":"1","issued":{"date-parts":[["1977"]]},"page":"3-13","publisher":"Elsevier","title":"Variations in the spectral distribution of daylight at various geographical locations on the earth's surface","type":"article-journal","volume":"19"},"uris":["http://www.mendeley.com/documents/?uuid=5cb45cd0-f355-4f99-94db-b8b64a1e308c"]}],"mendeley":{"formattedCitation":"(Forsythe et al., 1995; Goldberg and Klein, 1977)","plainTextFormattedCitation":"(Forsythe et al., 1995; Goldberg and Klein, 1977)","previouslyFormattedCitation":"(Forsythe et al., 1995; Goldberg and Klein, 1977)"},"properties":{"noteIndex":0},"schema":"https://github.com/citation-style-language/schema/raw/master/csl-citation.json"}</w:instrText>
      </w:r>
      <w:r w:rsidR="0015413E">
        <w:fldChar w:fldCharType="separate"/>
      </w:r>
      <w:r w:rsidR="0015413E" w:rsidRPr="0015413E">
        <w:rPr>
          <w:noProof/>
        </w:rPr>
        <w:t>(Forsythe et al., 1995; Goldberg and Klein, 1977)</w:t>
      </w:r>
      <w:r w:rsidR="0015413E">
        <w:fldChar w:fldCharType="end"/>
      </w:r>
      <w:r w:rsidRPr="00C0478F">
        <w:t>. Latitude and sun angle are negatively correlated and this negative relationship is strongest at the winter solstice in the northern hemisphere</w:t>
      </w:r>
      <w:r w:rsidR="0015413E">
        <w:t xml:space="preserve"> </w:t>
      </w:r>
      <w:r w:rsidR="0015413E">
        <w:fldChar w:fldCharType="begin" w:fldLock="1"/>
      </w:r>
      <w:r w:rsidR="0015413E">
        <w:instrText>ADDIN CSL_CITATION {"citationItems":[{"id":"ITEM-1","itemData":{"DOI":"10.1016/0038-092X(77)90083-4","ISSN":"0038-092X","author":[{"dropping-particle":"","family":"Goldberg","given":"B","non-dropping-particle":"","parse-names":false,"suffix":""},{"dropping-particle":"","family":"Klein","given":"W H","non-dropping-particle":"","parse-names":false,"suffix":""}],"container-title":"Solar Energy","id":"ITEM-1","issue":"1","issued":{"date-parts":[["1977"]]},"page":"3-13","publisher":"Elsevier","title":"Variations in the spectral distribution of daylight at various geographical locations on the earth's surface","type":"article-journal","volume":"19"},"uris":["http://www.mendeley.com/documents/?uuid=5cb45cd0-f355-4f99-94db-b8b64a1e308c"]},{"id":"ITEM-2","itemData":{"DOI":"10.1007/978-94-007-0632-3_12","author":[{"dropping-particle":"","family":"Wielgolaski","given":"Frans E","non-dropping-particle":"","parse-names":false,"suffix":""},{"dropping-particle":"","family":"Inouye","given":"David W","non-dropping-particle":"","parse-names":false,"suffix":""}],"container-title":"Phenology: An integrative environmental science","editor":[{"dropping-particle":"","family":"D","given":"Schwartz M","non-dropping-particle":"","parse-names":false,"suffix":""}],"id":"ITEM-2","issued":{"date-parts":[["2003"]]},"page":"175-194","publisher":"Springer","title":"High latitude climates","type":"chapter"},"uris":["http://www.mendeley.com/documents/?uuid=e4ef7417-86ef-4107-a983-c6eab30eef4a"]}],"mendeley":{"formattedCitation":"(Goldberg and Klein, 1977; Wielgolaski and Inouye, 2003)","plainTextFormattedCitation":"(Goldberg and Klein, 1977; Wielgolaski and Inouye, 2003)","previouslyFormattedCitation":"(Goldberg and Klein, 1977; Wielgolaski and Inouye, 2003)"},"properties":{"noteIndex":0},"schema":"https://github.com/citation-style-language/schema/raw/master/csl-citation.json"}</w:instrText>
      </w:r>
      <w:r w:rsidR="0015413E">
        <w:fldChar w:fldCharType="separate"/>
      </w:r>
      <w:r w:rsidR="0015413E" w:rsidRPr="0015413E">
        <w:rPr>
          <w:noProof/>
        </w:rPr>
        <w:t>(Goldberg and Klein, 1977; Wielgolaski and Inouye, 2003)</w:t>
      </w:r>
      <w:r w:rsidR="0015413E">
        <w:fldChar w:fldCharType="end"/>
      </w:r>
      <w:r w:rsidRPr="00C0478F">
        <w:t xml:space="preserve">. Lake Ontario is at a lower latitude and thus experiences a higher sun angle than Lake Superior, which results in a more intense and longer period of daylight. Our light treatments were calculated from light sensors </w:t>
      </w:r>
      <w:commentRangeStart w:id="73"/>
      <w:commentRangeStart w:id="74"/>
      <w:r w:rsidRPr="00C0478F">
        <w:t>deployed only in Lake Superior</w:t>
      </w:r>
      <w:commentRangeEnd w:id="73"/>
      <w:r w:rsidR="00597710">
        <w:rPr>
          <w:rStyle w:val="CommentReference"/>
        </w:rPr>
        <w:commentReference w:id="73"/>
      </w:r>
      <w:commentRangeEnd w:id="74"/>
      <w:r w:rsidR="0056638C">
        <w:rPr>
          <w:rStyle w:val="CommentReference"/>
        </w:rPr>
        <w:commentReference w:id="74"/>
      </w:r>
      <w:r w:rsidRPr="00C0478F">
        <w:t>; thus, the experimental light intensity treatments for Lake Ontario cisco may not have captured an accurate light environment representation. Under-ice light data from more lakes, depths, and habitats would add to our understanding of cisco embryo light environments and improve the authenticity of experimental treatments. Additionally, comparing populations from high latitude lakes which experience decreased winter sunlight would provide an additional contrast for local adaptation and</w:t>
      </w:r>
      <w:ins w:id="75" w:author="Taylor Stewart" w:date="2021-05-13T08:42:00Z">
        <w:r w:rsidR="0051643F">
          <w:t xml:space="preserve"> phenotypic</w:t>
        </w:r>
      </w:ins>
      <w:r w:rsidRPr="00C0478F">
        <w:t xml:space="preserve"> plasticity across geographic regions.</w:t>
      </w:r>
    </w:p>
    <w:p w14:paraId="00000078" w14:textId="77777777" w:rsidR="00E37915" w:rsidRPr="00C0478F" w:rsidRDefault="00E37915">
      <w:pPr>
        <w:spacing w:line="360" w:lineRule="auto"/>
        <w:rPr>
          <w:color w:val="980000"/>
        </w:rPr>
      </w:pPr>
    </w:p>
    <w:p w14:paraId="00000079" w14:textId="06AC7F84" w:rsidR="00E37915" w:rsidRPr="00C0478F" w:rsidRDefault="00050162">
      <w:pPr>
        <w:spacing w:line="360" w:lineRule="auto"/>
      </w:pPr>
      <w:r w:rsidRPr="00C0478F">
        <w:rPr>
          <w:rFonts w:ascii="Calibri" w:hAnsi="Calibri" w:cs="Calibri"/>
        </w:rPr>
        <w:t>﻿</w:t>
      </w:r>
      <w:r w:rsidRPr="00C0478F">
        <w:t>Turbidity also contributes to light attenuation, and spring ice-out and river discharge can drastically increase the presence of suspended particulates and light absorption</w:t>
      </w:r>
      <w:r w:rsidR="0015413E">
        <w:t xml:space="preserve"> </w:t>
      </w:r>
      <w:r w:rsidR="0015413E">
        <w:fldChar w:fldCharType="begin" w:fldLock="1"/>
      </w:r>
      <w:r w:rsidR="0015413E">
        <w:instrText>ADDIN CSL_CITATION {"citationItems":[{"id":"ITEM-1","itemData":{"DOI":"10.1002/rra.3493","ISSN":"1535-1459","author":[{"dropping-particle":"","family":"Shao","given":"Tiantian","non-dropping-particle":"","parse-names":false,"suffix":""},{"dropping-particle":"","family":"Wang","given":"Tao","non-dropping-particle":"","parse-names":false,"suffix":""},{"dropping-particle":"","family":"Liang","given":"Xiaowen","non-dropping-particle":"","parse-names":false,"suffix":""},{"dropping-particle":"","family":"Li","given":"Liuyang","non-dropping-particle":"","parse-names":false,"suffix":""}],"container-title":"River Research and Applications","id":"ITEM-1","issue":"7","issued":{"date-parts":[["2019"]]},"page":"905-917","publisher":"Wiley Online Library","title":"Seasonal dynamics of light absorption by suspended particulate matter and CDOM in highly turbid inland rivers on the Loess Plateau, China","type":"article-journal","volume":"35"},"uris":["http://www.mendeley.com/documents/?uuid=9865d286-f80a-451e-867e-789eed07974c"]}],"mendeley":{"formattedCitation":"(Shao et al., 2019)","plainTextFormattedCitation":"(Shao et al., 2019)","previouslyFormattedCitation":"(Shao et al., 2019)"},"properties":{"noteIndex":0},"schema":"https://github.com/citation-style-language/schema/raw/master/csl-citation.json"}</w:instrText>
      </w:r>
      <w:r w:rsidR="0015413E">
        <w:fldChar w:fldCharType="separate"/>
      </w:r>
      <w:r w:rsidR="0015413E" w:rsidRPr="0015413E">
        <w:rPr>
          <w:noProof/>
        </w:rPr>
        <w:t>(Shao et al., 2019)</w:t>
      </w:r>
      <w:r w:rsidR="0015413E">
        <w:fldChar w:fldCharType="end"/>
      </w:r>
      <w:r w:rsidRPr="00C0478F">
        <w:t>. Hydrological responses to climate change indicate earlier and protracted winter/spring runoff and higher runoff volume</w:t>
      </w:r>
      <w:r w:rsidR="0015413E">
        <w:t xml:space="preserve"> </w:t>
      </w:r>
      <w:r w:rsidR="0015413E">
        <w:fldChar w:fldCharType="begin" w:fldLock="1"/>
      </w:r>
      <w:r w:rsidR="007B6148">
        <w:instrText>ADDIN CSL_CITATION {"citationItems":[{"id":"ITEM-1","itemData":{"DOI":"10.1080/02626667.2020.1784900","ISSN":"0262-6667","author":[{"dropping-particle":"","family":"Blahušiaková","given":"Andrea","non-dropping-particle":"","parse-names":false,"suffix":""},{"dropping-particle":"","family":"Matoušková","given":"Milada","non-dropping-particle":"","parse-names":false,"suffix":""},{"dropping-particle":"","family":"Jenicek","given":"Michal","non-dropping-particle":"","parse-names":false,"suffix":""},{"dropping-particle":"","family":"Ledvinka","given":"Ondřej","non-dropping-particle":"","parse-names":false,"suffix":""},{"dropping-particle":"","family":"Kliment","given":"Zdeněk","non-dropping-particle":"","parse-names":false,"suffix":""},{"dropping-particle":"","family":"Podolinská","given":"Jana","non-dropping-particle":"","parse-names":false,"suffix":""},{"dropping-particle":"","family":"Snopková","given":"Zora","non-dropping-particle":"","parse-names":false,"suffix":""}],"container-title":"Hydrological Sciences Journal","id":"ITEM-1","issue":"12","issued":{"date-parts":[["2020"]]},"page":"2083-2096","publisher":"Taylor &amp; Francis","title":"Snow and climate trends and their impact on seasonal runoff and hydrological drought types in selected mountain catchments in Central Europe","type":"article-journal","volume":"65"},"uris":["http://www.mendeley.com/documents/?uuid=ed5580ee-4191-455a-a2fb-182c8cf84844"]},{"id":"ITEM-2","itemData":{"DOI":"10.4141/P98-137","ISSN":"0008-4220","author":[{"dropping-particle":"","family":"Cutforth","given":"H W","non-dropping-particle":"","parse-names":false,"suffix":""},{"dropping-particle":"","family":"McConkey","given":"B G","non-dropping-particle":"","parse-names":false,"suffix":""},{"dropping-particle":"","family":"Woodvine","given":"R J","non-dropping-particle":"","parse-names":false,"suffix":""},{"dropping-particle":"","family":"Smith","given":"D G","non-dropping-particle":"","parse-names":false,"suffix":""},{"dropping-particle":"","family":"Jefferson","given":"P G","non-dropping-particle":"","parse-names":false,"suffix":""},{"dropping-particle":"","family":"Akinremi","given":"O O","non-dropping-particle":"","parse-names":false,"suffix":""}],"container-title":"Canadian Journal of Plant Science","id":"ITEM-2","issue":"3","issued":{"date-parts":[["1999"]]},"page":"343-350","publisher":"NRC Research Press Ottawa, Canada","title":"Climate change in the semiarid prairie of southwestern Saskatchewan: Late winter–early spring","type":"article-journal","volume":"79"},"uris":["http://www.mendeley.com/documents/?uuid=cfabd5e2-dea5-434b-a926-535342a75bc0"]},{"id":"ITEM-3","itemData":{"DOI":"10.1016/j.jhydrol.2017.12.035","ISSN":"0022-1694","author":[{"dropping-particle":"","family":"Shen","given":"Yan-Jun","non-dropping-particle":"","parse-names":false,"suffix":""},{"dropping-particle":"","family":"Shen","given":"Yanjun","non-dropping-particle":"","parse-names":false,"suffix":""},{"dropping-particle":"","family":"Fink","given":"Manfred","non-dropping-particle":"","parse-names":false,"suffix":""},{"dropping-particle":"","family":"Kralisch","given":"Sven","non-dropping-particle":"","parse-names":false,"suffix":""},{"dropping-particle":"","family":"Chen","given":"Yaning","non-dropping-particle":"","parse-names":false,"suffix":""},{"dropping-particle":"","family":"Brenning","given":"Alexander","non-dropping-particle":"","parse-names":false,"suffix":""}],"container-title":"Journal of Hydrology","id":"ITEM-3","issued":{"date-parts":[["2018"]]},"page":"173-181","publisher":"Elsevier","title":"Trends and variability in streamflow and snowmelt runoff timing in the southern Tianshan Mountains","type":"article-journal","volume":"557"},"uris":["http://www.mendeley.com/documents/?uuid=0a99fa61-780c-4e64-aa07-c4ab19833be3"]}],"mendeley":{"formattedCitation":"(Blahušiaková et al., 2020; Cutforth et al., 1999; Shen et al., 2018)","plainTextFormattedCitation":"(Blahušiaková et al., 2020; Cutforth et al., 1999; Shen et al., 2018)","previouslyFormattedCitation":"(Blahušiaková et al., 2020; Cutforth et al., 1999; Shen et al., 2018)"},"properties":{"noteIndex":0},"schema":"https://github.com/citation-style-language/schema/raw/master/csl-citation.json"}</w:instrText>
      </w:r>
      <w:r w:rsidR="0015413E">
        <w:fldChar w:fldCharType="separate"/>
      </w:r>
      <w:r w:rsidR="0015413E" w:rsidRPr="0015413E">
        <w:rPr>
          <w:noProof/>
        </w:rPr>
        <w:t>(Blahušiaková et al., 2020; Cutforth et al., 1999; Shen et al., 2018)</w:t>
      </w:r>
      <w:r w:rsidR="0015413E">
        <w:fldChar w:fldCharType="end"/>
      </w:r>
      <w:r w:rsidRPr="00C0478F">
        <w:t>. Seasonal runoff, including snowmelt pulses, often drive high nutrient loads and primary productivity in temperate lakes</w:t>
      </w:r>
      <w:r w:rsidR="007B6148">
        <w:t xml:space="preserve"> </w:t>
      </w:r>
      <w:r w:rsidR="007B6148">
        <w:fldChar w:fldCharType="begin" w:fldLock="1"/>
      </w:r>
      <w:r w:rsidR="007B6148">
        <w:instrText>ADDIN CSL_CITATION {"citationItems":[{"id":"ITEM-1","itemData":{"DOI":"10.1007/s10533-017-0327-8","ISSN":"0168-2563","author":[{"dropping-particle":"","family":"Isles","given":"Peter D F","non-dropping-particle":"","parse-names":false,"suffix":""},{"dropping-particle":"","family":"Xu","given":"Yaoyang","non-dropping-particle":"","parse-names":false,"suffix":""},{"dropping-particle":"","family":"Stockwell","given":"Jason D","non-dropping-particle":"","parse-names":false,"suffix":""},{"dropping-particle":"","family":"Schroth","given":"Andrew W","non-dropping-particle":"","parse-names":false,"suffix":""}],"container-title":"Biogeochemistry","id":"ITEM-1","issue":"2","issued":{"date-parts":[["2017"]]},"page":"201-217","title":"Climate-driven changes in energy and mass inputs systematically alter nutrient concentration and stoichiometry in deep and shallow regions of Lake Champlain","type":"article-journal","volume":"133"},"uris":["http://www.mendeley.com/documents/?uuid=88d78412-392f-4cc1-afd7-ccc8e4ab5f36"]},{"id":"ITEM-2","itemData":{"DOI":"10.1007/s10533-016-0290-9","ISSN":"0168-2563","author":[{"dropping-particle":"","family":"Rosenberg","given":"Braden D","non-dropping-particle":"","parse-names":false,"suffix":""},{"dropping-particle":"","family":"Schroth","given":"Andrew W","non-dropping-particle":"","parse-names":false,"suffix":""}],"container-title":"Biogeochemistry","id":"ITEM-2","issue":"1-2","issued":{"date-parts":[["2017"]]},"page":"103-122","publisher":"Springer","title":"Coupling of reactive riverine phosphorus and iron species during hot transport moments: impacts of land cover and seasonality","type":"article-journal","volume":"132"},"uris":["http://www.mendeley.com/documents/?uuid=bf06f7a6-0e97-4f7f-8c4d-63b022c66ca8"]}],"mendeley":{"formattedCitation":"(Isles et al., 2017; Rosenberg and Schroth, 2017)","plainTextFormattedCitation":"(Isles et al., 2017; Rosenberg and Schroth, 2017)","previouslyFormattedCitation":"(Isles et al., 2017; Rosenberg and Schroth, 2017)"},"properties":{"noteIndex":0},"schema":"https://github.com/citation-style-language/schema/raw/master/csl-citation.json"}</w:instrText>
      </w:r>
      <w:r w:rsidR="007B6148">
        <w:fldChar w:fldCharType="separate"/>
      </w:r>
      <w:r w:rsidR="007B6148" w:rsidRPr="007B6148">
        <w:rPr>
          <w:noProof/>
        </w:rPr>
        <w:t>(Isles et al., 2017; Rosenberg and Schroth, 2017)</w:t>
      </w:r>
      <w:r w:rsidR="007B6148">
        <w:fldChar w:fldCharType="end"/>
      </w:r>
      <w:r w:rsidRPr="00C0478F">
        <w:t xml:space="preserve">. </w:t>
      </w:r>
      <w:commentRangeStart w:id="76"/>
      <w:commentRangeStart w:id="77"/>
      <w:r w:rsidRPr="00C0478F">
        <w:t>Runoff entering ice-covered lakes is expected to suspend near the ice surface</w:t>
      </w:r>
      <w:commentRangeEnd w:id="76"/>
      <w:r w:rsidR="00597710">
        <w:rPr>
          <w:rStyle w:val="CommentReference"/>
        </w:rPr>
        <w:commentReference w:id="76"/>
      </w:r>
      <w:commentRangeEnd w:id="77"/>
      <w:r w:rsidR="0056638C">
        <w:rPr>
          <w:rStyle w:val="CommentReference"/>
        </w:rPr>
        <w:commentReference w:id="77"/>
      </w:r>
      <w:r w:rsidRPr="00C0478F">
        <w:t>, rather than mixing into the water column</w:t>
      </w:r>
      <w:r w:rsidR="007B6148">
        <w:t xml:space="preserve"> </w:t>
      </w:r>
      <w:r w:rsidR="007B6148">
        <w:fldChar w:fldCharType="begin" w:fldLock="1"/>
      </w:r>
      <w:r w:rsidR="007B6148">
        <w:instrText>ADDIN CSL_CITATION {"citationItems":[{"id":"ITEM-1","itemData":{"DOI":"10.1002/lno.10549","ISSN":"0024-3590","author":[{"dropping-particle":"","family":"Cortés","given":"Alicia","non-dropping-particle":"","parse-names":false,"suffix":""},{"dropping-particle":"","family":"MacIntyre","given":"Sally","non-dropping-particle":"","parse-names":false,"suffix":""},{"dropping-particle":"","family":"Sadro","given":"Steven","non-dropping-particle":"","parse-names":false,"suffix":""}],"container-title":"Limnology and Oceanography","id":"ITEM-1","issue":"5","issued":{"date-parts":[["2017"]]},"page":"2023-2044","publisher":"Wiley Online Library","title":"Flowpath and retention of snowmelt in an ice‐covered arctic lake","type":"article-journal","volume":"62"},"uris":["http://www.mendeley.com/documents/?uuid=23478c5e-d564-451a-ad76-b6dba989c798"]},{"id":"ITEM-2","itemData":{"DOI":"10.1002/lno.11543","ISSN":"0024-3590","author":[{"dropping-particle":"","family":"Yang","given":"Bernard","non-dropping-particle":"","parse-names":false,"suffix":""},{"dropping-particle":"","family":"Wells","given":"Mathew G","non-dropping-particle":"","parse-names":false,"suffix":""},{"dropping-particle":"","family":"Li","given":"Jingzhi","non-dropping-particle":"","parse-names":false,"suffix":""},{"dropping-particle":"","family":"Young","given":"Joelle","non-dropping-particle":"","parse-names":false,"suffix":""}],"container-title":"Limnology and Oceanography","id":"ITEM-2","issue":"11","issued":{"date-parts":[["2020"]]},"page":"2713-2729","publisher":"Wiley Online Library","title":"Mixing, stratification, and plankton under lake‐ice during winter in a large lake: Implications for spring dissolved oxygen levels","type":"article-journal","volume":"65"},"uris":["http://www.mendeley.com/documents/?uuid=1b5766fb-3994-4a48-abe5-c2839108b79c"]}],"mendeley":{"formattedCitation":"(Cortés et al., 2017; Yang et al., 2020)","plainTextFormattedCitation":"(Cortés et al., 2017; Yang et al., 2020)","previouslyFormattedCitation":"(Cortés et al., 2017; Yang et al., 2020)"},"properties":{"noteIndex":0},"schema":"https://github.com/citation-style-language/schema/raw/master/csl-citation.json"}</w:instrText>
      </w:r>
      <w:r w:rsidR="007B6148">
        <w:fldChar w:fldCharType="separate"/>
      </w:r>
      <w:r w:rsidR="007B6148" w:rsidRPr="007B6148">
        <w:rPr>
          <w:noProof/>
        </w:rPr>
        <w:t>(Cortés et al., 2017; Yang et al., 2020)</w:t>
      </w:r>
      <w:r w:rsidR="007B6148">
        <w:fldChar w:fldCharType="end"/>
      </w:r>
      <w:r w:rsidRPr="00C0478F">
        <w:t>, and therefore, have implications on when nutrients are used by primary producers and the onset of spring plankton blooms</w:t>
      </w:r>
      <w:r w:rsidR="007B6148">
        <w:t xml:space="preserve"> </w:t>
      </w:r>
      <w:r w:rsidR="007B6148">
        <w:fldChar w:fldCharType="begin" w:fldLock="1"/>
      </w:r>
      <w:r w:rsidR="007B6148">
        <w:instrText>ADDIN CSL_CITATION {"citationItems":[{"id":"ITEM-1","itemData":{"DOI":"10.1146/annurev-ecolsys-110411-160251","ISSN":"1543-592X","author":[{"dropping-particle":"","family":"Sommer","given":"Ulrich","non-dropping-particle":"","parse-names":false,"suffix":""},{"dropping-particle":"","family":"Adrian","given":"Rita","non-dropping-particle":"","parse-names":false,"suffix":""},{"dropping-particle":"","family":"Senerpont Domis","given":"Lisette","non-dropping-particle":"De","parse-names":false,"suffix":""},{"dropping-particle":"","family":"Elser","given":"James J","non-dropping-particle":"","parse-names":false,"suffix":""},{"dropping-particle":"","family":"Gaedke","given":"Ursula","non-dropping-particle":"","parse-names":false,"suffix":""},{"dropping-particle":"","family":"Ibelings","given":"Bas","non-dropping-particle":"","parse-names":false,"suffix":""},{"dropping-particle":"","family":"Jeppesen","given":"Erik","non-dropping-particle":"","parse-names":false,"suffix":""},{"dropping-particle":"","family":"Lürling","given":"Miquel","non-dropping-particle":"","parse-names":false,"suffix":""},{"dropping-particle":"","family":"Molinero","given":"Juan Carlos","non-dropping-particle":"","parse-names":false,"suffix":""},{"dropping-particle":"","family":"Mooij","given":"Wolf M","non-dropping-particle":"","parse-names":false,"suffix":""}],"container-title":"Annual review of ecology, evolution, and systematics","id":"ITEM-1","issued":{"date-parts":[["2012"]]},"page":"429-448","publisher":"Annual Reviews","title":"Beyond the Plankton Ecology Group (PEG) model: mechanisms driving plankton succession","type":"article-journal","volume":"43"},"uris":["http://www.mendeley.com/documents/?uuid=a30d4290-eef8-47a5-abed-3bbf314dd537"]}],"mendeley":{"formattedCitation":"(Sommer et al., 2012)","plainTextFormattedCitation":"(Sommer et al., 2012)","previouslyFormattedCitation":"(Sommer et al., 2012)"},"properties":{"noteIndex":0},"schema":"https://github.com/citation-style-language/schema/raw/master/csl-citation.json"}</w:instrText>
      </w:r>
      <w:r w:rsidR="007B6148">
        <w:fldChar w:fldCharType="separate"/>
      </w:r>
      <w:r w:rsidR="007B6148" w:rsidRPr="007B6148">
        <w:rPr>
          <w:noProof/>
        </w:rPr>
        <w:t>(Sommer et al., 2012)</w:t>
      </w:r>
      <w:r w:rsidR="007B6148">
        <w:fldChar w:fldCharType="end"/>
      </w:r>
      <w:r w:rsidRPr="00C0478F">
        <w:t xml:space="preserve">. If the timing of spring plankton blooms changes as a result of earlier and protracted </w:t>
      </w:r>
      <w:r w:rsidRPr="00C0478F">
        <w:lastRenderedPageBreak/>
        <w:t>winter/spring nutrient loads, the potential mis-match between interacting species may produce bottom-up consequences</w:t>
      </w:r>
      <w:r w:rsidR="007B6148">
        <w:t xml:space="preserve"> </w:t>
      </w:r>
      <w:r w:rsidR="007B6148">
        <w:fldChar w:fldCharType="begin" w:fldLock="1"/>
      </w:r>
      <w:r w:rsidR="007B6148">
        <w:instrText>ADDIN CSL_CITATION {"citationItems":[{"id":"ITEM-1","itemData":{"DOI":"10.1111/ele.13532","ISSN":"1461-023X","author":[{"dropping-particle":"","family":"Rogers","given":"Tanya L","non-dropping-particle":"","parse-names":false,"suffix":""},{"dropping-particle":"","family":"Munch","given":"Stephan B","non-dropping-particle":"","parse-names":false,"suffix":""},{"dropping-particle":"","family":"Stewart","given":"Simon D","non-dropping-particle":"","parse-names":false,"suffix":""},{"dropping-particle":"","family":"Palkovacs","given":"Eric P","non-dropping-particle":"","parse-names":false,"suffix":""},{"dropping-particle":"","family":"Giron‐Nava","given":"Alfredo","non-dropping-particle":"","parse-names":false,"suffix":""},{"dropping-particle":"","family":"Matsuzaki","given":"Shin‐ichiro S","non-dropping-particle":"","parse-names":false,"suffix":""},{"dropping-particle":"","family":"Symons","given":"Celia C","non-dropping-particle":"","parse-names":false,"suffix":""}],"container-title":"Ecology letters","id":"ITEM-1","issue":"8","issued":{"date-parts":[["2020"]]},"page":"1287-1297","publisher":"Wiley Online Library","title":"Trophic control changes with season and nutrient loading in lakes","type":"article-journal","volume":"23"},"uris":["http://www.mendeley.com/documents/?uuid=85ef2124-b3a4-4d13-84b8-214b4bcc3945"]}],"mendeley":{"formattedCitation":"(Rogers et al., 2020)","plainTextFormattedCitation":"(Rogers et al., 2020)","previouslyFormattedCitation":"(Rogers et al., 2020)"},"properties":{"noteIndex":0},"schema":"https://github.com/citation-style-language/schema/raw/master/csl-citation.json"}</w:instrText>
      </w:r>
      <w:r w:rsidR="007B6148">
        <w:fldChar w:fldCharType="separate"/>
      </w:r>
      <w:r w:rsidR="007B6148" w:rsidRPr="007B6148">
        <w:rPr>
          <w:noProof/>
        </w:rPr>
        <w:t>(Rogers et al., 2020)</w:t>
      </w:r>
      <w:r w:rsidR="007B6148">
        <w:fldChar w:fldCharType="end"/>
      </w:r>
      <w:r w:rsidRPr="00C0478F">
        <w:t>. Our results showed changing light intensities did not affect cisco hatch dates; thus, the ability of cisco to match optimal spring nursery conditions may be weakened if coregonines do not respond to changing ice conditions similarly to the plankton community</w:t>
      </w:r>
      <w:r w:rsidR="007B6148">
        <w:t xml:space="preserve"> </w:t>
      </w:r>
      <w:r w:rsidR="007B6148">
        <w:fldChar w:fldCharType="begin" w:fldLock="1"/>
      </w:r>
      <w:r w:rsidR="00A91A8E">
        <w:instrText>ADDIN CSL_CITATION {"citationItems":[{"id":"ITEM-1","itemData":{"DOI":"10.1016/S0065-2881(08)60202-3","ISBN":"012026126X","ISSN":"00652881","PMID":"3663516","abstract":"The degree of match and mismatch in the time of larval production and production of their food has been put forward as an explanation of part of the variability in recruitment to a stock of fish. The magnitude of recruitment is not completely determined until the year-class finally joins the adult stock, and the processes involved probably begin early in the life-history of the fish when both their growth and mortality rates are high. The match/mismatch hypothesis is given in this chapter to cover the subsequent development through larval life up to metamorphosis, and possibly just beyond. The match/mismatch hypothesis has now been extended to the upwelling areas and oceanic divergences equatorward of 40° latitude on the basis that fish in these regions release batches of eggs more frequently when they are well fed and, more generally, that pelagic fish may modify their reproductive strategies such that they can feed and spawn at the same time. A delay in predation is of great importance, particularly when production peaks in early development. This model illustrates the difficulties that occur when growth and mortality are allowed to interact. On the other hand, there are three consequences of the match/mismatch hypothesis that are presented in this chapter. However, the limited conclusion drawn in this chapter is that, investigations of fish larvae should continue to be a part of the study of population dynamics of fishes. © 1990, Elsevier Ltd. All rights reserved.","author":[{"dropping-particle":"","family":"Cushing","given":"D H","non-dropping-particle":"","parse-names":false,"suffix":""}],"container-title":"Advances in Marine Biology","id":"ITEM-1","issue":"C","issued":{"date-parts":[["1990"]]},"page":"249-293","title":"Plankton production and year-class strength in fish populations: An update of the match/mismatch hypothesis","type":"article-journal","volume":"26"},"uris":["http://www.mendeley.com/documents/?uuid=77c9050c-acae-4c9e-9167-65d73446b918"]},{"id":"ITEM-2","itemData":{"DOI":"10.1016/j.fishres.2014.12.014","ISBN":"0165-7836","ISSN":"01657836","abstract":"We examined the spatial scale of recruitment variability for disparate cisco (Coregonus artedi) populations in the Great Lakes (n= 8) and Minnesota inland lakes (n= 4). We found that the scale of synchrony was approximately 400. km when all available data were utilized; much greater than the 50-km scale suggested for freshwater fish populations in an earlier global analysis. The presence of recruitment synchrony between Great Lakes and inland lake cisco populations supports the hypothesis that synchronicity is driven by climate and not dispersal. We also found synchrony in larval densities among three Lake Superior populations separated by 25-275. km, which further supports the hypothesis that broad-scale climatic factors are the cause of spatial synchrony. Among several candidate climate variables measured during the period of larval cisco emergence, maximum wind speeds exhibited the most similar spatial scale of synchrony to that observed for cisco. Other factors, such as average water temperatures, exhibited synchrony on broader spatial scales, which suggests they could also be contributing to recruitment synchrony. Our results provide evidence that abiotic factors can induce synchronous patterns of recruitment for populations of cisco inhabiting waters across a broad geographic range, and show that broad-scale synchrony of recruitment can occur in freshwater fish populations as well as those from marine systems.","author":[{"dropping-particle":"","family":"Myers","given":"Jared T","non-dropping-particle":"","parse-names":false,"suffix":""},{"dropping-particle":"","family":"Yule","given":"Daniel L","non-dropping-particle":"","parse-names":false,"suffix":""},{"dropping-particle":"","family":"Jones","given":"Michael L","non-dropping-particle":"","parse-names":false,"suffix":""},{"dropping-particle":"","family":"Ahrenstorff","given":"Tyler D","non-dropping-particle":"","parse-names":false,"suffix":""},{"dropping-particle":"","family":"Hrabik","given":"Thomas R","non-dropping-particle":"","parse-names":false,"suffix":""},{"dropping-particle":"","family":"Claramunt","given":"Randall M","non-dropping-particle":"","parse-names":false,"suffix":""},{"dropping-particle":"","family":"Ebener","given":"Mark P","non-dropping-particle":"","parse-names":false,"suffix":""},{"dropping-particle":"","family":"Berglund","given":"Eric K","non-dropping-particle":"","parse-names":false,"suffix":""}],"container-title":"Fisheries Research","id":"ITEM-2","issued":{"date-parts":[["2015"]]},"language":"English","note":"Cf7pm Times Cited:5 Cited References Count:72","page":"11-21","title":"Spatial synchrony in cisco recruitment","type":"article-journal","volume":"165"},"uris":["http://www.mendeley.com/documents/?uuid=46a3e3dd-af57-35a3-9835-16f195c69b4e"]}],"mendeley":{"formattedCitation":"(Cushing, 1990; Myers et al., 2015)","plainTextFormattedCitation":"(Cushing, 1990; Myers et al., 2015)","previouslyFormattedCitation":"(Cushing, 1990; Myers et al., 2015)"},"properties":{"noteIndex":0},"schema":"https://github.com/citation-style-language/schema/raw/master/csl-citation.json"}</w:instrText>
      </w:r>
      <w:r w:rsidR="007B6148">
        <w:fldChar w:fldCharType="separate"/>
      </w:r>
      <w:r w:rsidR="007B6148" w:rsidRPr="007B6148">
        <w:rPr>
          <w:noProof/>
        </w:rPr>
        <w:t>(Cushing, 1990; Myers et al., 2015)</w:t>
      </w:r>
      <w:r w:rsidR="007B6148">
        <w:fldChar w:fldCharType="end"/>
      </w:r>
      <w:r w:rsidRPr="00C0478F">
        <w:t>. The proximity of spawning and nursery grounds to shoreline and river outlets would likely impact the synchrony between coregonine larvae and planktonic prey.</w:t>
      </w:r>
    </w:p>
    <w:p w14:paraId="0000007A" w14:textId="77777777" w:rsidR="00E37915" w:rsidRPr="00C0478F" w:rsidRDefault="00E37915">
      <w:pPr>
        <w:spacing w:line="360" w:lineRule="auto"/>
      </w:pPr>
    </w:p>
    <w:p w14:paraId="0000007B" w14:textId="1BD809E8" w:rsidR="00E37915" w:rsidRPr="00C0478F" w:rsidRDefault="00050162">
      <w:pPr>
        <w:spacing w:line="360" w:lineRule="auto"/>
      </w:pPr>
      <w:r w:rsidRPr="00C0478F">
        <w:t>Many fish species are iteroparous and in some species individuals repeatedly use the same spawning location</w:t>
      </w:r>
      <w:r w:rsidR="00A91A8E">
        <w:t xml:space="preserve"> </w:t>
      </w:r>
      <w:r w:rsidR="00A91A8E">
        <w:fldChar w:fldCharType="begin" w:fldLock="1"/>
      </w:r>
      <w:r w:rsidR="007567B8">
        <w:instrText>ADDIN CSL_CITATION {"citationItems":[{"id":"ITEM-1","itemData":{"DOI":"10.1016/S0380-1330(95)71120-0","ISSN":"0380-1330","author":[{"dropping-particle":"","family":"Marsden","given":"J Ellen","non-dropping-particle":"","parse-names":false,"suffix":""},{"dropping-particle":"","family":"Casselman","given":"John M","non-dropping-particle":"","parse-names":false,"suffix":""},{"dropping-particle":"","family":"Edsall","given":"Thomas A","non-dropping-particle":"","parse-names":false,"suffix":""},{"dropping-particle":"","family":"Elliott","given":"Robert F","non-dropping-particle":"","parse-names":false,"suffix":""},{"dropping-particle":"","family":"Fitzsimons","given":"John D","non-dropping-particle":"","parse-names":false,"suffix":""},{"dropping-particle":"","family":"Horns","given":"William H","non-dropping-particle":"","parse-names":false,"suffix":""},{"dropping-particle":"","family":"Manny","given":"Bruce A","non-dropping-particle":"","parse-names":false,"suffix":""},{"dropping-particle":"","family":"McAughey","given":"Scott C","non-dropping-particle":"","parse-names":false,"suffix":""},{"dropping-particle":"","family":"Sly","given":"Peter G","non-dropping-particle":"","parse-names":false,"suffix":""},{"dropping-particle":"","family":"Swanson","given":"Bruce L","non-dropping-particle":"","parse-names":false,"suffix":""}],"container-title":"Journal of Great Lakes Research","id":"ITEM-1","issued":{"date-parts":[["1995"]]},"page":"487-497","publisher":"Elsevier","title":"Lake trout spawning habitat in the Great Lakes—a review of current knowledge","type":"article-journal","volume":"21"},"uris":["http://www.mendeley.com/documents/?uuid=0839fae6-ec1e-43ca-bad9-e49dbdfaf63b"]},{"id":"ITEM-2","itemData":{"DOI":"10.1093/icesjms/fsr055","ISSN":"1095-9289","author":[{"dropping-particle":"","family":"Skjæraasen","given":"Jon Egil","non-dropping-particle":"","parse-names":false,"suffix":""},{"dropping-particle":"","family":"Meager","given":"Justin J","non-dropping-particle":"","parse-names":false,"suffix":""},{"dropping-particle":"","family":"Karlsen","given":"Ørjan","non-dropping-particle":"","parse-names":false,"suffix":""},{"dropping-particle":"","family":"Hutchings","given":"Jeffrey A","non-dropping-particle":"","parse-names":false,"suffix":""},{"dropping-particle":"","family":"Fernö","given":"Anders","non-dropping-particle":"","parse-names":false,"suffix":""}],"container-title":"ICES Journal of Marine Science","id":"ITEM-2","issue":"7","issued":{"date-parts":[["2011"]]},"page":"1472-1477","publisher":"Oxford University Press","title":"Extreme spawning-site fidelity in Atlantic cod","type":"article-journal","volume":"68"},"uris":["http://www.mendeley.com/documents/?uuid=10a15785-7eca-4a1b-8506-1597e8dc0432"]},{"id":"ITEM-3","itemData":{"DOI":"10.1126/science.291.5502.297","ISSN":"0036-8075","author":[{"dropping-particle":"","family":"Thorrold","given":"Simon R","non-dropping-particle":"","parse-names":false,"suffix":""},{"dropping-particle":"","family":"Latkoczy","given":"Christopher","non-dropping-particle":"","parse-names":false,"suffix":""},{"dropping-particle":"","family":"Swart","given":"Peter K","non-dropping-particle":"","parse-names":false,"suffix":""},{"dropping-particle":"","family":"Jones","given":"Cynthia M","non-dropping-particle":"","parse-names":false,"suffix":""}],"container-title":"Science","id":"ITEM-3","issued":{"date-parts":[["2001"]]},"page":"297-299","title":"Natal homing in a marine fish metapopulation","type":"article-journal","volume":"291"},"uris":["http://www.mendeley.com/documents/?uuid=4a03a9d6-8e03-4df6-bf06-7aa5009a47ed"]}],"mendeley":{"formattedCitation":"(Marsden et al., 1995; Skjæraasen et al., 2011; Thorrold et al., 2001)","plainTextFormattedCitation":"(Marsden et al., 1995; Skjæraasen et al., 2011; Thorrold et al., 2001)","previouslyFormattedCitation":"(Marsden et al., 1995; Skjæraasen et al., 2011; Thorrold et al., 2001)"},"properties":{"noteIndex":0},"schema":"https://github.com/citation-style-language/schema/raw/master/csl-citation.json"}</w:instrText>
      </w:r>
      <w:r w:rsidR="00A91A8E">
        <w:fldChar w:fldCharType="separate"/>
      </w:r>
      <w:r w:rsidR="00A91A8E" w:rsidRPr="00A91A8E">
        <w:rPr>
          <w:noProof/>
        </w:rPr>
        <w:t>(Marsden et al., 1995; Skjæraasen et al., 2011; Thorrold et al., 2001)</w:t>
      </w:r>
      <w:r w:rsidR="00A91A8E">
        <w:fldChar w:fldCharType="end"/>
      </w:r>
      <w:r w:rsidRPr="00C0478F">
        <w:t>. The question of what constrains the choice of a spawning location cannot be separated from the question of what constrains early-life development and survival</w:t>
      </w:r>
      <w:r w:rsidR="00A91A8E">
        <w:t xml:space="preserve"> </w:t>
      </w:r>
      <w:r w:rsidR="00A91A8E">
        <w:fldChar w:fldCharType="begin" w:fldLock="1"/>
      </w:r>
      <w:r w:rsidR="00A91A8E">
        <w:instrText>ADDIN CSL_CITATION {"citationItems":[{"id":"ITEM-1","itemData":{"DOI":"10.1093/icesjms/fsu145","ISSN":"1054-3139","author":[{"dropping-particle":"","family":"Ciannelli","given":"Lorenzo","non-dropping-particle":"","parse-names":false,"suffix":""},{"dropping-particle":"","family":"Bailey","given":"Kevin","non-dropping-particle":"","parse-names":false,"suffix":""},{"dropping-particle":"","family":"Olsen","given":"Esben Moland","non-dropping-particle":"","parse-names":false,"suffix":""}],"container-title":"ICES Journal of Marine Science","id":"ITEM-1","issue":"2","issued":{"date-parts":[["2015"]]},"page":"285-296","publisher":"ICES/CIEM","title":"Evolutionary and ecological constraints of fish spawning habitats","type":"article-journal","volume":"72"},"uris":["http://www.mendeley.com/documents/?uuid=f5cac452-cb24-4240-aa7b-d6886a0e332b"]},{"id":"ITEM-2","itemData":{"DOI":"10.1126/science.215.4533.627","ISSN":"0036-8075","author":[{"dropping-particle":"","family":"Iles","given":"T Derrick","non-dropping-particle":"","parse-names":false,"suffix":""},{"dropping-particle":"","family":"Sinclair","given":"M","non-dropping-particle":"","parse-names":false,"suffix":""}],"container-title":"Science","id":"ITEM-2","issue":"4533","issued":{"date-parts":[["1982"]]},"page":"627-633","title":"Atlantic herring: stock discreteness and abundance","type":"article-journal","volume":"215"},"uris":["http://www.mendeley.com/documents/?uuid=b422e499-e11f-4272-b09f-cc5eb3cf759e"]},{"id":"ITEM-3","itemData":{"DOI":"10.3354/meps09451","ISSN":"0171-8630","author":[{"dropping-particle":"","family":"Petitgas","given":"Pierre","non-dropping-particle":"","parse-names":false,"suffix":""},{"dropping-particle":"","family":"Alheit","given":"Jürgen","non-dropping-particle":"","parse-names":false,"suffix":""},{"dropping-particle":"","family":"Peck","given":"Myron A","non-dropping-particle":"","parse-names":false,"suffix":""},{"dropping-particle":"","family":"Raab","given":"Kristina","non-dropping-particle":"","parse-names":false,"suffix":""},{"dropping-particle":"","family":"Irigoien","given":"Xabier","non-dropping-particle":"","parse-names":false,"suffix":""},{"dropping-particle":"","family":"Huret","given":"Martin","non-dropping-particle":"","parse-names":false,"suffix":""},{"dropping-particle":"","family":"Kooij","given":"Jeroen","non-dropping-particle":"Van Der","parse-names":false,"suffix":""},{"dropping-particle":"","family":"Pohlmann","given":"Thomas","non-dropping-particle":"","parse-names":false,"suffix":""},{"dropping-particle":"","family":"Wagner","given":"Carola","non-dropping-particle":"","parse-names":false,"suffix":""},{"dropping-particle":"","family":"Zarraonaindia","given":"Iratxe","non-dropping-particle":"","parse-names":false,"suffix":""}],"container-title":"Marine Ecology Progress Series","id":"ITEM-3","issued":{"date-parts":[["2012"]]},"page":"1-13","title":"Anchovy population expansion in the North Sea","type":"article-journal","volume":"444"},"uris":["http://www.mendeley.com/documents/?uuid=bd69e258-6778-41ec-a83f-488bdae53ab2"]},{"id":"ITEM-4","itemData":{"DOI":"10.1093/icesjms/45.2.165","ISSN":"1095-9289","author":[{"dropping-particle":"","family":"Sinclair","given":"M","non-dropping-particle":"","parse-names":false,"suffix":""},{"dropping-particle":"","family":"Iles","given":"T Derrick","non-dropping-particle":"","parse-names":false,"suffix":""}],"container-title":"ICES Journal of Marine Science","id":"ITEM-4","issue":"2","issued":{"date-parts":[["1989"]]},"page":"165-175","publisher":"Oxford University Press","title":"Population regulation and speciation in the oceans","type":"article-journal","volume":"45"},"uris":["http://www.mendeley.com/documents/?uuid=dfeb9728-856b-432a-9591-57a6ec8d439f"]}],"mendeley":{"formattedCitation":"(Ciannelli et al., 2015; Iles and Sinclair, 1982; Petitgas et al., 2012; Sinclair and Iles, 1989)","plainTextFormattedCitation":"(Ciannelli et al., 2015; Iles and Sinclair, 1982; Petitgas et al., 2012; Sinclair and Iles, 1989)","previouslyFormattedCitation":"(Ciannelli et al., 2015; Iles and Sinclair, 1982; Petitgas et al., 2012; Sinclair and Iles, 1989)"},"properties":{"noteIndex":0},"schema":"https://github.com/citation-style-language/schema/raw/master/csl-citation.json"}</w:instrText>
      </w:r>
      <w:r w:rsidR="00A91A8E">
        <w:fldChar w:fldCharType="separate"/>
      </w:r>
      <w:r w:rsidR="00A91A8E" w:rsidRPr="00A91A8E">
        <w:rPr>
          <w:noProof/>
        </w:rPr>
        <w:t>(Ciannelli et al., 2015; Iles and Sinclair, 1982; Petitgas et al., 2012; Sinclair and Iles, 1989)</w:t>
      </w:r>
      <w:r w:rsidR="00A91A8E">
        <w:fldChar w:fldCharType="end"/>
      </w:r>
      <w:r w:rsidRPr="00C0478F">
        <w:t xml:space="preserve">. </w:t>
      </w:r>
      <w:r w:rsidRPr="00C0478F">
        <w:rPr>
          <w:highlight w:val="white"/>
        </w:rPr>
        <w:t>Embryo survival is largely determined by incubation habitat (e.g., water temperature, light exposure, oxygen availability, protection from predators), thus, selective pressure is focused on 'correct' and adaptive choices of spawning sites by the parents.</w:t>
      </w:r>
      <w:r w:rsidRPr="00C0478F">
        <w:t xml:space="preserve"> The amount of spawning plasticity (e.g., spawning site selection, fidelity to spawning sites, spawning time) among populations could serve as an indicator for the level of evolutionary constraints for offspring</w:t>
      </w:r>
      <w:r w:rsidR="00A91A8E">
        <w:t xml:space="preserve"> </w:t>
      </w:r>
      <w:r w:rsidR="00A91A8E">
        <w:fldChar w:fldCharType="begin" w:fldLock="1"/>
      </w:r>
      <w:r w:rsidR="00A91A8E">
        <w:instrText>ADDIN CSL_CITATION {"citationItems":[{"id":"ITEM-1","itemData":{"DOI":"10.1093/icesjms/fsu145","ISSN":"1054-3139","author":[{"dropping-particle":"","family":"Ciannelli","given":"Lorenzo","non-dropping-particle":"","parse-names":false,"suffix":""},{"dropping-particle":"","family":"Bailey","given":"Kevin","non-dropping-particle":"","parse-names":false,"suffix":""},{"dropping-particle":"","family":"Olsen","given":"Esben Moland","non-dropping-particle":"","parse-names":false,"suffix":""}],"container-title":"ICES Journal of Marine Science","id":"ITEM-1","issue":"2","issued":{"date-parts":[["2015"]]},"page":"285-296","publisher":"ICES/CIEM","title":"Evolutionary and ecological constraints of fish spawning habitats","type":"article-journal","volume":"72"},"uris":["http://www.mendeley.com/documents/?uuid=f5cac452-cb24-4240-aa7b-d6886a0e332b"]}],"mendeley":{"formattedCitation":"(Ciannelli et al., 2015)","plainTextFormattedCitation":"(Ciannelli et al., 2015)","previouslyFormattedCitation":"(Ciannelli et al., 2015)"},"properties":{"noteIndex":0},"schema":"https://github.com/citation-style-language/schema/raw/master/csl-citation.json"}</w:instrText>
      </w:r>
      <w:r w:rsidR="00A91A8E">
        <w:fldChar w:fldCharType="separate"/>
      </w:r>
      <w:r w:rsidR="00A91A8E" w:rsidRPr="00A91A8E">
        <w:rPr>
          <w:noProof/>
        </w:rPr>
        <w:t>(Ciannelli et al., 2015)</w:t>
      </w:r>
      <w:r w:rsidR="00A91A8E">
        <w:fldChar w:fldCharType="end"/>
      </w:r>
      <w:r w:rsidRPr="00C0478F">
        <w:t>. For example, Atlantic herring (</w:t>
      </w:r>
      <w:r w:rsidRPr="00C0478F">
        <w:rPr>
          <w:i/>
          <w:highlight w:val="white"/>
        </w:rPr>
        <w:t>Clupea harengus</w:t>
      </w:r>
      <w:r w:rsidRPr="00C0478F">
        <w:t>) exhibit a wide range of reproductive strategies across diverse geographical locations, but have limited spawning site plasticity because embryo survival is dependent on substrate and vegetation</w:t>
      </w:r>
      <w:r w:rsidR="00A91A8E">
        <w:t xml:space="preserve"> </w:t>
      </w:r>
      <w:r w:rsidR="00A91A8E">
        <w:fldChar w:fldCharType="begin" w:fldLock="1"/>
      </w:r>
      <w:r w:rsidR="002F7478">
        <w:instrText>ADDIN CSL_CITATION {"citationItems":[{"id":"ITEM-1","itemData":{"DOI":"10.3354/meps09451","ISSN":"0171-8630","author":[{"dropping-particle":"","family":"Petitgas","given":"Pierre","non-dropping-particle":"","parse-names":false,"suffix":""},{"dropping-particle":"","family":"Alheit","given":"Jürgen","non-dropping-particle":"","parse-names":false,"suffix":""},{"dropping-particle":"","family":"Peck","given":"Myron A","non-dropping-particle":"","parse-names":false,"suffix":""},{"dropping-particle":"","family":"Raab","given":"Kristina","non-dropping-particle":"","parse-names":false,"suffix":""},{"dropping-particle":"","family":"Irigoien","given":"Xabier","non-dropping-particle":"","parse-names":false,"suffix":""},{"dropping-particle":"","family":"Huret","given":"Martin","non-dropping-particle":"","parse-names":false,"suffix":""},{"dropping-particle":"","family":"Kooij","given":"Jeroen","non-dropping-particle":"Van Der","parse-names":false,"suffix":""},{"dropping-particle":"","family":"Pohlmann","given":"Thomas","non-dropping-particle":"","parse-names":false,"suffix":""},{"dropping-particle":"","family":"Wagner","given":"Carola","non-dropping-particle":"","parse-names":false,"suffix":""},{"dropping-particle":"","family":"Zarraonaindia","given":"Iratxe","non-dropping-particle":"","parse-names":false,"suffix":""}],"container-title":"Marine Ecology Progress Series","id":"ITEM-1","issued":{"date-parts":[["2012"]]},"page":"1-13","title":"Anchovy population expansion in the North Sea","type":"article-journal","volume":"444"},"uris":["http://www.mendeley.com/documents/?uuid=bd69e258-6778-41ec-a83f-488bdae53ab2"]}],"mendeley":{"formattedCitation":"(Petitgas et al., 2012)","plainTextFormattedCitation":"(Petitgas et al., 2012)","previouslyFormattedCitation":"(Petitgas et al., 2012)"},"properties":{"noteIndex":0},"schema":"https://github.com/citation-style-language/schema/raw/master/csl-citation.json"}</w:instrText>
      </w:r>
      <w:r w:rsidR="00A91A8E">
        <w:fldChar w:fldCharType="separate"/>
      </w:r>
      <w:r w:rsidR="00A91A8E" w:rsidRPr="00A91A8E">
        <w:rPr>
          <w:noProof/>
        </w:rPr>
        <w:t>(Petitgas et al., 2012)</w:t>
      </w:r>
      <w:r w:rsidR="00A91A8E">
        <w:fldChar w:fldCharType="end"/>
      </w:r>
      <w:r w:rsidRPr="00C0478F">
        <w:t>. Coregonines are considered to be behaviorally and developmentally plastic and do not appear to be constrained by a spawning habitat type</w:t>
      </w:r>
      <w:r w:rsidR="002F7478">
        <w:t xml:space="preserve"> </w:t>
      </w:r>
      <w:r w:rsidR="002F7478">
        <w:fldChar w:fldCharType="begin" w:fldLock="1"/>
      </w:r>
      <w:r w:rsidR="009169C3">
        <w:instrText>ADDIN CSL_CITATION {"citationItems":[{"id":"ITEM-1","itemData":{"DOI":"10.1007/s10641-014-0331-y","abstract":"We tested experimentally how the eggs of coregonid fish from the same parents develop at different incubation temperatures under natural long and climate change induced short winter conditions. The experimental scenarios simulating the water temperature in the spawning areas were constructed using a meteorological model including the climate change scenarios and a thermodynamic water quality model. Northern latitude stocks of vendace (Coregonus albula) and European whitefish (Coregonus lavaretus) had high flexibility in the egg developmental rates: the physiologically distinct temperature-dependent regulation of the ontogenetic steps during incubation caused over 3 months long hatching-to-feeding window to adjust the hatching and start of external feeding in optimal conditions. Survival of embryos and larvae did not differ between scenarios and even in the shortest winter scenario, the survival and growth rate of embryos and larvae was high. An among-family effect on the hatching time of the offspring was also observed. Our results showed that spring warming of the water already under the ice is the key cue to synchronize the hatching of coregonids close to the ice break-up period.","author":[{"dropping-particle":"","family":"Karjalainen","given":"Juha","non-dropping-particle":"","parse-names":false,"suffix":""},{"dropping-particle":"","family":"Keskinen","given":"Tapio","non-dropping-particle":"","parse-names":false,"suffix":""},{"dropping-particle":"","family":"Pulkkanen","given":"Merja","non-dropping-particle":"","parse-names":false,"suffix":""},{"dropping-particle":"","family":"Marjomäki","given":"Timo J","non-dropping-particle":"","parse-names":false,"suffix":""}],"container-title":"Environmental Biology of Fishes","id":"ITEM-1","issue":"4","issued":{"date-parts":[["2015"]]},"language":"English","note":"Cc7ry Times Cited:4 Cited References Count:57","page":"979-991","title":"Climate change alters the egg development dynamics in cold-water adapted coregonids","type":"article-journal","volume":"98"},"uris":["http://www.mendeley.com/documents/?uuid=1120a55e-f2ad-394b-ad89-0b3bb220dad8"]},{"id":"ITEM-2","itemData":{"DOI":"10.1111/jfb.12016","ISSN":"0022-1112","author":[{"dropping-particle":"","family":"Muir","given":"Andrew M","non-dropping-particle":"","parse-names":false,"suffix":""},{"dropping-particle":"","family":"Vecsei","given":"P","non-dropping-particle":"","parse-names":false,"suffix":""},{"dropping-particle":"","family":"Pratt","given":"T C","non-dropping-particle":"","parse-names":false,"suffix":""},{"dropping-particle":"","family":"Krueger","given":"C C","non-dropping-particle":"","parse-names":false,"suffix":""},{"dropping-particle":"","family":"Power","given":"M","non-dropping-particle":"","parse-names":false,"suffix":""},{"dropping-particle":"","family":"Reist","given":"J D","non-dropping-particle":"","parse-names":false,"suffix":""}],"container-title":"Journal of Fish Biology","id":"ITEM-2","issue":"2","issued":{"date-parts":[["2013"]]},"page":"600-617","title":"Ontogenetic shifts in morphology and resource use of cisco Coregonus artedi","type":"article-journal","volume":"82"},"uris":["http://www.mendeley.com/documents/?uuid=df4a857f-6864-4f8e-9730-b8dbb7e342c9"]},{"id":"ITEM-3","itemData":{"author":[{"dropping-particle":"","family":"Paufve","given":"Matthew R","non-dropping-particle":"","parse-names":false,"suffix":""}],"id":"ITEM-3","issued":{"date-parts":[["2019"]]},"number-of-pages":"58","publisher":"Cornell University","title":"Diversity in spawning habitat across Great Lakes Cisco populations [Master's thesis]","type":"thesis"},"uris":["http://www.mendeley.com/documents/?uuid=259b0f0d-18b9-4c74-9df3-cabd02dbe234"]}],"mendeley":{"formattedCitation":"(Karjalainen et al., 2015; Muir et al., 2013; Paufve, 2019)","plainTextFormattedCitation":"(Karjalainen et al., 2015; Muir et al., 2013; Paufve, 2019)","previouslyFormattedCitation":"(Karjalainen et al., 2015; Muir et al., 2013; Paufve, 2019)"},"properties":{"noteIndex":0},"schema":"https://github.com/citation-style-language/schema/raw/master/csl-citation.json"}</w:instrText>
      </w:r>
      <w:r w:rsidR="002F7478">
        <w:fldChar w:fldCharType="separate"/>
      </w:r>
      <w:r w:rsidR="002F7478" w:rsidRPr="002F7478">
        <w:rPr>
          <w:noProof/>
        </w:rPr>
        <w:t>(Karjalainen et al., 2015; Muir et al., 2013; Paufve, 2019)</w:t>
      </w:r>
      <w:r w:rsidR="002F7478">
        <w:fldChar w:fldCharType="end"/>
      </w:r>
      <w:r w:rsidRPr="00C0478F">
        <w:t>; however, our understanding of coregonine reproductive behavior and spawning-site selection is limited. The selection of deeper or shallower spawning locations would provide a gradient in environment conditions (e.g.,</w:t>
      </w:r>
      <w:r w:rsidRPr="00C0478F">
        <w:rPr>
          <w:i/>
        </w:rPr>
        <w:t xml:space="preserve"> </w:t>
      </w:r>
      <w:r w:rsidRPr="00C0478F">
        <w:t>light, temperature) depending on population-specific habitat requirements, and both suitable nearshore and offshore spawning habitats are likely to be present in each sampled lake</w:t>
      </w:r>
      <w:r w:rsidR="009169C3">
        <w:t xml:space="preserve"> </w:t>
      </w:r>
      <w:r w:rsidR="009169C3">
        <w:fldChar w:fldCharType="begin" w:fldLock="1"/>
      </w:r>
      <w:r w:rsidR="00300409">
        <w:instrText>ADDIN CSL_CITATION {"citationItems":[{"id":"ITEM-1","itemData":{"author":[{"dropping-particle":"","family":"Goodyear","given":"Carole D","non-dropping-particle":"","parse-names":false,"suffix":""}],"id":"ITEM-1","issued":{"date-parts":[["1982"]]},"publisher":"US Fish and Wildlife Service","title":"Atlas of the spawning and nursery areas of Great Lake fishes","type":"report"},"uris":["http://www.mendeley.com/documents/?uuid=3ece7024-d673-49b5-b856-642b99d15e8b"]},{"id":"ITEM-2","itemData":{"author":[{"dropping-particle":"","family":"Paufve","given":"Matthew R","non-dropping-particle":"","parse-names":false,"suffix":""}],"id":"ITEM-2","issued":{"date-parts":[["2019"]]},"number-of-pages":"58","publisher":"Cornell University","title":"Diversity in spawning habitat across Great Lakes Cisco populations [Master's thesis]","type":"thesis"},"uris":["http://www.mendeley.com/documents/?uuid=259b0f0d-18b9-4c74-9df3-cabd02dbe234"]}],"mendeley":{"formattedCitation":"(Goodyear, 1982; Paufve, 2019)","plainTextFormattedCitation":"(Goodyear, 1982; Paufve, 2019)","previouslyFormattedCitation":"(Goodyear, 1982; Paufve, 2019)"},"properties":{"noteIndex":0},"schema":"https://github.com/citation-style-language/schema/raw/master/csl-citation.json"}</w:instrText>
      </w:r>
      <w:r w:rsidR="009169C3">
        <w:fldChar w:fldCharType="separate"/>
      </w:r>
      <w:r w:rsidR="009169C3" w:rsidRPr="009169C3">
        <w:rPr>
          <w:noProof/>
        </w:rPr>
        <w:t>(Goodyear, 1982; Paufve, 2019)</w:t>
      </w:r>
      <w:r w:rsidR="009169C3">
        <w:fldChar w:fldCharType="end"/>
      </w:r>
      <w:r w:rsidRPr="00C0478F">
        <w:t>.</w:t>
      </w:r>
    </w:p>
    <w:p w14:paraId="0000007C" w14:textId="77777777" w:rsidR="00E37915" w:rsidRPr="00C0478F" w:rsidRDefault="00E37915">
      <w:pPr>
        <w:spacing w:line="360" w:lineRule="auto"/>
      </w:pPr>
    </w:p>
    <w:p w14:paraId="0000007D" w14:textId="77777777" w:rsidR="00E37915" w:rsidRPr="00C0478F" w:rsidRDefault="00050162">
      <w:pPr>
        <w:spacing w:line="360" w:lineRule="auto"/>
      </w:pPr>
      <w:r w:rsidRPr="00C0478F">
        <w:t xml:space="preserve">The existence of varying trait responses between populations raises questions concerning causal mechanisms. Genomic studies can aid our understanding by determining what functional </w:t>
      </w:r>
      <w:r w:rsidRPr="00C0478F">
        <w:lastRenderedPageBreak/>
        <w:t>pathways could be up or down-regulated due to light energy. Any potential changes in metabolic or catabolic genes from light will enhance trait analyses and allow further partitioning of the effects of light from other energy demanding environmental variables (e.g., temperature).</w:t>
      </w:r>
    </w:p>
    <w:p w14:paraId="0000007E" w14:textId="77777777" w:rsidR="00E37915" w:rsidRPr="00C0478F" w:rsidRDefault="00E37915">
      <w:pPr>
        <w:spacing w:line="360" w:lineRule="auto"/>
        <w:rPr>
          <w:color w:val="980000"/>
        </w:rPr>
      </w:pPr>
    </w:p>
    <w:p w14:paraId="0000007F" w14:textId="77777777" w:rsidR="00E37915" w:rsidRPr="00C0478F" w:rsidRDefault="00050162">
      <w:pPr>
        <w:pStyle w:val="Heading1"/>
        <w:spacing w:before="0" w:after="0" w:line="360" w:lineRule="auto"/>
        <w:rPr>
          <w:sz w:val="24"/>
          <w:szCs w:val="24"/>
        </w:rPr>
      </w:pPr>
      <w:bookmarkStart w:id="78" w:name="_heading=h.fcz0waeydqva" w:colFirst="0" w:colLast="0"/>
      <w:bookmarkEnd w:id="78"/>
      <w:r w:rsidRPr="00C0478F">
        <w:rPr>
          <w:sz w:val="24"/>
          <w:szCs w:val="24"/>
        </w:rPr>
        <w:t>Conclusion:</w:t>
      </w:r>
    </w:p>
    <w:p w14:paraId="00000080" w14:textId="76212432" w:rsidR="00E37915" w:rsidRPr="00C0478F" w:rsidRDefault="00050162">
      <w:pPr>
        <w:spacing w:line="360" w:lineRule="auto"/>
      </w:pPr>
      <w:r w:rsidRPr="00C0478F">
        <w:t>Given the extensive degree of developmental plasticity in coregonines, propagation has been proposed as a practical way to reintroduce native species from lakes with extirpated or reduced population levels</w:t>
      </w:r>
      <w:r w:rsidR="00300409">
        <w:t xml:space="preserve"> </w:t>
      </w:r>
      <w:r w:rsidR="00300409">
        <w:fldChar w:fldCharType="begin" w:fldLock="1"/>
      </w:r>
      <w:r w:rsidR="00300409">
        <w:instrText>ADDIN CSL_CITATION {"citationItems":[{"id":"ITEM-1","itemData":{"DOI":"10.3133/ofr20171081","ISBN":"2331-1258","author":[{"dropping-particle":"","family":"Bronte","given":"Charles R","non-dropping-particle":"","parse-names":false,"suffix":""},{"dropping-particle":"","family":"Bunnell","given":"David B","non-dropping-particle":"","parse-names":false,"suffix":""},{"dropping-particle":"","family":"David","given":"Solomon R","non-dropping-particle":"","parse-names":false,"suffix":""},{"dropping-particle":"","family":"Gordon","given":"Roger","non-dropping-particle":"","parse-names":false,"suffix":""},{"dropping-particle":"","family":"Gorsky","given":"Dimitry","non-dropping-particle":"","parse-names":false,"suffix":""},{"dropping-particle":"","family":"Millard","given":"Michael J","non-dropping-particle":"","parse-names":false,"suffix":""},{"dropping-particle":"","family":"Read","given":"Jennifer","non-dropping-particle":"","parse-names":false,"suffix":""},{"dropping-particle":"","family":"Stein","given":"Roy A","non-dropping-particle":"","parse-names":false,"suffix":""},{"dropping-particle":"","family":"Vaccaro","given":"Lynn","non-dropping-particle":"","parse-names":false,"suffix":""}],"id":"ITEM-1","issued":{"date-parts":[["2017"]]},"publisher":"US Geological Survey","title":"Report from the workshop on coregonine restoration science","type":"report"},"uris":["http://www.mendeley.com/documents/?uuid=2ad91efc-3e29-48e4-a580-90cf2cfe26f0"]},{"id":"ITEM-2","itemData":{"DOI":"10.1577/M08-194.1","ISBN":"0275-5947","ISSN":"0275-5947","abstract":"Herein we examine scientific questions related to successful re-establishment of native deepwater fish communities in the Laurentian Great Lakes. and we (1) propose a conceptual model for native deepwater fish communities (2) review current research and identify research hypotheses for lake trout Salvelinus namaycush, pelagic ciscoes Coregonus spp., and sculpins (Cottus spp. and Myoxocephalus spp.); (3) pose research questions emerging at community and ecosystem levels: and (4) identify high-priority research topics related to population re-establishment. The conceptual model is based on a generalized life cycle nested within processes at the Population, metapopulation, community, and ecosystem levels. The conceptual model assumes that variation in population abundance is a natural phenomenon and that biodiversity contributes to ecosystem stability. Key research topics related to lake trout re-establishment include understanding recruitment variation over space and time, identifying sources of early life history mortality. determining the level of genetic differentiation among morphotypes and populations, and comparing the life history and ecology of lean lake trout with those of other lake trout morphotypes. Key research topics related to re-establishing deepwater species of cisco include resolving uncertainties in species identifications, understanding processes maintaining distinctiveness among species, understanding processes leading to cyclic and erratic recruitment, and developing effective propagation methods. Key research topics related to re-establishment of sculpin species include comparing spawning ecology and early life history of each species, determining Population structure. and evaluating the feasibility of live-transfer methods. Key research topics related to community- and ecosystem-level interactions include understanding large-scale directional influences on community function. expanding current views on ecological succession in large lakes, and determining the evolutionary role of diel vertical migration in phenotypic diversification of deepwater fishes. Finally. we propose that research in four topical areas are most pertinent to re-establishing native deepwater fishes: life history bottlenecks. population and metapopulation dynamics. matching fish phenotypes to stocking sites, and propagation and stocking methods.","author":[{"dropping-particle":"","family":"Zimmerman","given":"Mara S.","non-dropping-particle":"","parse-names":false,"suffix":""},{"dropping-particle":"","family":"Krueger","given":"Charles C.","non-dropping-particle":"","parse-names":false,"suffix":""}],"container-title":"North American Journal of Fisheries Management","id":"ITEM-2","issue":"5","issued":{"date-parts":[["2009"]]},"page":"1352-1371","title":"An Ecosystem Perspective on Re-establishing Native Deepwater Fishes in the Laurentian Great Lakes","type":"article-journal","volume":"29"},"uris":["http://www.mendeley.com/documents/?uuid=56c8c22b-6af2-3714-bbe6-b7bc0b379ebb"]}],"mendeley":{"formattedCitation":"(Bronte et al., 2017; Zimmerman and Krueger, 2009)","plainTextFormattedCitation":"(Bronte et al., 2017; Zimmerman and Krueger, 2009)","previouslyFormattedCitation":"(Bronte et al., 2017; Zimmerman and Krueger, 2009)"},"properties":{"noteIndex":0},"schema":"https://github.com/citation-style-language/schema/raw/master/csl-citation.json"}</w:instrText>
      </w:r>
      <w:r w:rsidR="00300409">
        <w:fldChar w:fldCharType="separate"/>
      </w:r>
      <w:r w:rsidR="00300409" w:rsidRPr="00300409">
        <w:rPr>
          <w:noProof/>
        </w:rPr>
        <w:t>(Bronte et al., 2017; Zimmerman and Krueger, 2009)</w:t>
      </w:r>
      <w:r w:rsidR="00300409">
        <w:fldChar w:fldCharType="end"/>
      </w:r>
      <w:r w:rsidRPr="00C0478F">
        <w:t>. A key uncertainty to maximizing restoration efforts is whether managers should</w:t>
      </w:r>
      <w:ins w:id="79" w:author="Taylor Stewart" w:date="2021-05-12T11:47:00Z">
        <w:r w:rsidR="005571E7">
          <w:t xml:space="preserve"> </w:t>
        </w:r>
        <w:r w:rsidR="005571E7" w:rsidRPr="00C0478F">
          <w:t>mimic natural environmental conditions</w:t>
        </w:r>
        <w:r w:rsidR="005571E7">
          <w:t xml:space="preserve"> to increase </w:t>
        </w:r>
        <w:commentRangeStart w:id="80"/>
        <w:commentRangeStart w:id="81"/>
        <w:commentRangeEnd w:id="80"/>
        <w:r w:rsidR="005571E7">
          <w:rPr>
            <w:rStyle w:val="CommentReference"/>
          </w:rPr>
          <w:commentReference w:id="80"/>
        </w:r>
      </w:ins>
      <w:commentRangeEnd w:id="81"/>
      <w:ins w:id="82" w:author="Taylor Stewart" w:date="2021-05-12T11:48:00Z">
        <w:r w:rsidR="005571E7">
          <w:rPr>
            <w:rStyle w:val="CommentReference"/>
          </w:rPr>
          <w:commentReference w:id="81"/>
        </w:r>
      </w:ins>
      <w:del w:id="83" w:author="Taylor Stewart" w:date="2021-05-12T11:47:00Z">
        <w:r w:rsidRPr="00C0478F" w:rsidDel="005571E7">
          <w:delText xml:space="preserve"> </w:delText>
        </w:r>
        <w:commentRangeStart w:id="84"/>
        <w:r w:rsidRPr="00C0478F" w:rsidDel="005571E7">
          <w:delText xml:space="preserve">prioritize </w:delText>
        </w:r>
      </w:del>
      <w:r w:rsidRPr="00C0478F">
        <w:t xml:space="preserve">survival </w:t>
      </w:r>
      <w:ins w:id="85" w:author="Taylor Stewart" w:date="2021-05-12T11:47:00Z">
        <w:r w:rsidR="005571E7">
          <w:t>during</w:t>
        </w:r>
      </w:ins>
      <w:del w:id="86" w:author="Taylor Stewart" w:date="2021-05-12T11:47:00Z">
        <w:r w:rsidRPr="00C0478F" w:rsidDel="005571E7">
          <w:delText>in</w:delText>
        </w:r>
      </w:del>
      <w:r w:rsidRPr="00C0478F">
        <w:t xml:space="preserve"> propagation </w:t>
      </w:r>
      <w:del w:id="87" w:author="Taylor Stewart" w:date="2021-05-12T11:48:00Z">
        <w:r w:rsidRPr="00C0478F" w:rsidDel="005571E7">
          <w:delText>methods by mimicking natural environmental conditions</w:delText>
        </w:r>
        <w:r w:rsidR="00300409" w:rsidDel="005571E7">
          <w:delText xml:space="preserve"> </w:delText>
        </w:r>
      </w:del>
      <w:commentRangeEnd w:id="84"/>
      <w:r w:rsidR="00597710">
        <w:rPr>
          <w:rStyle w:val="CommentReference"/>
        </w:rPr>
        <w:commentReference w:id="84"/>
      </w:r>
      <w:r w:rsidR="00300409">
        <w:fldChar w:fldCharType="begin" w:fldLock="1"/>
      </w:r>
      <w:r w:rsidR="007917C1">
        <w:instrText>ADDIN CSL_CITATION {"citationItems":[{"id":"ITEM-1","itemData":{"DOI":"10.3133/ofr20171081","ISBN":"2331-1258","author":[{"dropping-particle":"","family":"Bronte","given":"Charles R","non-dropping-particle":"","parse-names":false,"suffix":""},{"dropping-particle":"","family":"Bunnell","given":"David B","non-dropping-particle":"","parse-names":false,"suffix":""},{"dropping-particle":"","family":"David","given":"Solomon R","non-dropping-particle":"","parse-names":false,"suffix":""},{"dropping-particle":"","family":"Gordon","given":"Roger","non-dropping-particle":"","parse-names":false,"suffix":""},{"dropping-particle":"","family":"Gorsky","given":"Dimitry","non-dropping-particle":"","parse-names":false,"suffix":""},{"dropping-particle":"","family":"Millard","given":"Michael J","non-dropping-particle":"","parse-names":false,"suffix":""},{"dropping-particle":"","family":"Read","given":"Jennifer","non-dropping-particle":"","parse-names":false,"suffix":""},{"dropping-particle":"","family":"Stein","given":"Roy A","non-dropping-particle":"","parse-names":false,"suffix":""},{"dropping-particle":"","family":"Vaccaro","given":"Lynn","non-dropping-particle":"","parse-names":false,"suffix":""}],"id":"ITEM-1","issued":{"date-parts":[["2017"]]},"publisher":"US Geological Survey","title":"Report from the workshop on coregonine restoration science","type":"report"},"uris":["http://www.mendeley.com/documents/?uuid=2ad91efc-3e29-48e4-a580-90cf2cfe26f0"]}],"mendeley":{"formattedCitation":"(Bronte et al., 2017)","plainTextFormattedCitation":"(Bronte et al., 2017)","previouslyFormattedCitation":"(Bronte et al., 2017)"},"properties":{"noteIndex":0},"schema":"https://github.com/citation-style-language/schema/raw/master/csl-citation.json"}</w:instrText>
      </w:r>
      <w:r w:rsidR="00300409">
        <w:fldChar w:fldCharType="separate"/>
      </w:r>
      <w:r w:rsidR="00300409" w:rsidRPr="00300409">
        <w:rPr>
          <w:noProof/>
        </w:rPr>
        <w:t>(Bronte et al., 2017)</w:t>
      </w:r>
      <w:r w:rsidR="00300409">
        <w:fldChar w:fldCharType="end"/>
      </w:r>
      <w:r w:rsidRPr="00C0478F">
        <w:t xml:space="preserve">. Our study highlights the potential role of winter light conditions, </w:t>
      </w:r>
      <w:commentRangeStart w:id="88"/>
      <w:commentRangeStart w:id="89"/>
      <w:commentRangeStart w:id="90"/>
      <w:r w:rsidRPr="00C0478F">
        <w:t>the influence of light intensity on cisco embryo development</w:t>
      </w:r>
      <w:commentRangeEnd w:id="88"/>
      <w:r w:rsidR="00597710">
        <w:rPr>
          <w:rStyle w:val="CommentReference"/>
        </w:rPr>
        <w:commentReference w:id="88"/>
      </w:r>
      <w:commentRangeEnd w:id="89"/>
      <w:r w:rsidR="00597710">
        <w:rPr>
          <w:rStyle w:val="CommentReference"/>
        </w:rPr>
        <w:commentReference w:id="89"/>
      </w:r>
      <w:commentRangeEnd w:id="90"/>
      <w:r w:rsidR="005571E7">
        <w:rPr>
          <w:rStyle w:val="CommentReference"/>
        </w:rPr>
        <w:commentReference w:id="90"/>
      </w:r>
      <w:r w:rsidRPr="00C0478F">
        <w:t xml:space="preserve">, and the impact changing ice regimes may have on cisco survival and recruitment in the wild. We did not identify a consistent directional reaction between and within the two cisco populations to increasing light, and </w:t>
      </w:r>
      <w:r w:rsidRPr="00C0478F">
        <w:rPr>
          <w:rFonts w:ascii="Calibri" w:hAnsi="Calibri" w:cs="Calibri"/>
        </w:rPr>
        <w:t>﻿</w:t>
      </w:r>
      <w:r w:rsidRPr="00C0478F">
        <w:t xml:space="preserve">light is likely to have a differential effect on a number of physiological and biochemical processes. Large-scale, cross-lake propagation and reintroduction efforts are likely to be limited by the ability to match cisco phenotypes and </w:t>
      </w:r>
      <w:commentRangeStart w:id="91"/>
      <w:commentRangeStart w:id="92"/>
      <w:commentRangeStart w:id="93"/>
      <w:r w:rsidRPr="00C0478F">
        <w:t>optimal incubation conditions</w:t>
      </w:r>
      <w:commentRangeEnd w:id="91"/>
      <w:r w:rsidR="00597710">
        <w:rPr>
          <w:rStyle w:val="CommentReference"/>
        </w:rPr>
        <w:commentReference w:id="91"/>
      </w:r>
      <w:commentRangeEnd w:id="92"/>
      <w:r w:rsidR="00597710">
        <w:rPr>
          <w:rStyle w:val="CommentReference"/>
        </w:rPr>
        <w:commentReference w:id="92"/>
      </w:r>
      <w:commentRangeEnd w:id="93"/>
      <w:r w:rsidR="00305F2B">
        <w:rPr>
          <w:rStyle w:val="CommentReference"/>
        </w:rPr>
        <w:commentReference w:id="93"/>
      </w:r>
      <w:r w:rsidRPr="00C0478F">
        <w:t xml:space="preserve">. Our results provide </w:t>
      </w:r>
      <w:r w:rsidRPr="00C0478F">
        <w:rPr>
          <w:color w:val="000000"/>
        </w:rPr>
        <w:t>a step towards better understanding the recent high variability observed in coregonine recruitment and may help predict what the future of this species may look like under current climate trends.</w:t>
      </w:r>
    </w:p>
    <w:p w14:paraId="00000081" w14:textId="77777777" w:rsidR="00E37915" w:rsidRPr="00C0478F" w:rsidRDefault="00E37915">
      <w:pPr>
        <w:spacing w:line="360" w:lineRule="auto"/>
        <w:rPr>
          <w:b/>
        </w:rPr>
      </w:pPr>
    </w:p>
    <w:p w14:paraId="00000082" w14:textId="77777777" w:rsidR="00E37915" w:rsidRPr="00C0478F" w:rsidRDefault="00050162">
      <w:pPr>
        <w:pStyle w:val="Heading1"/>
        <w:spacing w:before="0" w:after="0" w:line="360" w:lineRule="auto"/>
        <w:rPr>
          <w:sz w:val="24"/>
          <w:szCs w:val="24"/>
        </w:rPr>
      </w:pPr>
      <w:bookmarkStart w:id="94" w:name="_heading=h.sug6p8d9bjo7" w:colFirst="0" w:colLast="0"/>
      <w:bookmarkEnd w:id="94"/>
      <w:r w:rsidRPr="00C0478F">
        <w:rPr>
          <w:sz w:val="24"/>
          <w:szCs w:val="24"/>
        </w:rPr>
        <w:t>Acknowledgments:</w:t>
      </w:r>
    </w:p>
    <w:p w14:paraId="00000083" w14:textId="54A142D2" w:rsidR="00E37915" w:rsidRPr="00C0478F" w:rsidRDefault="00050162">
      <w:pPr>
        <w:spacing w:line="360" w:lineRule="auto"/>
        <w:rPr>
          <w:b/>
        </w:rPr>
      </w:pPr>
      <w:r w:rsidRPr="00C0478F">
        <w:t xml:space="preserve">We thank the staff at the Wisconsin Department of Natural Resources Bayfield Fisheries Field Station, United States Geological Survey (USGS) Tunison Laboratory of Aquatic Science, and New York State Department of Environmental Conservation Cape Vincent Fisheries Station for conducting field collections of spawning adults. The staff at Apostle Islands National Lakeshore (U.S. National Park Service) conducted sensor deployment and retrieval. We also thank Rachel Taylor, Dan Yule, and Caroline Rosinski for help with fertilizations and experiment maintenance. </w:t>
      </w:r>
      <w:r w:rsidR="00C0478F">
        <w:t>[</w:t>
      </w:r>
      <w:r w:rsidR="00C0478F" w:rsidRPr="00C0478F">
        <w:t>NAME]</w:t>
      </w:r>
      <w:r w:rsidRPr="00C0478F">
        <w:t xml:space="preserve"> provided the USGS solicited review that strengthened the manuscript, as did anonymous peer reviewers and Stockwell and Marsden lab members. This work was supported by the USGS [grant number G17AC00042]. Any use of trade, product, or firm names is for descriptive purposes only and does not imply endorsement by the U.S. Government.</w:t>
      </w:r>
    </w:p>
    <w:p w14:paraId="00000085" w14:textId="47B5F17C" w:rsidR="00E37915" w:rsidRPr="00C0478F" w:rsidRDefault="00050162">
      <w:pPr>
        <w:pStyle w:val="Heading1"/>
        <w:spacing w:before="0" w:after="0" w:line="360" w:lineRule="auto"/>
        <w:rPr>
          <w:sz w:val="24"/>
          <w:szCs w:val="24"/>
        </w:rPr>
      </w:pPr>
      <w:bookmarkStart w:id="95" w:name="_heading=h.qlriktve608b" w:colFirst="0" w:colLast="0"/>
      <w:bookmarkEnd w:id="95"/>
      <w:r w:rsidRPr="00C0478F">
        <w:rPr>
          <w:sz w:val="24"/>
          <w:szCs w:val="24"/>
        </w:rPr>
        <w:lastRenderedPageBreak/>
        <w:t>References:</w:t>
      </w:r>
    </w:p>
    <w:p w14:paraId="0091427D" w14:textId="31B72BAA" w:rsidR="007567B8" w:rsidRPr="007567B8" w:rsidRDefault="007917C1" w:rsidP="007567B8">
      <w:pPr>
        <w:widowControl w:val="0"/>
        <w:autoSpaceDE w:val="0"/>
        <w:autoSpaceDN w:val="0"/>
        <w:adjustRightInd w:val="0"/>
        <w:spacing w:line="360" w:lineRule="auto"/>
        <w:ind w:left="480" w:hanging="480"/>
        <w:rPr>
          <w:noProof/>
        </w:rPr>
      </w:pPr>
      <w:r>
        <w:fldChar w:fldCharType="begin" w:fldLock="1"/>
      </w:r>
      <w:r>
        <w:instrText xml:space="preserve">ADDIN Mendeley Bibliography CSL_BIBLIOGRAPHY </w:instrText>
      </w:r>
      <w:r>
        <w:fldChar w:fldCharType="separate"/>
      </w:r>
      <w:r w:rsidR="007567B8" w:rsidRPr="007567B8">
        <w:rPr>
          <w:noProof/>
        </w:rPr>
        <w:t>Abdel-Rahim, M.M., Lotfy, A.M., Aly, H.A., Sallam, G.R., Toutou, M.M., 2019. Effects of light source, photoperiod, and intensity on technical and economic performance of meagre, Argyrosomus regius, on intensive land-based farms. Aquac. Aquarium, Conserv. Legis. 12, 1531–1545.</w:t>
      </w:r>
    </w:p>
    <w:p w14:paraId="5FB0552E"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 xml:space="preserve">Anneville, O., Souissi, S., Molinero, J.C., Gerdeaux, D., 2009. Influences of human activity and climate on the stock‐recruitment dynamics of whitefish, </w:t>
      </w:r>
      <w:r w:rsidRPr="00784C5A">
        <w:rPr>
          <w:i/>
          <w:iCs/>
          <w:noProof/>
        </w:rPr>
        <w:t>Coregonus lavaretus</w:t>
      </w:r>
      <w:r w:rsidRPr="007567B8">
        <w:rPr>
          <w:noProof/>
        </w:rPr>
        <w:t>, in Lake Geneva. Fish. Manag. Ecol. 16, 492–500. https://doi.org/10.1111/j.1365-2400.2009.00703.x</w:t>
      </w:r>
    </w:p>
    <w:p w14:paraId="0AC0A027"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Austin, J.A., Colman, S.M., 2007. Lake Superior summer water temperatures are increasing more rapidly than regional temperatures: A positive ice-albedo feedback. Geophys. Res. Lett. 34, 1–5. https://doi.org/10.1029/2006GL029021</w:t>
      </w:r>
    </w:p>
    <w:p w14:paraId="1ACCC054"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Bates, D., Mächler, M., Bolker, B., Walker, S., 2015. Fitting Linear Mixed-Effects Models Using lme4. J. Stat. Softw. 67, 1–48.</w:t>
      </w:r>
    </w:p>
    <w:p w14:paraId="3BFB06EB"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Blahušiaková, A., Matoušková, M., Jenicek, M., Ledvinka, O., Kliment, Z., Podolinská, J., Snopková, Z., 2020. Snow and climate trends and their impact on seasonal runoff and hydrological drought types in selected mountain catchments in Central Europe. Hydrol. Sci. J. 65, 2083–2096. https://doi.org/10.1080/02626667.2020.1784900</w:t>
      </w:r>
    </w:p>
    <w:p w14:paraId="28454C4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Blaxter, J.H.S., 1991. The effect of temperature on larval fishes. Netherlands J. Zool. 42, 336–357. https://doi.org/10.1163/156854291X00379</w:t>
      </w:r>
    </w:p>
    <w:p w14:paraId="058AF5CA" w14:textId="5F849811" w:rsidR="007567B8" w:rsidRPr="007567B8" w:rsidRDefault="007567B8" w:rsidP="007567B8">
      <w:pPr>
        <w:widowControl w:val="0"/>
        <w:autoSpaceDE w:val="0"/>
        <w:autoSpaceDN w:val="0"/>
        <w:adjustRightInd w:val="0"/>
        <w:spacing w:line="360" w:lineRule="auto"/>
        <w:ind w:left="480" w:hanging="480"/>
        <w:rPr>
          <w:noProof/>
        </w:rPr>
      </w:pPr>
      <w:r w:rsidRPr="007567B8">
        <w:rPr>
          <w:noProof/>
        </w:rPr>
        <w:t>Blaxter, J.H.S.</w:t>
      </w:r>
      <w:r w:rsidR="00E738A2">
        <w:rPr>
          <w:noProof/>
        </w:rPr>
        <w:t xml:space="preserve"> Hempel, G.</w:t>
      </w:r>
      <w:r w:rsidRPr="007567B8">
        <w:rPr>
          <w:noProof/>
        </w:rPr>
        <w:t>, 1963. The influence of egg size on herring larvae (</w:t>
      </w:r>
      <w:r w:rsidRPr="00784C5A">
        <w:rPr>
          <w:i/>
          <w:iCs/>
          <w:noProof/>
        </w:rPr>
        <w:t>Clupea harengus</w:t>
      </w:r>
      <w:r w:rsidRPr="007567B8">
        <w:rPr>
          <w:noProof/>
        </w:rPr>
        <w:t xml:space="preserve"> L). J. du Cons. / Cons. Perm. Int. pour l’Exploration la Mer 28, 211–240. https://doi.org/10.1093/icesjms/28.2.211</w:t>
      </w:r>
    </w:p>
    <w:p w14:paraId="3F04053F"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Bolsenga, S.J., Vanderploeg, H.A., 1992. Estimating photosynthetically available radiation into open and ice-covered freshwater lakes from surface characteristics; a high transmittance case study. Hydrobiologia 243–244, 95–104. https://doi.org/10.1007/BF00007024</w:t>
      </w:r>
    </w:p>
    <w:p w14:paraId="184A2AF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Bronte, C.R., Bunnell, D.B., David, S.R., Gordon, R., Gorsky, D., Millard, M.J., Read, J., Stein, R.A., Vaccaro, L., 2017. Report from the workshop on coregonine restoration science. US Geological Survey. https://doi.org/10.3133/ofr20171081</w:t>
      </w:r>
    </w:p>
    <w:p w14:paraId="705E05FD"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Chernyaev, Z.A., 2007. Factors and possible mechanisms causing changes in the rate of embryonic development of bony fish (with reference to Coregonidae). J. Ichthyol. 47, 494–503. https://doi.org/10.1134/S003294520707003X</w:t>
      </w:r>
    </w:p>
    <w:p w14:paraId="62189BB7"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lastRenderedPageBreak/>
        <w:t>Chernyaev, Z.A., 1993. The Impact of Light Factor on the Embryonic Development of Coregonids. Izv. Akad. Nauk. Ser. Biol 64–73.</w:t>
      </w:r>
    </w:p>
    <w:p w14:paraId="651AAF65"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Ciannelli, L., Bailey, K., Olsen, E.M., 2015. Evolutionary and ecological constraints of fish spawning habitats. ICES J. Mar. Sci. 72, 285–296. https://doi.org/10.1093/icesjms/fsu145</w:t>
      </w:r>
    </w:p>
    <w:p w14:paraId="4BC78F75"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Colby, P.J., Brooke, L.T., 1970. Survival and development of lake herring (</w:t>
      </w:r>
      <w:r w:rsidRPr="00784C5A">
        <w:rPr>
          <w:i/>
          <w:iCs/>
          <w:noProof/>
        </w:rPr>
        <w:t>Coregonus artedii</w:t>
      </w:r>
      <w:r w:rsidRPr="007567B8">
        <w:rPr>
          <w:noProof/>
        </w:rPr>
        <w:t>) eggs at various incubation temperatures. Biol. Coregonid Fishes 417–428.</w:t>
      </w:r>
    </w:p>
    <w:p w14:paraId="41D74635"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Cortés, A., MacIntyre, S., Sadro, S., 2017. Flowpath and retention of snowmelt in an ice‐covered arctic lake. Limnol. Oceanogr. 62, 2023–2044. https://doi.org/10.1002/lno.10549</w:t>
      </w:r>
    </w:p>
    <w:p w14:paraId="7AAD3CC3"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Cushing, D.H., 1990. Plankton production and year-class strength in fish populations: An update of the match/mismatch hypothesis. Adv. Mar. Biol. 26, 249–293. https://doi.org/10.1016/S0065-2881(08)60202-3</w:t>
      </w:r>
    </w:p>
    <w:p w14:paraId="6300F90D"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Cutforth, H.W., McConkey, B.G., Woodvine, R.J., Smith, D.G., Jefferson, P.G., Akinremi, O.O., 1999. Climate change in the semiarid prairie of southwestern Saskatchewan: Late winter–early spring. Can. J. Plant Sci. 79, 343–350. https://doi.org/10.4141/P98-137</w:t>
      </w:r>
    </w:p>
    <w:p w14:paraId="375F5D7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 xml:space="preserve">Delgado, M.J., Gutiérrez, P., Alonso-Bedate, M., 1987. Melatonin and photoperiod alter growth and larval development in </w:t>
      </w:r>
      <w:r w:rsidRPr="00784C5A">
        <w:rPr>
          <w:i/>
          <w:iCs/>
          <w:noProof/>
        </w:rPr>
        <w:t>Xenopus laevis</w:t>
      </w:r>
      <w:r w:rsidRPr="007567B8">
        <w:rPr>
          <w:noProof/>
        </w:rPr>
        <w:t xml:space="preserve"> tadpoles. Comp. Biochem. Physiol. Part A Physiol. 86, 417–421. https://doi.org/10.1016/0300-9629(87)90517-2</w:t>
      </w:r>
    </w:p>
    <w:p w14:paraId="609052E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Ebener, M.P., Stockwell, J.D., Yule, D.L., Gorman, O.T., Hrabik, T.R., Kinnunen, R.E., Mattes, W.P., Oyadomari, J.K., Schreiner, D.R., Geving, S., Scribner, K., Schram, S.T., Seider, M.J., Sitar, S.P., 2008. Status of cisco (</w:t>
      </w:r>
      <w:r w:rsidRPr="00784C5A">
        <w:rPr>
          <w:i/>
          <w:iCs/>
          <w:noProof/>
        </w:rPr>
        <w:t>Coregonus artedi</w:t>
      </w:r>
      <w:r w:rsidRPr="007567B8">
        <w:rPr>
          <w:noProof/>
        </w:rPr>
        <w:t>) in Lake Superior during 1970-2006 and management and research considerations. Ann Arbor, Michigan Gt. Lakes Fish. Comm. Lake Super. Tech. Rep. 1, 126.</w:t>
      </w:r>
    </w:p>
    <w:p w14:paraId="1BC83644"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Eisler, R., 1961. Effects of visible radiation on salmonoid embryos and larvae. Growth 25, 281–346.</w:t>
      </w:r>
    </w:p>
    <w:p w14:paraId="6AD68ED7"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Eisler, R., 1958. Some effects of artificial light on salmon eggs and larvae. Trans. Am. Fish. Soc. 87, 151–162. https://doi.org/10.1577/1548-8659(1957)87[151:SEOALO]2.0.CO;2</w:t>
      </w:r>
    </w:p>
    <w:p w14:paraId="4432BA87"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Ekstrzöm, P., Meissl, H., 1997. The pineal organ of teleost fishes. Rev. Fish Biol. Fish. 7, 199–284. https://doi.org/10.1023/A:1018483627058</w:t>
      </w:r>
    </w:p>
    <w:p w14:paraId="692AA096"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Eshenroder, R.L., Vecsei, P., Gorman, O.T., Yule, D.L., Pratt, T.C., Mandrak, N.E., Bunnell, D.B., Muir, A.M., 2016. Ciscoes (</w:t>
      </w:r>
      <w:r w:rsidRPr="00784C5A">
        <w:rPr>
          <w:i/>
          <w:iCs/>
          <w:noProof/>
        </w:rPr>
        <w:t>Coregonus</w:t>
      </w:r>
      <w:r w:rsidRPr="007567B8">
        <w:rPr>
          <w:noProof/>
        </w:rPr>
        <w:t xml:space="preserve">, subgenus </w:t>
      </w:r>
      <w:r w:rsidRPr="00784C5A">
        <w:rPr>
          <w:i/>
          <w:iCs/>
          <w:noProof/>
        </w:rPr>
        <w:t>Leucichthys</w:t>
      </w:r>
      <w:r w:rsidRPr="007567B8">
        <w:rPr>
          <w:noProof/>
        </w:rPr>
        <w:t xml:space="preserve">) of the Laurentian Great Lakes and Lake Nipigon, Canadian Journal of Fisheries and Aquatic Sciences. Great </w:t>
      </w:r>
      <w:r w:rsidRPr="007567B8">
        <w:rPr>
          <w:noProof/>
        </w:rPr>
        <w:lastRenderedPageBreak/>
        <w:t>Lakes Fishery Commission.</w:t>
      </w:r>
    </w:p>
    <w:p w14:paraId="235F88A4"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Falcón, J., Migaud, H., Munoz-Cueto, J.A., Carrillo, M., 2010. Current knowledge on the melatonin system in teleost fish. Gen. Comp. Endocrinol. 165, 469–482. https://doi.org/10.1016/j.ygcen.2009.04.026</w:t>
      </w:r>
    </w:p>
    <w:p w14:paraId="2309AF81"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Fleming-Lehtinen, V., Laamanen, M., 2012. Long-term changes in Secchi depth and the role of phytoplankton in explaining light attenuation in the Baltic Sea. Estuar. Coast. Shelf Sci. 102, 1–10. https://doi.org/10.1016/j.ecss.2012.02.015</w:t>
      </w:r>
    </w:p>
    <w:p w14:paraId="459EBCFB"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Forsythe, W.C., Rykiel Jr, E.J., Stahl, R.S., Wu, H., Schoolfield, R.M., 1995. A model comparison for daylength as a function of latitude and day of year. Ecol. Modell. 80, 87–95. https://doi.org/10.1016/0304-3800(94)00034-F</w:t>
      </w:r>
    </w:p>
    <w:p w14:paraId="75C4D035"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Gaston, K.J., Bennie, J., Davies, T.W., Hopkins, J., 2013. The ecological impacts of nighttime light pollution: a mechanistic appraisal. Biol. Rev. 88, 912–927. https://doi.org/10.1111/brv.12036</w:t>
      </w:r>
    </w:p>
    <w:p w14:paraId="1A747818"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Goldberg, B., Klein, W.H., 1977. Variations in the spectral distribution of daylight at various geographical locations on the earth’s surface. Sol. Energy 19, 3–13. https://doi.org/10.1016/0038-092X(77)90083-4</w:t>
      </w:r>
    </w:p>
    <w:p w14:paraId="012FE77F"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Goodyear, C.D., 1982. Atlas of the spawning and nursery areas of Great Lake fishes. US Fish and Wildlife Service.</w:t>
      </w:r>
    </w:p>
    <w:p w14:paraId="25D09E26"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Hampton, S.E., Moore, M. V, Ozersky, T., Stanley, E.H., Polashenski, C.M., Galloway, A.W.E., 2015. Heating up a cold subject: prospects for under-ice plankton research in lakes. J. Plankton Res. 37, 277–284. https://doi.org/10.1093/plankt/fbv002</w:t>
      </w:r>
    </w:p>
    <w:p w14:paraId="4F4FD552"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Hjort, J., 1914. Fluctuations in the great fisheries of Northern Europe, in: Rapports et Procés-Verbaux. ICES, pp. 1–228.</w:t>
      </w:r>
    </w:p>
    <w:p w14:paraId="44B7950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Hodson, P. V, Blunt, B.R., 1986. The effect of time from hatch on the yolk conversion efficiency of rainbow trout, Salmo gairdneri. J. Fish Biol. 29, 37–46. https://doi.org/10.1111/j.1095-8649.1986.tb04924.x</w:t>
      </w:r>
    </w:p>
    <w:p w14:paraId="51DBF9DD"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Iglesias, J., Rodríguez-Ojea, G., Peleteiro, J.B., 1995. Effect of light and temperature on the development of turbot eggs (Scophthalmus maximus L.), in: ICES Marine Science Symposia. Copenhagen, Denmark: International Council for the Exploration of the Sea, 1991-, pp. 40–44.</w:t>
      </w:r>
    </w:p>
    <w:p w14:paraId="7F0D7D74" w14:textId="13043D03" w:rsidR="007567B8" w:rsidRPr="007567B8" w:rsidRDefault="007567B8" w:rsidP="007567B8">
      <w:pPr>
        <w:widowControl w:val="0"/>
        <w:autoSpaceDE w:val="0"/>
        <w:autoSpaceDN w:val="0"/>
        <w:adjustRightInd w:val="0"/>
        <w:spacing w:line="360" w:lineRule="auto"/>
        <w:ind w:left="480" w:hanging="480"/>
        <w:rPr>
          <w:noProof/>
        </w:rPr>
      </w:pPr>
      <w:r w:rsidRPr="007567B8">
        <w:rPr>
          <w:noProof/>
        </w:rPr>
        <w:t xml:space="preserve">Iles, T.D., Sinclair, M., 1982. Atlantic herring: stock discreteness and abundance. Science. 215, </w:t>
      </w:r>
      <w:r w:rsidRPr="007567B8">
        <w:rPr>
          <w:noProof/>
        </w:rPr>
        <w:lastRenderedPageBreak/>
        <w:t>627–633. https://doi.org/10.1126/science.215.4533.627</w:t>
      </w:r>
    </w:p>
    <w:p w14:paraId="4392DA1B"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Isles, P.D.F., Xu, Y., Stockwell, J.D., Schroth, A.W., 2017. Climate-driven changes in energy and mass inputs systematically alter nutrient concentration and stoichiometry in deep and shallow regions of Lake Champlain. Biogeochemistry 133, 201–217. https://doi.org/10.1007/s10533-017-0327-8</w:t>
      </w:r>
    </w:p>
    <w:p w14:paraId="73C60729"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John, K.R., Hasler, A.D., 1956. Observations on Some Factors Affecting the Hatching of Eggs and the in Lake Mendota , Wisconsin. Limnol. Oceanogr. 1, 176–194. https://doi.org/10.4319/lo.1956.1.3.0176</w:t>
      </w:r>
    </w:p>
    <w:p w14:paraId="0F0DA96E"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Kamler, E., 2008. Resource allocation in yolk-feeding fish. Rev. Fish Biol. Fish. 18, 143–200. https://doi.org/10.1007/s11160-007-9070-x</w:t>
      </w:r>
    </w:p>
    <w:p w14:paraId="1A29AC6B"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Karjalainen, J., Auvinen, H., Helminen, H., Marjomäki, T.J., Niva, T., Sarvala, J., Viljanen, M., 2000. Unpredictability of ﬁsh recruitment - interannual variation in YOY abundance. J. Fish Biol. https://doi.org/DOI 10.1006/jfbi.1999.1206</w:t>
      </w:r>
    </w:p>
    <w:p w14:paraId="4BC834FA"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Karjalainen, J., Jokinen, L., Keskinen, T., Marjomäki, T.J., 2016. Environmental and genetic effects on larval hatching time in two coregonids. Hydrobiologia 780, 135–143. https://doi.org/10.1007/s10750-016-2807-6</w:t>
      </w:r>
    </w:p>
    <w:p w14:paraId="5AA525D2"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Karjalainen, J., Keskinen, T., Pulkkanen, M., Marjomäki, T.J., 2015. Climate change alters the egg development dynamics in cold-water adapted coregonids. Environ. Biol. Fishes 98, 979–991. https://doi.org/10.1007/s10641-014-0331-y</w:t>
      </w:r>
    </w:p>
    <w:p w14:paraId="0CA8E2AD"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Kwain, W.-H., 1975. Embryonic development, early growth and meristic variation in rainbow trout (</w:t>
      </w:r>
      <w:r w:rsidRPr="00784C5A">
        <w:rPr>
          <w:i/>
          <w:iCs/>
          <w:noProof/>
        </w:rPr>
        <w:t>Salmo gairdneri</w:t>
      </w:r>
      <w:r w:rsidRPr="007567B8">
        <w:rPr>
          <w:noProof/>
        </w:rPr>
        <w:t>) exposed to combinations of light intensity and temperature. J. Fish. Res. Board Canada 32, 397–402. https://doi.org/10.1139/f75-046</w:t>
      </w:r>
    </w:p>
    <w:p w14:paraId="460CC437"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Lepak, T.A., Ogle, D.H., Vinson, M.R., 2017. Age, year-class strength variability, and partial age validation of Kiyis from Lake Superior. North Am. J. Fish. Manag. 37, 1151–1160. https://doi.org/10.1080/02755947.2017.1350222</w:t>
      </w:r>
    </w:p>
    <w:p w14:paraId="72D042C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 xml:space="preserve">Luczynski, M., 1991. Temperature requirements for growth and survival of larval vendace, </w:t>
      </w:r>
      <w:r w:rsidRPr="00784C5A">
        <w:rPr>
          <w:i/>
          <w:iCs/>
          <w:noProof/>
        </w:rPr>
        <w:t>Coregonus albula</w:t>
      </w:r>
      <w:r w:rsidRPr="007567B8">
        <w:rPr>
          <w:noProof/>
        </w:rPr>
        <w:t xml:space="preserve"> (L.). J. Fish Biol. 38, 29–35. https://doi.org/10.1111/j.1095-8649.1991.tb03088.x</w:t>
      </w:r>
    </w:p>
    <w:p w14:paraId="3A9DB89C"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Lynch, A.J., Taylor, W.W., Smith, K.D., 2010. The influence of changing climate on the ecology and management of selected Laurentian Great Lakes fisheries. J. Fish Biol. 77, 1964–1982. https://doi.org/10.1111/j.1095-8649.2010.02759.x</w:t>
      </w:r>
    </w:p>
    <w:p w14:paraId="4FC0121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lastRenderedPageBreak/>
        <w:t xml:space="preserve">MacCrimmon, H.R., Kwain, W.-H., 1969. Influence of light on early development and meristic characters in the rainbow trout, </w:t>
      </w:r>
      <w:r w:rsidRPr="00784C5A">
        <w:rPr>
          <w:i/>
          <w:iCs/>
          <w:noProof/>
        </w:rPr>
        <w:t xml:space="preserve">Salmo gairdneri </w:t>
      </w:r>
      <w:r w:rsidRPr="007567B8">
        <w:rPr>
          <w:noProof/>
        </w:rPr>
        <w:t>Richardson. Can. J. Zool. 47, 631–637. https://doi.org/10.1139/z69-108</w:t>
      </w:r>
    </w:p>
    <w:p w14:paraId="1681BE0A"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Magnuson, J.J., Webster, K.E., Assel, R.A., Bowser, C.J., Dillon, P.J., Eaton, J.G., Evans, H.E., Fee, E.J., Hall, R.I., Mortsch, L.R., 1997. Potential effects of climate changes on aquatic systems: Laurentian Great Lakes and Precambrian Shield Region. Hydrol. Process. 11, 825–871. https://doi.org/10.1002/(SICI)1099-1085(19970630)11:8&lt;825::AID-HYP509&gt;3.0.CO;2-G</w:t>
      </w:r>
    </w:p>
    <w:p w14:paraId="0A645164"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Mangor‐Jensen, A., Waiwood, K.G., 1995. The effect of light exposure on buoyancy of halibut eggs. J. Fish Biol. 47, 18–25. https://doi.org/10.1111/j.1095-8649.1995.tb01869.x</w:t>
      </w:r>
    </w:p>
    <w:p w14:paraId="45930EF1"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Marchesan, M., Spoto, M., Verginella, L., Ferrero, E.A., 2005. Behavioural effects of artificial light on fish species of commercial interest. Fish. Res. 73, 171–185. https://doi.org/10.1016/j.fishres.2004.12.009</w:t>
      </w:r>
    </w:p>
    <w:p w14:paraId="35B1146F"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Marsden, J.E., Casselman, J.M., Edsall, T.A., Elliott, R.F., Fitzsimons, J.D., Horns, W.H., Manny, B.A., McAughey, S.C., Sly, P.G., Swanson, B.L., 1995. Lake trout spawning habitat in the Great Lakes—a review of current knowledge. J. Great Lakes Res. 21, 487–497. https://doi.org/10.1016/S0380-1330(95)71120-0</w:t>
      </w:r>
    </w:p>
    <w:p w14:paraId="6569BAD7"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 xml:space="preserve">Muir, A.M., Vecsei, P., Pratt, T.C., Krueger, C.C., Power, M., Reist, J.D., 2013. Ontogenetic shifts in morphology and resource use of cisco </w:t>
      </w:r>
      <w:r w:rsidRPr="00784C5A">
        <w:rPr>
          <w:i/>
          <w:iCs/>
          <w:noProof/>
        </w:rPr>
        <w:t>Coregonus artedi</w:t>
      </w:r>
      <w:r w:rsidRPr="007567B8">
        <w:rPr>
          <w:noProof/>
        </w:rPr>
        <w:t>. J. Fish Biol. 82, 600–617. https://doi.org/10.1111/jfb.12016</w:t>
      </w:r>
    </w:p>
    <w:p w14:paraId="2431C61D"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Myers, J.T., Yule, D.L., Jones, M.L., Ahrenstorff, T.D., Hrabik, T.R., Claramunt, R.M., Ebener, M.P., Berglund, E.K., 2015. Spatial synchrony in cisco recruitment. Fish. Res. 165, 11–21. https://doi.org/10.1016/j.fishres.2014.12.014</w:t>
      </w:r>
    </w:p>
    <w:p w14:paraId="248A119E"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Nguyen, T.D., Hawley, N., Phanikumar, M.S., 2017. Ice cover, winter circulation, and exchange in Saginaw Bay and Lake Huron. Limnol. Oceanogr. 62, 376–393. https://doi.org/10.1002/lno.10431</w:t>
      </w:r>
    </w:p>
    <w:p w14:paraId="5FD28E06"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Nyberg, P., Bergstrand, E., Degerman, E., Enderlein, O., 2001. Recruitment of pelagic fish in an unstable climate: studies in Sweden’s four largest lakes. Ambio 30, 559–564. https://doi.org/10.1579/0044-7447-30.8.559</w:t>
      </w:r>
    </w:p>
    <w:p w14:paraId="2B9F5BCA"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 xml:space="preserve">O’Reilly, C.M., Rowley, R.J., Schneider, P., Lenters, J.D., Mcintyre, P.B., Kraemer, B.M., 2015. Rapid and highly variable warming of lake surface waters around the globe. Geophys. Res. </w:t>
      </w:r>
      <w:r w:rsidRPr="007567B8">
        <w:rPr>
          <w:noProof/>
        </w:rPr>
        <w:lastRenderedPageBreak/>
        <w:t>Lett. 42, 1–9. https://doi.org/10.1002/2015GL066235</w:t>
      </w:r>
    </w:p>
    <w:p w14:paraId="1B912588"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 xml:space="preserve">Oberlercher, T.M., Wanzenböck, J., 2016. Impact of electric fishing on egg survival of whitefish, </w:t>
      </w:r>
      <w:r w:rsidRPr="00784C5A">
        <w:rPr>
          <w:i/>
          <w:iCs/>
          <w:noProof/>
        </w:rPr>
        <w:t>Coregonus lavaretus</w:t>
      </w:r>
      <w:r w:rsidRPr="007567B8">
        <w:rPr>
          <w:noProof/>
        </w:rPr>
        <w:t>. Fish. Manag. Ecol. 23, 540–547. https://doi.org/10.1111/fme.12197</w:t>
      </w:r>
    </w:p>
    <w:p w14:paraId="2A59A162"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Parks, T.P., Rypel, A.L., 2018. Predator–prey dynamics mediate long-term production trends of cisco (</w:t>
      </w:r>
      <w:r w:rsidRPr="00784C5A">
        <w:rPr>
          <w:i/>
          <w:iCs/>
          <w:noProof/>
        </w:rPr>
        <w:t>Coregonus artedi</w:t>
      </w:r>
      <w:r w:rsidRPr="007567B8">
        <w:rPr>
          <w:noProof/>
        </w:rPr>
        <w:t>) in a northern Wisconsin lake. Can. J. Fish. Aquat. Sci. 75, 1969–1976. https://doi.org/10.1139/cjfas-2017-0302</w:t>
      </w:r>
    </w:p>
    <w:p w14:paraId="4B90F14F"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Paufve, M.R., 2019. Diversity in spawning habitat across Great Lakes Cisco populations [Master’s thesis]. Cornell University.</w:t>
      </w:r>
    </w:p>
    <w:p w14:paraId="12865332"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Pepin, P., 1991. Effect of temperature and size on development, mortality, and survival rates of the pelagic early life history stages of marine fish. Can. J. Fish. Aquat. Sci. 48, 503–518. https://doi.org/10.1139/f91-065</w:t>
      </w:r>
    </w:p>
    <w:p w14:paraId="4632636E"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Petitgas, P., Alheit, J., Peck, M.A., Raab, K., Irigoien, X., Huret, M., Van Der Kooij, J., Pohlmann, T., Wagner, C., Zarraonaindia, I., 2012. Anchovy population expansion in the North Sea. Mar. Ecol. Prog. Ser. 444, 1–13. https://doi.org/10.3354/meps09451</w:t>
      </w:r>
    </w:p>
    <w:p w14:paraId="161D4AA1"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Preisendorfer, R.W., 1986. Secchi disk science: Visual optics of natural waters 1. Limnol. Oceanogr. 31, 909–926. https://doi.org/10.4319/lo.1986.31.5.0909</w:t>
      </w:r>
    </w:p>
    <w:p w14:paraId="7CC4C9E4"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R Core Team, 2021. R: A Language and Environment for Statistical Computing.</w:t>
      </w:r>
    </w:p>
    <w:p w14:paraId="24823401"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Ramus, J., Beale, S.I., Mauzerall, D., Howard, K.L., 1976. Changes in photosynthetic pigment concentration in seaweeds as a function of water depth. Mar. Biol. 37, 223–229. https://doi.org/10.1007/BF00387607</w:t>
      </w:r>
    </w:p>
    <w:p w14:paraId="3211CDBA"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Roberts, A., 1978. Pineal eye and behaviour in</w:t>
      </w:r>
      <w:r w:rsidRPr="00784C5A">
        <w:rPr>
          <w:i/>
          <w:iCs/>
          <w:noProof/>
        </w:rPr>
        <w:t xml:space="preserve"> Xenopus</w:t>
      </w:r>
      <w:r w:rsidRPr="007567B8">
        <w:rPr>
          <w:noProof/>
        </w:rPr>
        <w:t xml:space="preserve"> tadpoles. Nature 273, 774–775. https://doi.org/10.1038/273774a0</w:t>
      </w:r>
    </w:p>
    <w:p w14:paraId="700E175C"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Rogers, T.L., Munch, S.B., Stewart, S.D., Palkovacs, E.P., Giron‐Nava, A., Matsuzaki, S.S., Symons, C.C., 2020. Trophic control changes with season and nutrient loading in lakes. Ecol. Lett. 23, 1287–1297. https://doi.org/10.1111/ele.13532</w:t>
      </w:r>
    </w:p>
    <w:p w14:paraId="67A3068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Rosenberg, B.D., Schroth, A.W., 2017. Coupling of reactive riverine phosphorus and iron species during hot transport moments: impacts of land cover and seasonality. Biogeochemistry 132, 103–122. https://doi.org/10.1007/s10533-016-0290-9</w:t>
      </w:r>
    </w:p>
    <w:p w14:paraId="743D53DC"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Rosinski, C.L., Vinson, M.R., Yule, D.L., 2020. Niche Partitioning among Native Ciscoes and Nonnative Rainbow Smelt in Lake Superior. Trans. Am. Fish. Soc. 149, 184–203. https://doi.org/10.1002/tafs.10219</w:t>
      </w:r>
    </w:p>
    <w:p w14:paraId="6FC70652"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lastRenderedPageBreak/>
        <w:t>Ruchin, A.B., 2020. Effect of illumination on fish and amphibian: development, growth, physiological and biochemical processes. Rev. Aquac. 13, 567–600. https://doi.org/10.1111/raq.12487</w:t>
      </w:r>
    </w:p>
    <w:p w14:paraId="414A6B1B"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 xml:space="preserve">Ruchin, A.B., 2007. Effect of photoperiod on growth, physiologica and hematological indices of juvenile Siberian sturgeon </w:t>
      </w:r>
      <w:r w:rsidRPr="00784C5A">
        <w:rPr>
          <w:i/>
          <w:iCs/>
          <w:noProof/>
        </w:rPr>
        <w:t>Acipenser baerii</w:t>
      </w:r>
      <w:r w:rsidRPr="007567B8">
        <w:rPr>
          <w:noProof/>
        </w:rPr>
        <w:t>. Biol. Bull. 34, 583–589. https://doi.org/10.1134/S1062359007060088</w:t>
      </w:r>
    </w:p>
    <w:p w14:paraId="5EFBB343"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Secchi, P.A., 1864. Relazione delle esperienze fatte a bordo della pontificia pirocorvetta Imacolata Concezione per determinare la trasparenza del mare. Mem. del PA Secchi. Nuovo Cim. G. Fis. Chim. e Stor. Nat. Ottobre 1864, Publ. 1865 20, 205–237.</w:t>
      </w:r>
    </w:p>
    <w:p w14:paraId="791903FA"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Seth, S.N.M., Nai, H.T., Rosli, M.K., Saad, S., Noor, N.M., Yukinori, M., 2014. Egg hatching rates of brown-marbled grouper,</w:t>
      </w:r>
      <w:r w:rsidRPr="00784C5A">
        <w:rPr>
          <w:i/>
          <w:iCs/>
          <w:noProof/>
        </w:rPr>
        <w:t xml:space="preserve"> Epinephelus fuscoguttatu</w:t>
      </w:r>
      <w:r w:rsidRPr="007567B8">
        <w:rPr>
          <w:noProof/>
        </w:rPr>
        <w:t>s under different light wavelengths and intensities. MJS 33, 150–154. https://doi.org/10.22452/mjs.vol33no2.3</w:t>
      </w:r>
    </w:p>
    <w:p w14:paraId="4FBA8A93"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Shao, T., Wang, T., Liang, X., Li, L., 2019. Seasonal dynamics of light absorption by suspended particulate matter and CDOM in highly turbid inland rivers on the Loess Plateau, China. River Res. Appl. 35, 905–917. https://doi.org/10.1002/rra.3493</w:t>
      </w:r>
    </w:p>
    <w:p w14:paraId="426313E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Sharma, S., Blagrave, K., Magnuson, J.J., O’Reilly, C.M., Oliver, S., Batt, R.D., Magee, M.R., Straile, D., Weyhenmeyer, G.A., Winslow, L.A., 2019. Widespread loss of lake ice around the Northern Hemisphere in a warming world. Nat. Clim. Chang. 9, 227. https://doi.org/10.1038/s41558-018-0393-5</w:t>
      </w:r>
    </w:p>
    <w:p w14:paraId="6DFE567C"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Shen, Y.-J., Shen, Y., Fink, M., Kralisch, S., Chen, Y., Brenning, A., 2018. Trends and variability in streamflow and snowmelt runoff timing in the southern Tianshan Mountains. J. Hydrol. 557, 173–181. https://doi.org/10.1016/j.jhydrol.2017.12.035</w:t>
      </w:r>
    </w:p>
    <w:p w14:paraId="5148B248"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Sinclair, M., Iles, T.D., 1989. Population regulation and speciation in the oceans. ICES J. Mar. Sci. 45, 165–175. https://doi.org/10.1093/icesjms/45.2.165</w:t>
      </w:r>
    </w:p>
    <w:p w14:paraId="6CEC48E6"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Skjæraasen, J.E., Meager, J.J., Karlsen, Ø., Hutchings, J.A., Fernö, A., 2011. Extreme spawning-site fidelity in Atlantic cod. ICES J. Mar. Sci. 68, 1472–1477. https://doi.org/10.1093/icesjms/fsr055</w:t>
      </w:r>
    </w:p>
    <w:p w14:paraId="3FB58A1A"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Sommer, U., Adrian, R., De Senerpont Domis, L., Elser, J.J., Gaedke, U., Ibelings, B., Jeppesen, E., Lürling, M., Molinero, J.C., Mooij, W.M., 2012. Beyond the Plankton Ecology Group (PEG) model: mechanisms driving plankton succession. Annu. Rev. Ecol. Evol. Syst. 43, 429–448. https://doi.org/10.1146/annurev-ecolsys-110411-160251</w:t>
      </w:r>
    </w:p>
    <w:p w14:paraId="327FECAD"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lastRenderedPageBreak/>
        <w:t xml:space="preserve">Stewart, T.R., Mäkinen, M., Goulon, C., Guillard, J., Marjomäki, T.J., Lasne, E., Karjalainen, J., Stockwell, J.D., 2021. Influence of warming temperatures on coregonine embryogenesis within and among species. Hydrobiologia </w:t>
      </w:r>
      <w:r w:rsidRPr="007567B8">
        <w:rPr>
          <w:i/>
          <w:iCs/>
          <w:noProof/>
        </w:rPr>
        <w:t>In review</w:t>
      </w:r>
      <w:r w:rsidRPr="007567B8">
        <w:rPr>
          <w:noProof/>
        </w:rPr>
        <w:t>. https://doi.org/10.1101/2021.02.13.431107</w:t>
      </w:r>
    </w:p>
    <w:p w14:paraId="70A76B88"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Stockwell, J.D., Ebener, M.P., Black, J.A., Gorman, O.T., Hrabik, T.R., Kinnunen, R.E., Mattes, W.P., Oyadomari, J.K., Schram, S.T., Schreiner, D.R., Seider, M.J., Sitar, S.P., Yule, D.L., 2009. A Synthesis of Cisco Recovery in Lake Superior: Implications for Native Fish Rehabilitation in the Laurentian Great Lakes. North Am. J. Fish. Manag. 29, 626–652. https://doi.org/10.1577/M08-002.1</w:t>
      </w:r>
    </w:p>
    <w:p w14:paraId="61D53392"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Stockwell, J.D., Yule, D.L., Hrabik, T.R., Sierszen, M.E., Isaac, E.J., 2014. Habitat coupling in a large lake system: Delivery of an energy subsidy by an offshore planktivore to the nearshore zone of Lake Superior. Freshw. Biol. 59, 1197–1212. https://doi.org/10.1111/fwb.12340</w:t>
      </w:r>
    </w:p>
    <w:p w14:paraId="4B2848EC" w14:textId="445A817B" w:rsidR="007567B8" w:rsidRPr="007567B8" w:rsidRDefault="007567B8" w:rsidP="007567B8">
      <w:pPr>
        <w:widowControl w:val="0"/>
        <w:autoSpaceDE w:val="0"/>
        <w:autoSpaceDN w:val="0"/>
        <w:adjustRightInd w:val="0"/>
        <w:spacing w:line="360" w:lineRule="auto"/>
        <w:ind w:left="480" w:hanging="480"/>
        <w:rPr>
          <w:noProof/>
        </w:rPr>
      </w:pPr>
      <w:r w:rsidRPr="007567B8">
        <w:rPr>
          <w:noProof/>
        </w:rPr>
        <w:t>Thorrold, S.R., Latkoczy, C., Swart, P.K., Jones, C.M., 2001. Natal homing in a marine fish metapopulation. Science 291, 297–299. https://doi.org/10.1126/science.291.5502.297</w:t>
      </w:r>
    </w:p>
    <w:p w14:paraId="63825A40"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Villamizar, N., Blanco-Vives, B., Migaud, H., Davie, A., Carboni, S., Sanchez-Vazquez, F.J., Sánchez-Vázquez, F.J., 2011. Effects of light during early larval development of some aquacultured teleosts: a review. Aquaculture 315, 86–94. https://doi.org/10.1016/j.aquaculture.2010.10.036</w:t>
      </w:r>
    </w:p>
    <w:p w14:paraId="1ACD4542"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Voeten, C.C., 2020. buildmer: Stepwise Elimination and Term Reordering for Mixed-Effects Regression.</w:t>
      </w:r>
    </w:p>
    <w:p w14:paraId="4FE6C00E"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Walter, B., Cavalieri, D.J., Thornhill, K.L., Gasiewski, A.J., 2006. Aircraft measurements of heat fluxes over wind-driven coastal polynyas in the Bering Sea. IEEE Trans. Geosci. Remote Sens. 44, 3118–3134.</w:t>
      </w:r>
    </w:p>
    <w:p w14:paraId="6262B313"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Wang, J., Hu, H., Schwab, D., Leshkevich, G., Beletsky, D., Hawley, N., Clites, A., 2010. Development of the Great Lakes ice-circulation model (GLIM): application to Lake Erie in 2003–2004. J. Great Lakes Res. 36, 425–436. https://doi.org/10.1016/j.jglr.2010.04.002</w:t>
      </w:r>
    </w:p>
    <w:p w14:paraId="7F7CBF82"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Wielgolaski, F.E., Inouye, D.W., 2003. High latitude climates, in: D, S.M. (Ed.), Phenology: An Integrative Environmental Science. Springer, pp. 175–194. https://doi.org/10.1007/978-94-007-0632-3_12</w:t>
      </w:r>
    </w:p>
    <w:p w14:paraId="6FCBD5BC"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 xml:space="preserve">Winslow, L.A., Read, J.S., Hansen, G.J.A., Rose, K.C., Robertson, D.M., 2017. Seasonality of change: Summer warming rates do not fully represent effects of climate change on lake </w:t>
      </w:r>
      <w:r w:rsidRPr="007567B8">
        <w:rPr>
          <w:noProof/>
        </w:rPr>
        <w:lastRenderedPageBreak/>
        <w:t>temperatures. Limnol. Oceanogr. 62, 2168–2178. https://doi.org/10.1002/lno.10557</w:t>
      </w:r>
    </w:p>
    <w:p w14:paraId="79D382B5"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Yang, B., Wells, M.G., Li, J., Young, J., 2020. Mixing, stratification, and plankton under lake‐ice during winter in a large lake: Implications for spring dissolved oxygen levels. Limnol. Oceanogr. 65, 2713–2729. https://doi.org/10.1002/lno.11543</w:t>
      </w:r>
    </w:p>
    <w:p w14:paraId="424A4BDF" w14:textId="77777777" w:rsidR="007567B8" w:rsidRPr="007567B8" w:rsidRDefault="007567B8" w:rsidP="007567B8">
      <w:pPr>
        <w:widowControl w:val="0"/>
        <w:autoSpaceDE w:val="0"/>
        <w:autoSpaceDN w:val="0"/>
        <w:adjustRightInd w:val="0"/>
        <w:spacing w:line="360" w:lineRule="auto"/>
        <w:ind w:left="480" w:hanging="480"/>
        <w:rPr>
          <w:noProof/>
        </w:rPr>
      </w:pPr>
      <w:r w:rsidRPr="007567B8">
        <w:rPr>
          <w:noProof/>
        </w:rPr>
        <w:t>Zimmerman, M.S., Krueger, C.C., 2009. An Ecosystem Perspective on Re-establishing Native Deepwater Fishes in the Laurentian Great Lakes. North Am. J. Fish. Manag. 29, 1352–1371. https://doi.org/10.1577/M08-194.1</w:t>
      </w:r>
    </w:p>
    <w:p w14:paraId="000000DF" w14:textId="374D7611" w:rsidR="00E37915" w:rsidRPr="00C0478F" w:rsidRDefault="007917C1" w:rsidP="007567B8">
      <w:pPr>
        <w:widowControl w:val="0"/>
        <w:autoSpaceDE w:val="0"/>
        <w:autoSpaceDN w:val="0"/>
        <w:adjustRightInd w:val="0"/>
        <w:spacing w:line="360" w:lineRule="auto"/>
        <w:ind w:left="480" w:hanging="480"/>
        <w:rPr>
          <w:b/>
        </w:rPr>
      </w:pPr>
      <w:r>
        <w:fldChar w:fldCharType="end"/>
      </w:r>
      <w:r w:rsidR="00050162" w:rsidRPr="00C0478F">
        <w:br w:type="page"/>
      </w:r>
    </w:p>
    <w:p w14:paraId="000000E0" w14:textId="1782F274" w:rsidR="00E37915" w:rsidRPr="00C0478F" w:rsidRDefault="00050162">
      <w:pPr>
        <w:pStyle w:val="Heading1"/>
        <w:spacing w:before="0" w:after="0" w:line="360" w:lineRule="auto"/>
        <w:rPr>
          <w:sz w:val="24"/>
          <w:szCs w:val="24"/>
        </w:rPr>
      </w:pPr>
      <w:bookmarkStart w:id="96" w:name="_heading=h.hvm533v0sg1s" w:colFirst="0" w:colLast="0"/>
      <w:bookmarkEnd w:id="96"/>
      <w:r w:rsidRPr="00C0478F">
        <w:rPr>
          <w:sz w:val="24"/>
          <w:szCs w:val="24"/>
        </w:rPr>
        <w:lastRenderedPageBreak/>
        <w:t>Tables:</w:t>
      </w:r>
    </w:p>
    <w:p w14:paraId="000000E1" w14:textId="77777777" w:rsidR="00E37915" w:rsidRPr="00C0478F" w:rsidRDefault="00E37915">
      <w:pPr>
        <w:spacing w:line="360" w:lineRule="auto"/>
        <w:rPr>
          <w:b/>
        </w:rPr>
      </w:pPr>
    </w:p>
    <w:p w14:paraId="000000E2" w14:textId="16C293C0" w:rsidR="00E37915" w:rsidRPr="00C0478F" w:rsidRDefault="00050162">
      <w:pPr>
        <w:spacing w:line="360" w:lineRule="auto"/>
      </w:pPr>
      <w:r w:rsidRPr="00C0478F">
        <w:t>Table 1. Mean daily ± SD light intensity (μmol m</w:t>
      </w:r>
      <w:r w:rsidRPr="00C0478F">
        <w:rPr>
          <w:vertAlign w:val="superscript"/>
        </w:rPr>
        <w:t>-2</w:t>
      </w:r>
      <w:r w:rsidRPr="00C0478F">
        <w:t xml:space="preserve"> s</w:t>
      </w:r>
      <w:r w:rsidRPr="00C0478F">
        <w:rPr>
          <w:vertAlign w:val="superscript"/>
        </w:rPr>
        <w:t>-1</w:t>
      </w:r>
      <w:r w:rsidRPr="00C0478F">
        <w:t xml:space="preserve">) for three ice coverage classes </w:t>
      </w:r>
      <w:ins w:id="97" w:author="Taylor Stewart" w:date="2021-05-13T08:51:00Z">
        <w:r w:rsidR="00A61D9B">
          <w:t xml:space="preserve">measured </w:t>
        </w:r>
      </w:ins>
      <w:r w:rsidRPr="00C0478F">
        <w:t xml:space="preserve">from Lake Superior </w:t>
      </w:r>
      <w:commentRangeStart w:id="98"/>
      <w:commentRangeStart w:id="99"/>
      <w:r w:rsidRPr="00C0478F">
        <w:t>and corresponding laboratory experimental light conditions</w:t>
      </w:r>
      <w:ins w:id="100" w:author="Taylor Stewart" w:date="2021-05-13T08:51:00Z">
        <w:r w:rsidR="00A61D9B">
          <w:t xml:space="preserve"> used for both Lake Superior and Lake Ontario</w:t>
        </w:r>
      </w:ins>
      <w:r w:rsidRPr="00C0478F">
        <w:t>.</w:t>
      </w:r>
      <w:commentRangeEnd w:id="98"/>
      <w:r w:rsidR="004A383C">
        <w:rPr>
          <w:rStyle w:val="CommentReference"/>
        </w:rPr>
        <w:commentReference w:id="98"/>
      </w:r>
      <w:commentRangeEnd w:id="99"/>
      <w:r w:rsidR="00784C5A">
        <w:rPr>
          <w:rStyle w:val="CommentReference"/>
        </w:rPr>
        <w:commentReference w:id="99"/>
      </w:r>
    </w:p>
    <w:p w14:paraId="000000E3" w14:textId="77777777" w:rsidR="00E37915" w:rsidRPr="00C0478F" w:rsidRDefault="00E37915">
      <w:pPr>
        <w:spacing w:line="360" w:lineRule="auto"/>
      </w:pPr>
    </w:p>
    <w:tbl>
      <w:tblPr>
        <w:tblStyle w:val="a6"/>
        <w:tblW w:w="835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04"/>
        <w:gridCol w:w="2016"/>
        <w:gridCol w:w="2016"/>
        <w:gridCol w:w="2016"/>
      </w:tblGrid>
      <w:tr w:rsidR="00E37915" w:rsidRPr="00C0478F" w14:paraId="2AFF77DE" w14:textId="77777777" w:rsidTr="00A61D9B">
        <w:trPr>
          <w:trHeight w:val="360"/>
          <w:jc w:val="center"/>
        </w:trPr>
        <w:tc>
          <w:tcPr>
            <w:tcW w:w="2304" w:type="dxa"/>
            <w:tcBorders>
              <w:top w:val="single" w:sz="12" w:space="0" w:color="auto"/>
              <w:left w:val="nil"/>
              <w:bottom w:val="nil"/>
              <w:right w:val="nil"/>
            </w:tcBorders>
            <w:tcMar>
              <w:top w:w="0" w:type="dxa"/>
              <w:left w:w="108" w:type="dxa"/>
              <w:bottom w:w="0" w:type="dxa"/>
              <w:right w:w="108" w:type="dxa"/>
            </w:tcMar>
            <w:vAlign w:val="center"/>
          </w:tcPr>
          <w:p w14:paraId="000000E4" w14:textId="77777777" w:rsidR="00E37915" w:rsidRPr="00C0478F" w:rsidRDefault="00E37915">
            <w:pPr>
              <w:rPr>
                <w:sz w:val="24"/>
                <w:szCs w:val="24"/>
              </w:rPr>
            </w:pPr>
          </w:p>
        </w:tc>
        <w:tc>
          <w:tcPr>
            <w:tcW w:w="6048" w:type="dxa"/>
            <w:gridSpan w:val="3"/>
            <w:tcBorders>
              <w:top w:val="single" w:sz="12" w:space="0" w:color="auto"/>
              <w:left w:val="nil"/>
              <w:bottom w:val="single" w:sz="4" w:space="0" w:color="000000"/>
              <w:right w:val="nil"/>
            </w:tcBorders>
            <w:tcMar>
              <w:top w:w="0" w:type="dxa"/>
              <w:left w:w="108" w:type="dxa"/>
              <w:bottom w:w="0" w:type="dxa"/>
              <w:right w:w="108" w:type="dxa"/>
            </w:tcMar>
            <w:vAlign w:val="center"/>
          </w:tcPr>
          <w:p w14:paraId="000000E5" w14:textId="77777777" w:rsidR="00E37915" w:rsidRPr="00C0478F" w:rsidRDefault="00050162">
            <w:pPr>
              <w:jc w:val="center"/>
              <w:rPr>
                <w:sz w:val="24"/>
                <w:szCs w:val="24"/>
              </w:rPr>
            </w:pPr>
            <w:r w:rsidRPr="00C0478F">
              <w:rPr>
                <w:sz w:val="24"/>
                <w:szCs w:val="24"/>
              </w:rPr>
              <w:t>Ice Coverage (Light Treatment)</w:t>
            </w:r>
          </w:p>
        </w:tc>
      </w:tr>
      <w:tr w:rsidR="00E37915" w:rsidRPr="00C0478F" w14:paraId="25A64290" w14:textId="77777777" w:rsidTr="00A61D9B">
        <w:trPr>
          <w:trHeight w:val="360"/>
          <w:jc w:val="center"/>
        </w:trPr>
        <w:tc>
          <w:tcPr>
            <w:tcW w:w="2304" w:type="dxa"/>
            <w:tcBorders>
              <w:top w:val="nil"/>
              <w:left w:val="nil"/>
              <w:bottom w:val="single" w:sz="4" w:space="0" w:color="000000"/>
              <w:right w:val="nil"/>
            </w:tcBorders>
            <w:tcMar>
              <w:top w:w="0" w:type="dxa"/>
              <w:left w:w="108" w:type="dxa"/>
              <w:bottom w:w="0" w:type="dxa"/>
              <w:right w:w="108" w:type="dxa"/>
            </w:tcMar>
            <w:vAlign w:val="center"/>
          </w:tcPr>
          <w:p w14:paraId="000000E8" w14:textId="77777777" w:rsidR="00E37915" w:rsidRPr="00C0478F" w:rsidRDefault="00050162">
            <w:pPr>
              <w:rPr>
                <w:sz w:val="24"/>
                <w:szCs w:val="24"/>
              </w:rPr>
            </w:pPr>
            <w:r w:rsidRPr="00C0478F">
              <w:rPr>
                <w:sz w:val="24"/>
                <w:szCs w:val="24"/>
              </w:rPr>
              <w:t>Location</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000000E9" w14:textId="77777777" w:rsidR="00E37915" w:rsidRPr="00C0478F" w:rsidRDefault="00050162">
            <w:pPr>
              <w:jc w:val="center"/>
              <w:rPr>
                <w:sz w:val="24"/>
                <w:szCs w:val="24"/>
              </w:rPr>
            </w:pPr>
            <w:r w:rsidRPr="00C0478F">
              <w:rPr>
                <w:sz w:val="24"/>
                <w:szCs w:val="24"/>
              </w:rPr>
              <w:t>&gt; 90% (Low)</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000000EA" w14:textId="77777777" w:rsidR="00E37915" w:rsidRPr="00C0478F" w:rsidRDefault="00050162">
            <w:pPr>
              <w:jc w:val="center"/>
              <w:rPr>
                <w:sz w:val="24"/>
                <w:szCs w:val="24"/>
              </w:rPr>
            </w:pPr>
            <w:r w:rsidRPr="00C0478F">
              <w:rPr>
                <w:sz w:val="24"/>
                <w:szCs w:val="24"/>
              </w:rPr>
              <w:t>40-60% (Medium)</w:t>
            </w:r>
          </w:p>
        </w:tc>
        <w:tc>
          <w:tcPr>
            <w:tcW w:w="2016" w:type="dxa"/>
            <w:tcBorders>
              <w:top w:val="single" w:sz="4" w:space="0" w:color="000000"/>
              <w:left w:val="nil"/>
              <w:bottom w:val="single" w:sz="4" w:space="0" w:color="000000"/>
              <w:right w:val="nil"/>
            </w:tcBorders>
            <w:tcMar>
              <w:top w:w="0" w:type="dxa"/>
              <w:left w:w="108" w:type="dxa"/>
              <w:bottom w:w="0" w:type="dxa"/>
              <w:right w:w="108" w:type="dxa"/>
            </w:tcMar>
            <w:vAlign w:val="center"/>
          </w:tcPr>
          <w:p w14:paraId="000000EB" w14:textId="77777777" w:rsidR="00E37915" w:rsidRPr="00C0478F" w:rsidRDefault="00050162">
            <w:pPr>
              <w:jc w:val="center"/>
              <w:rPr>
                <w:sz w:val="24"/>
                <w:szCs w:val="24"/>
              </w:rPr>
            </w:pPr>
            <w:r w:rsidRPr="00C0478F">
              <w:rPr>
                <w:sz w:val="24"/>
                <w:szCs w:val="24"/>
              </w:rPr>
              <w:t>&lt; 10% (High)</w:t>
            </w:r>
          </w:p>
        </w:tc>
      </w:tr>
      <w:tr w:rsidR="00E37915" w:rsidRPr="00C0478F" w14:paraId="765449A7" w14:textId="77777777" w:rsidTr="00A61D9B">
        <w:trPr>
          <w:trHeight w:val="360"/>
          <w:jc w:val="center"/>
        </w:trPr>
        <w:tc>
          <w:tcPr>
            <w:tcW w:w="2304" w:type="dxa"/>
            <w:tcBorders>
              <w:top w:val="single" w:sz="4" w:space="0" w:color="000000"/>
              <w:left w:val="nil"/>
              <w:bottom w:val="nil"/>
              <w:right w:val="nil"/>
            </w:tcBorders>
            <w:tcMar>
              <w:top w:w="0" w:type="dxa"/>
              <w:left w:w="108" w:type="dxa"/>
              <w:bottom w:w="0" w:type="dxa"/>
              <w:right w:w="108" w:type="dxa"/>
            </w:tcMar>
            <w:vAlign w:val="center"/>
          </w:tcPr>
          <w:p w14:paraId="000000EC" w14:textId="1C2A8CEB" w:rsidR="00E37915" w:rsidRPr="00C0478F" w:rsidRDefault="0051643F">
            <w:pPr>
              <w:rPr>
                <w:sz w:val="24"/>
                <w:szCs w:val="24"/>
              </w:rPr>
            </w:pPr>
            <w:ins w:id="101" w:author="Taylor Stewart" w:date="2021-05-13T08:49:00Z">
              <w:r>
                <w:rPr>
                  <w:sz w:val="24"/>
                  <w:szCs w:val="24"/>
                </w:rPr>
                <w:t>Field (</w:t>
              </w:r>
            </w:ins>
            <w:r w:rsidR="00050162" w:rsidRPr="00C0478F">
              <w:rPr>
                <w:sz w:val="24"/>
                <w:szCs w:val="24"/>
              </w:rPr>
              <w:t>Lake Superior</w:t>
            </w:r>
            <w:ins w:id="102" w:author="Taylor Stewart" w:date="2021-05-13T08:49:00Z">
              <w:r>
                <w:rPr>
                  <w:sz w:val="24"/>
                  <w:szCs w:val="24"/>
                </w:rPr>
                <w:t>)</w:t>
              </w:r>
            </w:ins>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000000ED" w14:textId="77777777" w:rsidR="00E37915" w:rsidRPr="00C0478F" w:rsidRDefault="00050162">
            <w:pPr>
              <w:jc w:val="center"/>
              <w:rPr>
                <w:sz w:val="24"/>
                <w:szCs w:val="24"/>
              </w:rPr>
            </w:pPr>
            <w:r w:rsidRPr="00C0478F">
              <w:rPr>
                <w:sz w:val="24"/>
                <w:szCs w:val="24"/>
              </w:rPr>
              <w:t>2.0 ± 1.1</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000000EE" w14:textId="77777777" w:rsidR="00E37915" w:rsidRPr="00C0478F" w:rsidRDefault="00050162">
            <w:pPr>
              <w:jc w:val="center"/>
              <w:rPr>
                <w:sz w:val="24"/>
                <w:szCs w:val="24"/>
              </w:rPr>
            </w:pPr>
            <w:r w:rsidRPr="00C0478F">
              <w:rPr>
                <w:sz w:val="24"/>
                <w:szCs w:val="24"/>
              </w:rPr>
              <w:t>3.4 ± 2.5</w:t>
            </w:r>
          </w:p>
        </w:tc>
        <w:tc>
          <w:tcPr>
            <w:tcW w:w="2016" w:type="dxa"/>
            <w:tcBorders>
              <w:top w:val="single" w:sz="4" w:space="0" w:color="000000"/>
              <w:left w:val="nil"/>
              <w:bottom w:val="nil"/>
              <w:right w:val="nil"/>
            </w:tcBorders>
            <w:tcMar>
              <w:top w:w="0" w:type="dxa"/>
              <w:left w:w="108" w:type="dxa"/>
              <w:bottom w:w="0" w:type="dxa"/>
              <w:right w:w="108" w:type="dxa"/>
            </w:tcMar>
            <w:vAlign w:val="center"/>
          </w:tcPr>
          <w:p w14:paraId="000000EF" w14:textId="77777777" w:rsidR="00E37915" w:rsidRPr="00C0478F" w:rsidRDefault="00050162">
            <w:pPr>
              <w:jc w:val="center"/>
              <w:rPr>
                <w:sz w:val="24"/>
                <w:szCs w:val="24"/>
              </w:rPr>
            </w:pPr>
            <w:r w:rsidRPr="00C0478F">
              <w:rPr>
                <w:sz w:val="24"/>
                <w:szCs w:val="24"/>
              </w:rPr>
              <w:t>5.5 ± 5.9</w:t>
            </w:r>
          </w:p>
        </w:tc>
      </w:tr>
      <w:tr w:rsidR="00E37915" w:rsidRPr="00C0478F" w14:paraId="1A9A867A" w14:textId="77777777" w:rsidTr="00A61D9B">
        <w:trPr>
          <w:trHeight w:val="360"/>
          <w:jc w:val="center"/>
        </w:trPr>
        <w:tc>
          <w:tcPr>
            <w:tcW w:w="2304" w:type="dxa"/>
            <w:tcBorders>
              <w:top w:val="nil"/>
              <w:left w:val="nil"/>
              <w:bottom w:val="single" w:sz="12" w:space="0" w:color="auto"/>
              <w:right w:val="nil"/>
            </w:tcBorders>
            <w:tcMar>
              <w:top w:w="0" w:type="dxa"/>
              <w:left w:w="108" w:type="dxa"/>
              <w:bottom w:w="0" w:type="dxa"/>
              <w:right w:w="108" w:type="dxa"/>
            </w:tcMar>
            <w:vAlign w:val="center"/>
          </w:tcPr>
          <w:p w14:paraId="000000F0" w14:textId="0452C10A" w:rsidR="00E37915" w:rsidRPr="00C0478F" w:rsidRDefault="00050162">
            <w:pPr>
              <w:rPr>
                <w:sz w:val="24"/>
                <w:szCs w:val="24"/>
              </w:rPr>
            </w:pPr>
            <w:r w:rsidRPr="00C0478F">
              <w:rPr>
                <w:sz w:val="24"/>
                <w:szCs w:val="24"/>
              </w:rPr>
              <w:t>Laboratory</w:t>
            </w:r>
          </w:p>
        </w:tc>
        <w:tc>
          <w:tcPr>
            <w:tcW w:w="2016" w:type="dxa"/>
            <w:tcBorders>
              <w:top w:val="nil"/>
              <w:left w:val="nil"/>
              <w:bottom w:val="single" w:sz="12" w:space="0" w:color="auto"/>
              <w:right w:val="nil"/>
            </w:tcBorders>
            <w:tcMar>
              <w:top w:w="0" w:type="dxa"/>
              <w:left w:w="108" w:type="dxa"/>
              <w:bottom w:w="0" w:type="dxa"/>
              <w:right w:w="108" w:type="dxa"/>
            </w:tcMar>
            <w:vAlign w:val="center"/>
          </w:tcPr>
          <w:p w14:paraId="000000F1" w14:textId="77777777" w:rsidR="00E37915" w:rsidRPr="00C0478F" w:rsidRDefault="00050162">
            <w:pPr>
              <w:jc w:val="center"/>
              <w:rPr>
                <w:sz w:val="24"/>
                <w:szCs w:val="24"/>
              </w:rPr>
            </w:pPr>
            <w:r w:rsidRPr="00C0478F">
              <w:rPr>
                <w:sz w:val="24"/>
                <w:szCs w:val="24"/>
              </w:rPr>
              <w:t>0.6 ± 0.1</w:t>
            </w:r>
          </w:p>
        </w:tc>
        <w:tc>
          <w:tcPr>
            <w:tcW w:w="2016" w:type="dxa"/>
            <w:tcBorders>
              <w:top w:val="nil"/>
              <w:left w:val="nil"/>
              <w:bottom w:val="single" w:sz="12" w:space="0" w:color="auto"/>
              <w:right w:val="nil"/>
            </w:tcBorders>
            <w:tcMar>
              <w:top w:w="0" w:type="dxa"/>
              <w:left w:w="108" w:type="dxa"/>
              <w:bottom w:w="0" w:type="dxa"/>
              <w:right w:w="108" w:type="dxa"/>
            </w:tcMar>
            <w:vAlign w:val="center"/>
          </w:tcPr>
          <w:p w14:paraId="000000F2" w14:textId="77777777" w:rsidR="00E37915" w:rsidRPr="00C0478F" w:rsidRDefault="00050162">
            <w:pPr>
              <w:jc w:val="center"/>
              <w:rPr>
                <w:sz w:val="24"/>
                <w:szCs w:val="24"/>
              </w:rPr>
            </w:pPr>
            <w:r w:rsidRPr="00C0478F">
              <w:rPr>
                <w:sz w:val="24"/>
                <w:szCs w:val="24"/>
              </w:rPr>
              <w:t>3.9 ± 1.9</w:t>
            </w:r>
          </w:p>
        </w:tc>
        <w:tc>
          <w:tcPr>
            <w:tcW w:w="2016" w:type="dxa"/>
            <w:tcBorders>
              <w:top w:val="nil"/>
              <w:left w:val="nil"/>
              <w:bottom w:val="single" w:sz="12" w:space="0" w:color="auto"/>
              <w:right w:val="nil"/>
            </w:tcBorders>
            <w:tcMar>
              <w:top w:w="0" w:type="dxa"/>
              <w:left w:w="108" w:type="dxa"/>
              <w:bottom w:w="0" w:type="dxa"/>
              <w:right w:w="108" w:type="dxa"/>
            </w:tcMar>
            <w:vAlign w:val="center"/>
          </w:tcPr>
          <w:p w14:paraId="000000F3" w14:textId="77777777" w:rsidR="00E37915" w:rsidRPr="00C0478F" w:rsidRDefault="00050162">
            <w:pPr>
              <w:jc w:val="center"/>
              <w:rPr>
                <w:sz w:val="24"/>
                <w:szCs w:val="24"/>
              </w:rPr>
            </w:pPr>
            <w:r w:rsidRPr="00C0478F">
              <w:rPr>
                <w:sz w:val="24"/>
                <w:szCs w:val="24"/>
              </w:rPr>
              <w:t>6.2 ± 1.0</w:t>
            </w:r>
          </w:p>
        </w:tc>
      </w:tr>
    </w:tbl>
    <w:p w14:paraId="000000F7" w14:textId="77777777" w:rsidR="00E37915" w:rsidRPr="00C0478F" w:rsidRDefault="00050162">
      <w:pPr>
        <w:spacing w:line="360" w:lineRule="auto"/>
      </w:pPr>
      <w:r w:rsidRPr="00C0478F">
        <w:br w:type="page"/>
      </w:r>
    </w:p>
    <w:p w14:paraId="000000F8" w14:textId="77777777" w:rsidR="00E37915" w:rsidRPr="00C0478F" w:rsidRDefault="00050162">
      <w:pPr>
        <w:spacing w:line="360" w:lineRule="auto"/>
      </w:pPr>
      <w:r w:rsidRPr="00C0478F">
        <w:lastRenderedPageBreak/>
        <w:t>Table 2. Mean daily ± SD water temperatures (°C) during embryo incubations from each light treatment for Lakes Superior and Ontario.</w:t>
      </w:r>
    </w:p>
    <w:p w14:paraId="000000F9" w14:textId="77777777" w:rsidR="00E37915" w:rsidRPr="00C0478F" w:rsidRDefault="00E37915">
      <w:pPr>
        <w:spacing w:line="360" w:lineRule="auto"/>
      </w:pPr>
    </w:p>
    <w:tbl>
      <w:tblPr>
        <w:tblStyle w:val="a7"/>
        <w:tblW w:w="518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6"/>
        <w:gridCol w:w="1296"/>
        <w:gridCol w:w="1296"/>
        <w:gridCol w:w="1296"/>
      </w:tblGrid>
      <w:tr w:rsidR="00E37915" w:rsidRPr="00C0478F" w14:paraId="3525C512" w14:textId="77777777" w:rsidTr="008E64E5">
        <w:trPr>
          <w:trHeight w:val="360"/>
          <w:jc w:val="center"/>
        </w:trPr>
        <w:tc>
          <w:tcPr>
            <w:tcW w:w="1296" w:type="dxa"/>
            <w:tcBorders>
              <w:top w:val="single" w:sz="12" w:space="0" w:color="auto"/>
              <w:left w:val="nil"/>
              <w:bottom w:val="nil"/>
              <w:right w:val="nil"/>
            </w:tcBorders>
            <w:tcMar>
              <w:top w:w="0" w:type="dxa"/>
              <w:left w:w="0" w:type="dxa"/>
              <w:bottom w:w="0" w:type="dxa"/>
              <w:right w:w="0" w:type="dxa"/>
            </w:tcMar>
            <w:vAlign w:val="center"/>
          </w:tcPr>
          <w:p w14:paraId="000000FA" w14:textId="77777777" w:rsidR="00E37915" w:rsidRPr="00C0478F" w:rsidRDefault="00E37915">
            <w:pPr>
              <w:rPr>
                <w:sz w:val="24"/>
                <w:szCs w:val="24"/>
              </w:rPr>
            </w:pPr>
          </w:p>
        </w:tc>
        <w:tc>
          <w:tcPr>
            <w:tcW w:w="3888" w:type="dxa"/>
            <w:gridSpan w:val="3"/>
            <w:tcBorders>
              <w:top w:val="single" w:sz="12" w:space="0" w:color="auto"/>
              <w:left w:val="nil"/>
              <w:bottom w:val="single" w:sz="4" w:space="0" w:color="000000"/>
              <w:right w:val="nil"/>
            </w:tcBorders>
            <w:tcMar>
              <w:top w:w="0" w:type="dxa"/>
              <w:left w:w="0" w:type="dxa"/>
              <w:bottom w:w="0" w:type="dxa"/>
              <w:right w:w="0" w:type="dxa"/>
            </w:tcMar>
            <w:vAlign w:val="center"/>
          </w:tcPr>
          <w:p w14:paraId="000000FB" w14:textId="77777777" w:rsidR="00E37915" w:rsidRPr="00C0478F" w:rsidRDefault="00050162" w:rsidP="0011296A">
            <w:pPr>
              <w:jc w:val="center"/>
              <w:rPr>
                <w:sz w:val="24"/>
                <w:szCs w:val="24"/>
              </w:rPr>
            </w:pPr>
            <w:r w:rsidRPr="00C0478F">
              <w:rPr>
                <w:sz w:val="24"/>
                <w:szCs w:val="24"/>
              </w:rPr>
              <w:t>Light Treatment</w:t>
            </w:r>
          </w:p>
        </w:tc>
      </w:tr>
      <w:tr w:rsidR="00E37915" w:rsidRPr="00C0478F" w14:paraId="050619B6" w14:textId="77777777" w:rsidTr="0011296A">
        <w:trPr>
          <w:trHeight w:val="360"/>
          <w:jc w:val="center"/>
        </w:trPr>
        <w:tc>
          <w:tcPr>
            <w:tcW w:w="1296" w:type="dxa"/>
            <w:tcBorders>
              <w:top w:val="nil"/>
              <w:left w:val="nil"/>
              <w:bottom w:val="single" w:sz="4" w:space="0" w:color="000000"/>
              <w:right w:val="nil"/>
            </w:tcBorders>
            <w:tcMar>
              <w:top w:w="0" w:type="dxa"/>
              <w:left w:w="0" w:type="dxa"/>
              <w:bottom w:w="0" w:type="dxa"/>
              <w:right w:w="0" w:type="dxa"/>
            </w:tcMar>
            <w:vAlign w:val="center"/>
          </w:tcPr>
          <w:p w14:paraId="000000FE" w14:textId="77777777" w:rsidR="00E37915" w:rsidRPr="00C0478F" w:rsidRDefault="00050162">
            <w:pPr>
              <w:rPr>
                <w:sz w:val="24"/>
                <w:szCs w:val="24"/>
              </w:rPr>
            </w:pPr>
            <w:r w:rsidRPr="00C0478F">
              <w:rPr>
                <w:sz w:val="24"/>
                <w:szCs w:val="24"/>
              </w:rPr>
              <w:t>Lake</w:t>
            </w:r>
          </w:p>
        </w:tc>
        <w:tc>
          <w:tcPr>
            <w:tcW w:w="1296" w:type="dxa"/>
            <w:tcBorders>
              <w:left w:val="nil"/>
              <w:bottom w:val="single" w:sz="4" w:space="0" w:color="000000"/>
              <w:right w:val="nil"/>
            </w:tcBorders>
            <w:tcMar>
              <w:top w:w="0" w:type="dxa"/>
              <w:left w:w="0" w:type="dxa"/>
              <w:bottom w:w="0" w:type="dxa"/>
              <w:right w:w="0" w:type="dxa"/>
            </w:tcMar>
            <w:vAlign w:val="center"/>
          </w:tcPr>
          <w:p w14:paraId="000000FF" w14:textId="77777777" w:rsidR="00E37915" w:rsidRPr="00C0478F" w:rsidRDefault="00050162" w:rsidP="0011296A">
            <w:pPr>
              <w:jc w:val="center"/>
              <w:rPr>
                <w:sz w:val="24"/>
                <w:szCs w:val="24"/>
              </w:rPr>
            </w:pPr>
            <w:r w:rsidRPr="00C0478F">
              <w:rPr>
                <w:sz w:val="24"/>
                <w:szCs w:val="24"/>
              </w:rPr>
              <w:t>High</w:t>
            </w:r>
          </w:p>
        </w:tc>
        <w:tc>
          <w:tcPr>
            <w:tcW w:w="1296" w:type="dxa"/>
            <w:tcBorders>
              <w:left w:val="nil"/>
              <w:bottom w:val="single" w:sz="4" w:space="0" w:color="000000"/>
              <w:right w:val="nil"/>
            </w:tcBorders>
            <w:tcMar>
              <w:top w:w="0" w:type="dxa"/>
              <w:left w:w="0" w:type="dxa"/>
              <w:bottom w:w="0" w:type="dxa"/>
              <w:right w:w="0" w:type="dxa"/>
            </w:tcMar>
            <w:vAlign w:val="center"/>
          </w:tcPr>
          <w:p w14:paraId="00000100" w14:textId="77777777" w:rsidR="00E37915" w:rsidRPr="00C0478F" w:rsidRDefault="00050162" w:rsidP="0011296A">
            <w:pPr>
              <w:jc w:val="center"/>
              <w:rPr>
                <w:sz w:val="24"/>
                <w:szCs w:val="24"/>
              </w:rPr>
            </w:pPr>
            <w:r w:rsidRPr="00C0478F">
              <w:rPr>
                <w:sz w:val="24"/>
                <w:szCs w:val="24"/>
              </w:rPr>
              <w:t>Medium</w:t>
            </w:r>
          </w:p>
        </w:tc>
        <w:tc>
          <w:tcPr>
            <w:tcW w:w="1296" w:type="dxa"/>
            <w:tcBorders>
              <w:left w:val="nil"/>
              <w:bottom w:val="single" w:sz="4" w:space="0" w:color="000000"/>
              <w:right w:val="nil"/>
            </w:tcBorders>
            <w:tcMar>
              <w:top w:w="0" w:type="dxa"/>
              <w:left w:w="0" w:type="dxa"/>
              <w:bottom w:w="0" w:type="dxa"/>
              <w:right w:w="0" w:type="dxa"/>
            </w:tcMar>
            <w:vAlign w:val="center"/>
          </w:tcPr>
          <w:p w14:paraId="00000101" w14:textId="77777777" w:rsidR="00E37915" w:rsidRPr="00C0478F" w:rsidRDefault="00050162" w:rsidP="0011296A">
            <w:pPr>
              <w:jc w:val="center"/>
              <w:rPr>
                <w:sz w:val="24"/>
                <w:szCs w:val="24"/>
              </w:rPr>
            </w:pPr>
            <w:r w:rsidRPr="00C0478F">
              <w:rPr>
                <w:sz w:val="24"/>
                <w:szCs w:val="24"/>
              </w:rPr>
              <w:t>Low</w:t>
            </w:r>
          </w:p>
        </w:tc>
      </w:tr>
      <w:tr w:rsidR="00E37915" w:rsidRPr="00C0478F" w14:paraId="56150A3F" w14:textId="77777777" w:rsidTr="008E64E5">
        <w:trPr>
          <w:trHeight w:val="360"/>
          <w:jc w:val="center"/>
        </w:trPr>
        <w:tc>
          <w:tcPr>
            <w:tcW w:w="1296" w:type="dxa"/>
            <w:tcBorders>
              <w:top w:val="single" w:sz="4" w:space="0" w:color="000000"/>
              <w:left w:val="nil"/>
              <w:bottom w:val="nil"/>
              <w:right w:val="nil"/>
            </w:tcBorders>
            <w:tcMar>
              <w:top w:w="0" w:type="dxa"/>
              <w:left w:w="0" w:type="dxa"/>
              <w:bottom w:w="0" w:type="dxa"/>
              <w:right w:w="0" w:type="dxa"/>
            </w:tcMar>
            <w:vAlign w:val="center"/>
          </w:tcPr>
          <w:p w14:paraId="00000102" w14:textId="77777777" w:rsidR="00E37915" w:rsidRPr="00C0478F" w:rsidRDefault="00050162">
            <w:pPr>
              <w:rPr>
                <w:sz w:val="24"/>
                <w:szCs w:val="24"/>
              </w:rPr>
            </w:pPr>
            <w:r w:rsidRPr="00C0478F">
              <w:rPr>
                <w:sz w:val="24"/>
                <w:szCs w:val="24"/>
              </w:rPr>
              <w:t>Superior</w:t>
            </w:r>
          </w:p>
        </w:tc>
        <w:tc>
          <w:tcPr>
            <w:tcW w:w="1296" w:type="dxa"/>
            <w:tcBorders>
              <w:left w:val="nil"/>
              <w:bottom w:val="nil"/>
              <w:right w:val="nil"/>
            </w:tcBorders>
            <w:tcMar>
              <w:top w:w="0" w:type="dxa"/>
              <w:left w:w="0" w:type="dxa"/>
              <w:bottom w:w="0" w:type="dxa"/>
              <w:right w:w="0" w:type="dxa"/>
            </w:tcMar>
            <w:vAlign w:val="center"/>
          </w:tcPr>
          <w:p w14:paraId="00000103" w14:textId="77777777" w:rsidR="00E37915" w:rsidRPr="00C0478F" w:rsidRDefault="00050162" w:rsidP="0011296A">
            <w:pPr>
              <w:jc w:val="center"/>
              <w:rPr>
                <w:sz w:val="24"/>
                <w:szCs w:val="24"/>
              </w:rPr>
            </w:pPr>
            <w:r w:rsidRPr="00C0478F">
              <w:rPr>
                <w:sz w:val="24"/>
                <w:szCs w:val="24"/>
              </w:rPr>
              <w:t>4.3 ± 0.2</w:t>
            </w:r>
          </w:p>
        </w:tc>
        <w:tc>
          <w:tcPr>
            <w:tcW w:w="1296" w:type="dxa"/>
            <w:tcBorders>
              <w:left w:val="nil"/>
              <w:bottom w:val="nil"/>
              <w:right w:val="nil"/>
            </w:tcBorders>
            <w:tcMar>
              <w:top w:w="0" w:type="dxa"/>
              <w:left w:w="0" w:type="dxa"/>
              <w:bottom w:w="0" w:type="dxa"/>
              <w:right w:w="0" w:type="dxa"/>
            </w:tcMar>
            <w:vAlign w:val="center"/>
          </w:tcPr>
          <w:p w14:paraId="00000104" w14:textId="77777777" w:rsidR="00E37915" w:rsidRPr="00C0478F" w:rsidRDefault="00050162" w:rsidP="0011296A">
            <w:pPr>
              <w:jc w:val="center"/>
              <w:rPr>
                <w:sz w:val="24"/>
                <w:szCs w:val="24"/>
              </w:rPr>
            </w:pPr>
            <w:r w:rsidRPr="00C0478F">
              <w:rPr>
                <w:sz w:val="24"/>
                <w:szCs w:val="24"/>
              </w:rPr>
              <w:t>4.3 ± 0.3</w:t>
            </w:r>
          </w:p>
        </w:tc>
        <w:tc>
          <w:tcPr>
            <w:tcW w:w="1296" w:type="dxa"/>
            <w:tcBorders>
              <w:left w:val="nil"/>
              <w:bottom w:val="nil"/>
              <w:right w:val="nil"/>
            </w:tcBorders>
            <w:tcMar>
              <w:top w:w="0" w:type="dxa"/>
              <w:left w:w="0" w:type="dxa"/>
              <w:bottom w:w="0" w:type="dxa"/>
              <w:right w:w="0" w:type="dxa"/>
            </w:tcMar>
            <w:vAlign w:val="center"/>
          </w:tcPr>
          <w:p w14:paraId="00000105" w14:textId="77777777" w:rsidR="00E37915" w:rsidRPr="00C0478F" w:rsidRDefault="00050162" w:rsidP="0011296A">
            <w:pPr>
              <w:jc w:val="center"/>
              <w:rPr>
                <w:sz w:val="24"/>
                <w:szCs w:val="24"/>
              </w:rPr>
            </w:pPr>
            <w:r w:rsidRPr="00C0478F">
              <w:rPr>
                <w:sz w:val="24"/>
                <w:szCs w:val="24"/>
              </w:rPr>
              <w:t>4.3 ± 0.3</w:t>
            </w:r>
          </w:p>
        </w:tc>
      </w:tr>
      <w:tr w:rsidR="00E37915" w:rsidRPr="00C0478F" w14:paraId="0036F665" w14:textId="77777777" w:rsidTr="008E64E5">
        <w:trPr>
          <w:trHeight w:val="360"/>
          <w:jc w:val="center"/>
        </w:trPr>
        <w:tc>
          <w:tcPr>
            <w:tcW w:w="1296" w:type="dxa"/>
            <w:tcBorders>
              <w:top w:val="nil"/>
              <w:left w:val="nil"/>
              <w:bottom w:val="single" w:sz="12" w:space="0" w:color="auto"/>
              <w:right w:val="nil"/>
            </w:tcBorders>
            <w:tcMar>
              <w:top w:w="0" w:type="dxa"/>
              <w:left w:w="0" w:type="dxa"/>
              <w:bottom w:w="0" w:type="dxa"/>
              <w:right w:w="0" w:type="dxa"/>
            </w:tcMar>
            <w:vAlign w:val="center"/>
          </w:tcPr>
          <w:p w14:paraId="00000106" w14:textId="77777777" w:rsidR="00E37915" w:rsidRPr="00C0478F" w:rsidRDefault="00050162">
            <w:pPr>
              <w:rPr>
                <w:sz w:val="24"/>
                <w:szCs w:val="24"/>
              </w:rPr>
            </w:pPr>
            <w:r w:rsidRPr="00C0478F">
              <w:rPr>
                <w:sz w:val="24"/>
                <w:szCs w:val="24"/>
              </w:rPr>
              <w:t>Ontario</w:t>
            </w:r>
          </w:p>
        </w:tc>
        <w:tc>
          <w:tcPr>
            <w:tcW w:w="1296" w:type="dxa"/>
            <w:tcBorders>
              <w:top w:val="nil"/>
              <w:left w:val="nil"/>
              <w:bottom w:val="single" w:sz="12" w:space="0" w:color="auto"/>
              <w:right w:val="nil"/>
            </w:tcBorders>
            <w:tcMar>
              <w:top w:w="0" w:type="dxa"/>
              <w:left w:w="0" w:type="dxa"/>
              <w:bottom w:w="0" w:type="dxa"/>
              <w:right w:w="0" w:type="dxa"/>
            </w:tcMar>
            <w:vAlign w:val="center"/>
          </w:tcPr>
          <w:p w14:paraId="00000107" w14:textId="77777777" w:rsidR="00E37915" w:rsidRPr="00C0478F" w:rsidRDefault="00050162" w:rsidP="0011296A">
            <w:pPr>
              <w:jc w:val="center"/>
              <w:rPr>
                <w:sz w:val="24"/>
                <w:szCs w:val="24"/>
              </w:rPr>
            </w:pPr>
            <w:r w:rsidRPr="00C0478F">
              <w:rPr>
                <w:sz w:val="24"/>
                <w:szCs w:val="24"/>
              </w:rPr>
              <w:t>4.2 ± 0.3</w:t>
            </w:r>
          </w:p>
        </w:tc>
        <w:tc>
          <w:tcPr>
            <w:tcW w:w="1296" w:type="dxa"/>
            <w:tcBorders>
              <w:top w:val="nil"/>
              <w:left w:val="nil"/>
              <w:bottom w:val="single" w:sz="12" w:space="0" w:color="auto"/>
              <w:right w:val="nil"/>
            </w:tcBorders>
            <w:tcMar>
              <w:top w:w="0" w:type="dxa"/>
              <w:left w:w="0" w:type="dxa"/>
              <w:bottom w:w="0" w:type="dxa"/>
              <w:right w:w="0" w:type="dxa"/>
            </w:tcMar>
            <w:vAlign w:val="center"/>
          </w:tcPr>
          <w:p w14:paraId="00000108" w14:textId="77777777" w:rsidR="00E37915" w:rsidRPr="00C0478F" w:rsidRDefault="00050162" w:rsidP="0011296A">
            <w:pPr>
              <w:jc w:val="center"/>
              <w:rPr>
                <w:sz w:val="24"/>
                <w:szCs w:val="24"/>
              </w:rPr>
            </w:pPr>
            <w:r w:rsidRPr="00C0478F">
              <w:rPr>
                <w:sz w:val="24"/>
                <w:szCs w:val="24"/>
              </w:rPr>
              <w:t>4.3 ± 0.3</w:t>
            </w:r>
          </w:p>
        </w:tc>
        <w:tc>
          <w:tcPr>
            <w:tcW w:w="1296" w:type="dxa"/>
            <w:tcBorders>
              <w:top w:val="nil"/>
              <w:left w:val="nil"/>
              <w:bottom w:val="single" w:sz="12" w:space="0" w:color="auto"/>
              <w:right w:val="nil"/>
            </w:tcBorders>
            <w:tcMar>
              <w:top w:w="0" w:type="dxa"/>
              <w:left w:w="0" w:type="dxa"/>
              <w:bottom w:w="0" w:type="dxa"/>
              <w:right w:w="0" w:type="dxa"/>
            </w:tcMar>
            <w:vAlign w:val="center"/>
          </w:tcPr>
          <w:p w14:paraId="00000109" w14:textId="77777777" w:rsidR="00E37915" w:rsidRPr="00C0478F" w:rsidRDefault="00050162" w:rsidP="0011296A">
            <w:pPr>
              <w:jc w:val="center"/>
              <w:rPr>
                <w:sz w:val="24"/>
                <w:szCs w:val="24"/>
              </w:rPr>
            </w:pPr>
            <w:r w:rsidRPr="00C0478F">
              <w:rPr>
                <w:sz w:val="24"/>
                <w:szCs w:val="24"/>
              </w:rPr>
              <w:t>4.4 ± 0.4</w:t>
            </w:r>
          </w:p>
        </w:tc>
      </w:tr>
    </w:tbl>
    <w:p w14:paraId="0000010B" w14:textId="77777777" w:rsidR="00E37915" w:rsidRPr="00C0478F" w:rsidRDefault="00050162">
      <w:pPr>
        <w:spacing w:line="360" w:lineRule="auto"/>
      </w:pPr>
      <w:r w:rsidRPr="00C0478F">
        <w:br w:type="page"/>
      </w:r>
    </w:p>
    <w:p w14:paraId="0000010C" w14:textId="77777777" w:rsidR="00E37915" w:rsidRPr="00C0478F" w:rsidRDefault="00050162">
      <w:pPr>
        <w:spacing w:line="360" w:lineRule="auto"/>
      </w:pPr>
      <w:r w:rsidRPr="00C0478F">
        <w:lastRenderedPageBreak/>
        <w:t>Table 3. Likelihood ratio test output for each model selected for embryo survival (%), incubation period (number of days post-fertilization (DPF) and accumulated degree days (°C; ADD)), length-at-hatch (mm), and yolk-sac volume (mm</w:t>
      </w:r>
      <w:r w:rsidRPr="00C0478F">
        <w:rPr>
          <w:vertAlign w:val="superscript"/>
        </w:rPr>
        <w:t>3</w:t>
      </w:r>
      <w:r w:rsidRPr="00C0478F">
        <w:t>) from Lakes Superior and Ontario cisco (</w:t>
      </w:r>
      <w:r w:rsidRPr="00C0478F">
        <w:rPr>
          <w:i/>
        </w:rPr>
        <w:t>Coregonus artedi</w:t>
      </w:r>
      <w:r w:rsidRPr="00C0478F">
        <w:t xml:space="preserve">). pop indicates population. The full model that was selected is bolded for each trait. </w:t>
      </w:r>
    </w:p>
    <w:p w14:paraId="0000010D" w14:textId="77777777" w:rsidR="00E37915" w:rsidRPr="00C0478F" w:rsidRDefault="00E37915">
      <w:pPr>
        <w:spacing w:line="360" w:lineRule="auto"/>
      </w:pPr>
    </w:p>
    <w:tbl>
      <w:tblPr>
        <w:tblStyle w:val="a8"/>
        <w:tblW w:w="116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400" w:firstRow="0" w:lastRow="0" w:firstColumn="0" w:lastColumn="0" w:noHBand="0" w:noVBand="1"/>
      </w:tblPr>
      <w:tblGrid>
        <w:gridCol w:w="1180"/>
        <w:gridCol w:w="6345"/>
        <w:gridCol w:w="1440"/>
        <w:gridCol w:w="425"/>
        <w:gridCol w:w="1192"/>
        <w:gridCol w:w="1020"/>
      </w:tblGrid>
      <w:tr w:rsidR="00E37915" w:rsidRPr="00C0478F" w14:paraId="57973C8F" w14:textId="77777777" w:rsidTr="0011296A">
        <w:trPr>
          <w:trHeight w:val="360"/>
          <w:jc w:val="center"/>
        </w:trPr>
        <w:tc>
          <w:tcPr>
            <w:tcW w:w="1180" w:type="dxa"/>
            <w:tcBorders>
              <w:top w:val="single" w:sz="12" w:space="0" w:color="000000"/>
              <w:left w:val="nil"/>
              <w:bottom w:val="single" w:sz="4" w:space="0" w:color="000000"/>
              <w:right w:val="nil"/>
            </w:tcBorders>
            <w:tcMar>
              <w:top w:w="0" w:type="dxa"/>
              <w:left w:w="115" w:type="dxa"/>
              <w:right w:w="115" w:type="dxa"/>
            </w:tcMar>
            <w:vAlign w:val="center"/>
          </w:tcPr>
          <w:p w14:paraId="0000010E" w14:textId="77777777" w:rsidR="00E37915" w:rsidRPr="00C0478F" w:rsidRDefault="00050162" w:rsidP="0011296A">
            <w:pPr>
              <w:ind w:left="-114"/>
              <w:rPr>
                <w:sz w:val="24"/>
                <w:szCs w:val="24"/>
              </w:rPr>
            </w:pPr>
            <w:r w:rsidRPr="00C0478F">
              <w:rPr>
                <w:sz w:val="24"/>
                <w:szCs w:val="24"/>
              </w:rPr>
              <w:t>Trait</w:t>
            </w:r>
          </w:p>
        </w:tc>
        <w:tc>
          <w:tcPr>
            <w:tcW w:w="6345" w:type="dxa"/>
            <w:tcBorders>
              <w:top w:val="single" w:sz="12" w:space="0" w:color="000000"/>
              <w:left w:val="nil"/>
              <w:bottom w:val="single" w:sz="4" w:space="0" w:color="000000"/>
              <w:right w:val="nil"/>
            </w:tcBorders>
            <w:tcMar>
              <w:top w:w="0" w:type="dxa"/>
              <w:left w:w="0" w:type="dxa"/>
              <w:bottom w:w="0" w:type="dxa"/>
              <w:right w:w="0" w:type="dxa"/>
            </w:tcMar>
            <w:vAlign w:val="center"/>
          </w:tcPr>
          <w:p w14:paraId="0000010F" w14:textId="77777777" w:rsidR="00E37915" w:rsidRPr="00C0478F" w:rsidRDefault="00050162" w:rsidP="0011296A">
            <w:pPr>
              <w:rPr>
                <w:sz w:val="24"/>
                <w:szCs w:val="24"/>
              </w:rPr>
            </w:pPr>
            <w:r w:rsidRPr="00C0478F">
              <w:rPr>
                <w:sz w:val="24"/>
                <w:szCs w:val="24"/>
              </w:rPr>
              <w:t>Model</w:t>
            </w:r>
          </w:p>
        </w:tc>
        <w:tc>
          <w:tcPr>
            <w:tcW w:w="1440" w:type="dxa"/>
            <w:tcBorders>
              <w:top w:val="single" w:sz="12" w:space="0" w:color="000000"/>
              <w:left w:val="nil"/>
              <w:bottom w:val="single" w:sz="4" w:space="0" w:color="000000"/>
              <w:right w:val="nil"/>
            </w:tcBorders>
            <w:tcMar>
              <w:top w:w="0" w:type="dxa"/>
              <w:left w:w="0" w:type="dxa"/>
              <w:bottom w:w="0" w:type="dxa"/>
              <w:right w:w="0" w:type="dxa"/>
            </w:tcMar>
            <w:vAlign w:val="center"/>
          </w:tcPr>
          <w:p w14:paraId="00000110" w14:textId="77777777" w:rsidR="00E37915" w:rsidRPr="00C0478F" w:rsidRDefault="00050162" w:rsidP="0011296A">
            <w:pPr>
              <w:rPr>
                <w:sz w:val="24"/>
                <w:szCs w:val="24"/>
              </w:rPr>
            </w:pPr>
            <w:r w:rsidRPr="00C0478F">
              <w:rPr>
                <w:sz w:val="24"/>
                <w:szCs w:val="24"/>
              </w:rPr>
              <w:t>Effect Tested</w:t>
            </w:r>
          </w:p>
        </w:tc>
        <w:tc>
          <w:tcPr>
            <w:tcW w:w="425" w:type="dxa"/>
            <w:tcBorders>
              <w:top w:val="single" w:sz="12" w:space="0" w:color="000000"/>
              <w:left w:val="nil"/>
              <w:bottom w:val="single" w:sz="4" w:space="0" w:color="000000"/>
              <w:right w:val="nil"/>
            </w:tcBorders>
            <w:tcMar>
              <w:top w:w="0" w:type="dxa"/>
              <w:left w:w="0" w:type="dxa"/>
              <w:bottom w:w="0" w:type="dxa"/>
              <w:right w:w="0" w:type="dxa"/>
            </w:tcMar>
            <w:vAlign w:val="center"/>
          </w:tcPr>
          <w:p w14:paraId="00000111" w14:textId="77777777" w:rsidR="00E37915" w:rsidRPr="00C0478F" w:rsidRDefault="00050162" w:rsidP="0011296A">
            <w:pPr>
              <w:jc w:val="center"/>
              <w:rPr>
                <w:sz w:val="24"/>
                <w:szCs w:val="24"/>
              </w:rPr>
            </w:pPr>
            <w:r w:rsidRPr="00C0478F">
              <w:rPr>
                <w:sz w:val="24"/>
                <w:szCs w:val="24"/>
              </w:rPr>
              <w:t>df</w:t>
            </w:r>
          </w:p>
        </w:tc>
        <w:tc>
          <w:tcPr>
            <w:tcW w:w="1192" w:type="dxa"/>
            <w:tcBorders>
              <w:top w:val="single" w:sz="12" w:space="0" w:color="000000"/>
              <w:left w:val="nil"/>
              <w:bottom w:val="single" w:sz="4" w:space="0" w:color="000000"/>
              <w:right w:val="nil"/>
            </w:tcBorders>
            <w:tcMar>
              <w:top w:w="0" w:type="dxa"/>
              <w:left w:w="0" w:type="dxa"/>
              <w:bottom w:w="0" w:type="dxa"/>
              <w:right w:w="0" w:type="dxa"/>
            </w:tcMar>
            <w:vAlign w:val="center"/>
          </w:tcPr>
          <w:p w14:paraId="00000112" w14:textId="77777777" w:rsidR="00E37915" w:rsidRPr="00C0478F" w:rsidRDefault="00050162" w:rsidP="0011296A">
            <w:pPr>
              <w:jc w:val="center"/>
              <w:rPr>
                <w:sz w:val="24"/>
                <w:szCs w:val="24"/>
              </w:rPr>
            </w:pPr>
            <w:r w:rsidRPr="00C0478F">
              <w:rPr>
                <w:sz w:val="24"/>
                <w:szCs w:val="24"/>
              </w:rPr>
              <w:t>χ</w:t>
            </w:r>
            <w:r w:rsidRPr="00C0478F">
              <w:rPr>
                <w:sz w:val="24"/>
                <w:szCs w:val="24"/>
                <w:vertAlign w:val="superscript"/>
              </w:rPr>
              <w:t>2</w:t>
            </w:r>
          </w:p>
        </w:tc>
        <w:tc>
          <w:tcPr>
            <w:tcW w:w="1020" w:type="dxa"/>
            <w:tcBorders>
              <w:top w:val="single" w:sz="12" w:space="0" w:color="000000"/>
              <w:left w:val="nil"/>
              <w:bottom w:val="single" w:sz="4" w:space="0" w:color="000000"/>
              <w:right w:val="nil"/>
            </w:tcBorders>
            <w:tcMar>
              <w:top w:w="0" w:type="dxa"/>
              <w:left w:w="0" w:type="dxa"/>
              <w:bottom w:w="0" w:type="dxa"/>
              <w:right w:w="0" w:type="dxa"/>
            </w:tcMar>
            <w:vAlign w:val="center"/>
          </w:tcPr>
          <w:p w14:paraId="00000113" w14:textId="77777777" w:rsidR="00E37915" w:rsidRPr="00C0478F" w:rsidRDefault="00050162" w:rsidP="0011296A">
            <w:pPr>
              <w:jc w:val="center"/>
              <w:rPr>
                <w:sz w:val="24"/>
                <w:szCs w:val="24"/>
              </w:rPr>
            </w:pPr>
            <w:r w:rsidRPr="00C0478F">
              <w:rPr>
                <w:sz w:val="24"/>
                <w:szCs w:val="24"/>
              </w:rPr>
              <w:t>p-value</w:t>
            </w:r>
          </w:p>
        </w:tc>
      </w:tr>
      <w:tr w:rsidR="00E37915" w:rsidRPr="00C0478F" w14:paraId="5FFB18CF" w14:textId="77777777" w:rsidTr="00EB4A5A">
        <w:trPr>
          <w:cantSplit/>
          <w:trHeight w:hRule="exact" w:val="360"/>
          <w:jc w:val="center"/>
        </w:trPr>
        <w:tc>
          <w:tcPr>
            <w:tcW w:w="1180" w:type="dxa"/>
            <w:vMerge w:val="restart"/>
            <w:tcBorders>
              <w:left w:val="nil"/>
              <w:bottom w:val="nil"/>
              <w:right w:val="nil"/>
            </w:tcBorders>
            <w:tcMar>
              <w:top w:w="0" w:type="dxa"/>
              <w:left w:w="0" w:type="dxa"/>
              <w:bottom w:w="0" w:type="dxa"/>
              <w:right w:w="0" w:type="dxa"/>
            </w:tcMar>
          </w:tcPr>
          <w:p w14:paraId="00000114" w14:textId="77777777" w:rsidR="00E37915" w:rsidRPr="00C0478F" w:rsidRDefault="00050162">
            <w:pPr>
              <w:rPr>
                <w:sz w:val="24"/>
                <w:szCs w:val="24"/>
              </w:rPr>
            </w:pPr>
            <w:r w:rsidRPr="00C0478F">
              <w:rPr>
                <w:sz w:val="24"/>
                <w:szCs w:val="24"/>
              </w:rPr>
              <w:t>Embryo Survival</w:t>
            </w:r>
          </w:p>
        </w:tc>
        <w:tc>
          <w:tcPr>
            <w:tcW w:w="6345" w:type="dxa"/>
            <w:tcBorders>
              <w:top w:val="single" w:sz="4" w:space="0" w:color="000000"/>
              <w:left w:val="nil"/>
              <w:bottom w:val="nil"/>
              <w:right w:val="nil"/>
            </w:tcBorders>
            <w:tcMar>
              <w:top w:w="0" w:type="dxa"/>
              <w:left w:w="0" w:type="dxa"/>
              <w:bottom w:w="0" w:type="dxa"/>
              <w:right w:w="0" w:type="dxa"/>
            </w:tcMar>
          </w:tcPr>
          <w:p w14:paraId="00000115" w14:textId="77777777" w:rsidR="00E37915" w:rsidRPr="00C0478F" w:rsidRDefault="00050162">
            <w:pPr>
              <w:rPr>
                <w:b/>
                <w:sz w:val="24"/>
                <w:szCs w:val="24"/>
              </w:rPr>
            </w:pPr>
            <w:r w:rsidRPr="00C0478F">
              <w:rPr>
                <w:b/>
                <w:sz w:val="24"/>
                <w:szCs w:val="24"/>
              </w:rPr>
              <w:t xml:space="preserve">   light + pop</w:t>
            </w:r>
          </w:p>
        </w:tc>
        <w:tc>
          <w:tcPr>
            <w:tcW w:w="1440" w:type="dxa"/>
            <w:tcBorders>
              <w:top w:val="single" w:sz="4" w:space="0" w:color="000000"/>
              <w:left w:val="nil"/>
              <w:bottom w:val="nil"/>
              <w:right w:val="nil"/>
            </w:tcBorders>
            <w:tcMar>
              <w:top w:w="0" w:type="dxa"/>
              <w:left w:w="0" w:type="dxa"/>
              <w:bottom w:w="0" w:type="dxa"/>
              <w:right w:w="0" w:type="dxa"/>
            </w:tcMar>
          </w:tcPr>
          <w:p w14:paraId="00000116"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00000117"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00000118"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00000119" w14:textId="77777777" w:rsidR="00E37915" w:rsidRPr="00C0478F" w:rsidRDefault="00E37915" w:rsidP="0011296A">
            <w:pPr>
              <w:jc w:val="center"/>
              <w:rPr>
                <w:sz w:val="24"/>
                <w:szCs w:val="24"/>
              </w:rPr>
            </w:pPr>
          </w:p>
        </w:tc>
      </w:tr>
      <w:tr w:rsidR="00E37915" w:rsidRPr="00C0478F" w14:paraId="3EF3A3C7" w14:textId="77777777" w:rsidTr="00EB4A5A">
        <w:trPr>
          <w:cantSplit/>
          <w:trHeight w:hRule="exact" w:val="360"/>
          <w:jc w:val="center"/>
        </w:trPr>
        <w:tc>
          <w:tcPr>
            <w:tcW w:w="1180" w:type="dxa"/>
            <w:vMerge/>
            <w:tcBorders>
              <w:left w:val="nil"/>
              <w:bottom w:val="nil"/>
              <w:right w:val="nil"/>
            </w:tcBorders>
            <w:tcMar>
              <w:top w:w="0" w:type="dxa"/>
              <w:left w:w="0" w:type="dxa"/>
              <w:bottom w:w="0" w:type="dxa"/>
              <w:right w:w="0" w:type="dxa"/>
            </w:tcMar>
          </w:tcPr>
          <w:p w14:paraId="0000011A"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1B" w14:textId="77777777" w:rsidR="00E37915" w:rsidRPr="00C0478F" w:rsidRDefault="00050162">
            <w:pPr>
              <w:rPr>
                <w:sz w:val="24"/>
                <w:szCs w:val="24"/>
              </w:rPr>
            </w:pPr>
            <w:r w:rsidRPr="00C0478F">
              <w:rPr>
                <w:sz w:val="24"/>
                <w:szCs w:val="24"/>
              </w:rPr>
              <w:t xml:space="preserve">   pop </w:t>
            </w:r>
          </w:p>
        </w:tc>
        <w:tc>
          <w:tcPr>
            <w:tcW w:w="1440" w:type="dxa"/>
            <w:tcBorders>
              <w:top w:val="nil"/>
              <w:left w:val="nil"/>
              <w:bottom w:val="nil"/>
              <w:right w:val="nil"/>
            </w:tcBorders>
            <w:tcMar>
              <w:top w:w="0" w:type="dxa"/>
              <w:left w:w="0" w:type="dxa"/>
              <w:bottom w:w="0" w:type="dxa"/>
              <w:right w:w="0" w:type="dxa"/>
            </w:tcMar>
          </w:tcPr>
          <w:p w14:paraId="0000011C" w14:textId="77777777" w:rsidR="00E37915" w:rsidRPr="00C0478F" w:rsidRDefault="00050162">
            <w:pPr>
              <w:rPr>
                <w:sz w:val="24"/>
                <w:szCs w:val="24"/>
              </w:rPr>
            </w:pPr>
            <w:r w:rsidRPr="00C0478F">
              <w:rPr>
                <w:sz w:val="24"/>
                <w:szCs w:val="24"/>
              </w:rPr>
              <w:t>light</w:t>
            </w:r>
          </w:p>
        </w:tc>
        <w:tc>
          <w:tcPr>
            <w:tcW w:w="425" w:type="dxa"/>
            <w:tcBorders>
              <w:top w:val="nil"/>
              <w:left w:val="nil"/>
              <w:bottom w:val="nil"/>
              <w:right w:val="nil"/>
            </w:tcBorders>
            <w:tcMar>
              <w:top w:w="0" w:type="dxa"/>
              <w:left w:w="0" w:type="dxa"/>
              <w:bottom w:w="0" w:type="dxa"/>
              <w:right w:w="0" w:type="dxa"/>
            </w:tcMar>
          </w:tcPr>
          <w:p w14:paraId="0000011D"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000011E" w14:textId="77777777" w:rsidR="00E37915" w:rsidRPr="00C0478F" w:rsidRDefault="00050162" w:rsidP="0011296A">
            <w:pPr>
              <w:jc w:val="center"/>
              <w:rPr>
                <w:sz w:val="24"/>
                <w:szCs w:val="24"/>
              </w:rPr>
            </w:pPr>
            <w:r w:rsidRPr="00C0478F">
              <w:rPr>
                <w:sz w:val="24"/>
                <w:szCs w:val="24"/>
              </w:rPr>
              <w:t>181.92</w:t>
            </w:r>
          </w:p>
        </w:tc>
        <w:tc>
          <w:tcPr>
            <w:tcW w:w="1020" w:type="dxa"/>
            <w:tcBorders>
              <w:top w:val="nil"/>
              <w:left w:val="nil"/>
              <w:bottom w:val="nil"/>
              <w:right w:val="nil"/>
            </w:tcBorders>
            <w:tcMar>
              <w:top w:w="0" w:type="dxa"/>
              <w:left w:w="0" w:type="dxa"/>
              <w:bottom w:w="0" w:type="dxa"/>
              <w:right w:w="0" w:type="dxa"/>
            </w:tcMar>
          </w:tcPr>
          <w:p w14:paraId="0000011F" w14:textId="77777777" w:rsidR="00E37915" w:rsidRPr="00C0478F" w:rsidRDefault="00050162" w:rsidP="0011296A">
            <w:pPr>
              <w:jc w:val="center"/>
              <w:rPr>
                <w:sz w:val="24"/>
                <w:szCs w:val="24"/>
              </w:rPr>
            </w:pPr>
            <w:r w:rsidRPr="00C0478F">
              <w:rPr>
                <w:sz w:val="24"/>
                <w:szCs w:val="24"/>
              </w:rPr>
              <w:t>&lt; 0.001</w:t>
            </w:r>
          </w:p>
        </w:tc>
      </w:tr>
      <w:tr w:rsidR="00E37915" w:rsidRPr="00C0478F" w14:paraId="23DED652" w14:textId="77777777" w:rsidTr="00EB4A5A">
        <w:trPr>
          <w:cantSplit/>
          <w:trHeight w:hRule="exact" w:val="360"/>
          <w:jc w:val="center"/>
        </w:trPr>
        <w:tc>
          <w:tcPr>
            <w:tcW w:w="1180" w:type="dxa"/>
            <w:tcBorders>
              <w:top w:val="nil"/>
              <w:left w:val="nil"/>
              <w:bottom w:val="single" w:sz="4" w:space="0" w:color="000000"/>
              <w:right w:val="nil"/>
            </w:tcBorders>
            <w:tcMar>
              <w:top w:w="0" w:type="dxa"/>
              <w:left w:w="0" w:type="dxa"/>
              <w:bottom w:w="0" w:type="dxa"/>
              <w:right w:w="0" w:type="dxa"/>
            </w:tcMar>
          </w:tcPr>
          <w:p w14:paraId="00000120"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21" w14:textId="77777777" w:rsidR="00E37915" w:rsidRPr="00C0478F" w:rsidRDefault="00050162">
            <w:pPr>
              <w:rPr>
                <w:sz w:val="24"/>
                <w:szCs w:val="24"/>
              </w:rPr>
            </w:pPr>
            <w:r w:rsidRPr="00C0478F">
              <w:rPr>
                <w:sz w:val="24"/>
                <w:szCs w:val="24"/>
              </w:rPr>
              <w:t xml:space="preserve">   light</w:t>
            </w:r>
          </w:p>
        </w:tc>
        <w:tc>
          <w:tcPr>
            <w:tcW w:w="1440" w:type="dxa"/>
            <w:tcBorders>
              <w:top w:val="nil"/>
              <w:left w:val="nil"/>
              <w:bottom w:val="nil"/>
              <w:right w:val="nil"/>
            </w:tcBorders>
            <w:tcMar>
              <w:top w:w="0" w:type="dxa"/>
              <w:left w:w="0" w:type="dxa"/>
              <w:bottom w:w="0" w:type="dxa"/>
              <w:right w:w="0" w:type="dxa"/>
            </w:tcMar>
          </w:tcPr>
          <w:p w14:paraId="00000122" w14:textId="77777777" w:rsidR="00E37915" w:rsidRPr="00C0478F" w:rsidRDefault="00050162">
            <w:pPr>
              <w:rPr>
                <w:sz w:val="24"/>
                <w:szCs w:val="24"/>
              </w:rPr>
            </w:pPr>
            <w:r w:rsidRPr="00C0478F">
              <w:rPr>
                <w:sz w:val="24"/>
                <w:szCs w:val="24"/>
              </w:rPr>
              <w:t>pop</w:t>
            </w:r>
          </w:p>
        </w:tc>
        <w:tc>
          <w:tcPr>
            <w:tcW w:w="425" w:type="dxa"/>
            <w:tcBorders>
              <w:top w:val="nil"/>
              <w:left w:val="nil"/>
              <w:bottom w:val="single" w:sz="4" w:space="0" w:color="000000"/>
              <w:right w:val="nil"/>
            </w:tcBorders>
            <w:tcMar>
              <w:top w:w="0" w:type="dxa"/>
              <w:left w:w="0" w:type="dxa"/>
              <w:bottom w:w="0" w:type="dxa"/>
              <w:right w:w="0" w:type="dxa"/>
            </w:tcMar>
          </w:tcPr>
          <w:p w14:paraId="00000123"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24" w14:textId="77777777" w:rsidR="00E37915" w:rsidRPr="00C0478F" w:rsidRDefault="00050162" w:rsidP="0011296A">
            <w:pPr>
              <w:jc w:val="center"/>
              <w:rPr>
                <w:sz w:val="24"/>
                <w:szCs w:val="24"/>
              </w:rPr>
            </w:pPr>
            <w:r w:rsidRPr="00C0478F">
              <w:rPr>
                <w:sz w:val="24"/>
                <w:szCs w:val="24"/>
              </w:rPr>
              <w:t>95.00</w:t>
            </w:r>
          </w:p>
        </w:tc>
        <w:tc>
          <w:tcPr>
            <w:tcW w:w="1020" w:type="dxa"/>
            <w:tcBorders>
              <w:top w:val="nil"/>
              <w:left w:val="nil"/>
              <w:bottom w:val="nil"/>
              <w:right w:val="nil"/>
            </w:tcBorders>
            <w:tcMar>
              <w:top w:w="0" w:type="dxa"/>
              <w:left w:w="0" w:type="dxa"/>
              <w:bottom w:w="0" w:type="dxa"/>
              <w:right w:w="0" w:type="dxa"/>
            </w:tcMar>
          </w:tcPr>
          <w:p w14:paraId="00000125" w14:textId="77777777" w:rsidR="00E37915" w:rsidRPr="00C0478F" w:rsidRDefault="00050162" w:rsidP="0011296A">
            <w:pPr>
              <w:jc w:val="center"/>
              <w:rPr>
                <w:sz w:val="24"/>
                <w:szCs w:val="24"/>
              </w:rPr>
            </w:pPr>
            <w:r w:rsidRPr="00C0478F">
              <w:rPr>
                <w:sz w:val="24"/>
                <w:szCs w:val="24"/>
              </w:rPr>
              <w:t>&lt; 0.001</w:t>
            </w:r>
          </w:p>
        </w:tc>
      </w:tr>
      <w:tr w:rsidR="00E37915" w:rsidRPr="00C0478F" w14:paraId="36D0D724" w14:textId="77777777" w:rsidTr="00EB4A5A">
        <w:trPr>
          <w:cantSplit/>
          <w:trHeight w:hRule="exact" w:val="360"/>
          <w:jc w:val="center"/>
        </w:trPr>
        <w:tc>
          <w:tcPr>
            <w:tcW w:w="1180" w:type="dxa"/>
            <w:vMerge w:val="restart"/>
            <w:tcBorders>
              <w:left w:val="nil"/>
              <w:bottom w:val="nil"/>
              <w:right w:val="nil"/>
            </w:tcBorders>
            <w:tcMar>
              <w:top w:w="0" w:type="dxa"/>
              <w:left w:w="0" w:type="dxa"/>
              <w:bottom w:w="0" w:type="dxa"/>
              <w:right w:w="0" w:type="dxa"/>
            </w:tcMar>
          </w:tcPr>
          <w:p w14:paraId="00000126" w14:textId="77777777" w:rsidR="00E37915" w:rsidRPr="00C0478F" w:rsidRDefault="00050162">
            <w:pPr>
              <w:rPr>
                <w:sz w:val="24"/>
                <w:szCs w:val="24"/>
              </w:rPr>
            </w:pPr>
            <w:r w:rsidRPr="00C0478F">
              <w:rPr>
                <w:sz w:val="24"/>
                <w:szCs w:val="24"/>
              </w:rPr>
              <w:t>Incubation Period (DPF)</w:t>
            </w:r>
          </w:p>
        </w:tc>
        <w:tc>
          <w:tcPr>
            <w:tcW w:w="6345" w:type="dxa"/>
            <w:tcBorders>
              <w:top w:val="single" w:sz="4" w:space="0" w:color="000000"/>
              <w:left w:val="nil"/>
              <w:bottom w:val="nil"/>
              <w:right w:val="nil"/>
            </w:tcBorders>
            <w:tcMar>
              <w:top w:w="0" w:type="dxa"/>
              <w:left w:w="0" w:type="dxa"/>
              <w:bottom w:w="0" w:type="dxa"/>
              <w:right w:w="0" w:type="dxa"/>
            </w:tcMar>
          </w:tcPr>
          <w:p w14:paraId="00000127" w14:textId="77777777" w:rsidR="00E37915" w:rsidRPr="00C0478F" w:rsidRDefault="00050162">
            <w:pPr>
              <w:rPr>
                <w:sz w:val="24"/>
                <w:szCs w:val="24"/>
              </w:rPr>
            </w:pPr>
            <w:r w:rsidRPr="00C0478F">
              <w:rPr>
                <w:b/>
                <w:sz w:val="24"/>
                <w:szCs w:val="24"/>
              </w:rPr>
              <w:t xml:space="preserve">   light + pop + light:pop + female:male + female + male</w:t>
            </w:r>
          </w:p>
        </w:tc>
        <w:tc>
          <w:tcPr>
            <w:tcW w:w="1440" w:type="dxa"/>
            <w:tcBorders>
              <w:top w:val="single" w:sz="4" w:space="0" w:color="000000"/>
              <w:left w:val="nil"/>
              <w:bottom w:val="nil"/>
              <w:right w:val="nil"/>
            </w:tcBorders>
            <w:tcMar>
              <w:top w:w="0" w:type="dxa"/>
              <w:left w:w="0" w:type="dxa"/>
              <w:bottom w:w="0" w:type="dxa"/>
              <w:right w:w="0" w:type="dxa"/>
            </w:tcMar>
          </w:tcPr>
          <w:p w14:paraId="00000128"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00000129"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0000012A"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0000012B" w14:textId="77777777" w:rsidR="00E37915" w:rsidRPr="00C0478F" w:rsidRDefault="00E37915" w:rsidP="0011296A">
            <w:pPr>
              <w:jc w:val="center"/>
              <w:rPr>
                <w:sz w:val="24"/>
                <w:szCs w:val="24"/>
              </w:rPr>
            </w:pPr>
          </w:p>
        </w:tc>
      </w:tr>
      <w:tr w:rsidR="00E37915" w:rsidRPr="00C0478F" w14:paraId="04DA4145" w14:textId="77777777" w:rsidTr="00EB4A5A">
        <w:trPr>
          <w:cantSplit/>
          <w:trHeight w:hRule="exact" w:val="360"/>
          <w:jc w:val="center"/>
        </w:trPr>
        <w:tc>
          <w:tcPr>
            <w:tcW w:w="1180" w:type="dxa"/>
            <w:vMerge/>
            <w:tcBorders>
              <w:left w:val="nil"/>
              <w:bottom w:val="nil"/>
              <w:right w:val="nil"/>
            </w:tcBorders>
            <w:tcMar>
              <w:top w:w="0" w:type="dxa"/>
              <w:left w:w="0" w:type="dxa"/>
              <w:bottom w:w="0" w:type="dxa"/>
              <w:right w:w="0" w:type="dxa"/>
            </w:tcMar>
          </w:tcPr>
          <w:p w14:paraId="0000012C"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2D" w14:textId="77777777" w:rsidR="00E37915" w:rsidRPr="00C0478F" w:rsidRDefault="00050162">
            <w:pPr>
              <w:rPr>
                <w:sz w:val="24"/>
                <w:szCs w:val="24"/>
              </w:rPr>
            </w:pPr>
            <w:r w:rsidRPr="00C0478F">
              <w:rPr>
                <w:sz w:val="24"/>
                <w:szCs w:val="24"/>
              </w:rPr>
              <w:t xml:space="preserve">   pop + female:male + female + male</w:t>
            </w:r>
          </w:p>
        </w:tc>
        <w:tc>
          <w:tcPr>
            <w:tcW w:w="1440" w:type="dxa"/>
            <w:tcBorders>
              <w:top w:val="nil"/>
              <w:left w:val="nil"/>
              <w:bottom w:val="nil"/>
              <w:right w:val="nil"/>
            </w:tcBorders>
            <w:tcMar>
              <w:top w:w="0" w:type="dxa"/>
              <w:left w:w="0" w:type="dxa"/>
              <w:bottom w:w="0" w:type="dxa"/>
              <w:right w:w="0" w:type="dxa"/>
            </w:tcMar>
          </w:tcPr>
          <w:p w14:paraId="0000012E" w14:textId="77777777" w:rsidR="00E37915" w:rsidRPr="00C0478F" w:rsidRDefault="00050162">
            <w:pPr>
              <w:rPr>
                <w:sz w:val="24"/>
                <w:szCs w:val="24"/>
              </w:rPr>
            </w:pPr>
            <w:r w:rsidRPr="00C0478F">
              <w:rPr>
                <w:sz w:val="24"/>
                <w:szCs w:val="24"/>
              </w:rPr>
              <w:t>light</w:t>
            </w:r>
          </w:p>
        </w:tc>
        <w:tc>
          <w:tcPr>
            <w:tcW w:w="425" w:type="dxa"/>
            <w:tcBorders>
              <w:top w:val="nil"/>
              <w:left w:val="nil"/>
              <w:bottom w:val="nil"/>
              <w:right w:val="nil"/>
            </w:tcBorders>
            <w:tcMar>
              <w:top w:w="0" w:type="dxa"/>
              <w:left w:w="0" w:type="dxa"/>
              <w:bottom w:w="0" w:type="dxa"/>
              <w:right w:w="0" w:type="dxa"/>
            </w:tcMar>
          </w:tcPr>
          <w:p w14:paraId="0000012F"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0000130" w14:textId="77777777" w:rsidR="00E37915" w:rsidRPr="00C0478F" w:rsidRDefault="00050162" w:rsidP="0011296A">
            <w:pPr>
              <w:jc w:val="center"/>
              <w:rPr>
                <w:sz w:val="24"/>
                <w:szCs w:val="24"/>
              </w:rPr>
            </w:pPr>
            <w:r w:rsidRPr="00C0478F">
              <w:rPr>
                <w:sz w:val="24"/>
                <w:szCs w:val="24"/>
              </w:rPr>
              <w:t>10.80</w:t>
            </w:r>
          </w:p>
        </w:tc>
        <w:tc>
          <w:tcPr>
            <w:tcW w:w="1020" w:type="dxa"/>
            <w:tcBorders>
              <w:top w:val="nil"/>
              <w:left w:val="nil"/>
              <w:bottom w:val="nil"/>
              <w:right w:val="nil"/>
            </w:tcBorders>
            <w:tcMar>
              <w:top w:w="0" w:type="dxa"/>
              <w:left w:w="0" w:type="dxa"/>
              <w:bottom w:w="0" w:type="dxa"/>
              <w:right w:w="0" w:type="dxa"/>
            </w:tcMar>
          </w:tcPr>
          <w:p w14:paraId="00000131" w14:textId="77777777" w:rsidR="00E37915" w:rsidRPr="00C0478F" w:rsidRDefault="00050162" w:rsidP="0011296A">
            <w:pPr>
              <w:jc w:val="center"/>
              <w:rPr>
                <w:sz w:val="24"/>
                <w:szCs w:val="24"/>
              </w:rPr>
            </w:pPr>
            <w:r w:rsidRPr="00C0478F">
              <w:rPr>
                <w:sz w:val="24"/>
                <w:szCs w:val="24"/>
              </w:rPr>
              <w:t>0.005</w:t>
            </w:r>
          </w:p>
        </w:tc>
      </w:tr>
      <w:tr w:rsidR="00E37915" w:rsidRPr="00C0478F" w14:paraId="4406A897" w14:textId="77777777" w:rsidTr="00EB4A5A">
        <w:trPr>
          <w:cantSplit/>
          <w:trHeight w:hRule="exact" w:val="360"/>
          <w:jc w:val="center"/>
        </w:trPr>
        <w:tc>
          <w:tcPr>
            <w:tcW w:w="1180" w:type="dxa"/>
            <w:vMerge/>
            <w:tcBorders>
              <w:left w:val="nil"/>
              <w:bottom w:val="nil"/>
              <w:right w:val="nil"/>
            </w:tcBorders>
            <w:tcMar>
              <w:top w:w="0" w:type="dxa"/>
              <w:left w:w="0" w:type="dxa"/>
              <w:bottom w:w="0" w:type="dxa"/>
              <w:right w:w="0" w:type="dxa"/>
            </w:tcMar>
          </w:tcPr>
          <w:p w14:paraId="00000132"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33" w14:textId="77777777" w:rsidR="00E37915" w:rsidRPr="00C0478F" w:rsidRDefault="00050162">
            <w:pPr>
              <w:rPr>
                <w:sz w:val="24"/>
                <w:szCs w:val="24"/>
              </w:rPr>
            </w:pPr>
            <w:r w:rsidRPr="00C0478F">
              <w:rPr>
                <w:sz w:val="24"/>
                <w:szCs w:val="24"/>
              </w:rPr>
              <w:t xml:space="preserve">   light + female:male + female + male</w:t>
            </w:r>
          </w:p>
        </w:tc>
        <w:tc>
          <w:tcPr>
            <w:tcW w:w="1440" w:type="dxa"/>
            <w:tcBorders>
              <w:top w:val="nil"/>
              <w:left w:val="nil"/>
              <w:bottom w:val="nil"/>
              <w:right w:val="nil"/>
            </w:tcBorders>
            <w:tcMar>
              <w:top w:w="0" w:type="dxa"/>
              <w:left w:w="0" w:type="dxa"/>
              <w:bottom w:w="0" w:type="dxa"/>
              <w:right w:w="0" w:type="dxa"/>
            </w:tcMar>
          </w:tcPr>
          <w:p w14:paraId="00000134" w14:textId="77777777" w:rsidR="00E37915" w:rsidRPr="00C0478F" w:rsidRDefault="00050162">
            <w:pPr>
              <w:rPr>
                <w:sz w:val="24"/>
                <w:szCs w:val="24"/>
              </w:rPr>
            </w:pPr>
            <w:r w:rsidRPr="00C0478F">
              <w:rPr>
                <w:sz w:val="24"/>
                <w:szCs w:val="24"/>
              </w:rPr>
              <w:t>pop</w:t>
            </w:r>
          </w:p>
        </w:tc>
        <w:tc>
          <w:tcPr>
            <w:tcW w:w="425" w:type="dxa"/>
            <w:tcBorders>
              <w:top w:val="nil"/>
              <w:left w:val="nil"/>
              <w:bottom w:val="nil"/>
              <w:right w:val="nil"/>
            </w:tcBorders>
            <w:tcMar>
              <w:top w:w="0" w:type="dxa"/>
              <w:left w:w="0" w:type="dxa"/>
              <w:bottom w:w="0" w:type="dxa"/>
              <w:right w:w="0" w:type="dxa"/>
            </w:tcMar>
          </w:tcPr>
          <w:p w14:paraId="00000135"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36" w14:textId="77777777" w:rsidR="00E37915" w:rsidRPr="00C0478F" w:rsidRDefault="00050162" w:rsidP="0011296A">
            <w:pPr>
              <w:jc w:val="center"/>
              <w:rPr>
                <w:sz w:val="24"/>
                <w:szCs w:val="24"/>
              </w:rPr>
            </w:pPr>
            <w:r w:rsidRPr="00C0478F">
              <w:rPr>
                <w:sz w:val="24"/>
                <w:szCs w:val="24"/>
              </w:rPr>
              <w:t>3,023.89</w:t>
            </w:r>
          </w:p>
        </w:tc>
        <w:tc>
          <w:tcPr>
            <w:tcW w:w="1020" w:type="dxa"/>
            <w:tcBorders>
              <w:top w:val="nil"/>
              <w:left w:val="nil"/>
              <w:bottom w:val="nil"/>
              <w:right w:val="nil"/>
            </w:tcBorders>
            <w:tcMar>
              <w:top w:w="0" w:type="dxa"/>
              <w:left w:w="0" w:type="dxa"/>
              <w:bottom w:w="0" w:type="dxa"/>
              <w:right w:w="0" w:type="dxa"/>
            </w:tcMar>
          </w:tcPr>
          <w:p w14:paraId="00000137" w14:textId="77777777" w:rsidR="00E37915" w:rsidRPr="00C0478F" w:rsidRDefault="00050162" w:rsidP="0011296A">
            <w:pPr>
              <w:jc w:val="center"/>
              <w:rPr>
                <w:sz w:val="24"/>
                <w:szCs w:val="24"/>
              </w:rPr>
            </w:pPr>
            <w:r w:rsidRPr="00C0478F">
              <w:rPr>
                <w:sz w:val="24"/>
                <w:szCs w:val="24"/>
              </w:rPr>
              <w:t>&lt; 0.001</w:t>
            </w:r>
          </w:p>
        </w:tc>
      </w:tr>
      <w:tr w:rsidR="00E37915" w:rsidRPr="00C0478F" w14:paraId="4E7E8F5B"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00000138"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39" w14:textId="77777777" w:rsidR="00E37915" w:rsidRPr="00C0478F" w:rsidRDefault="00050162">
            <w:pPr>
              <w:rPr>
                <w:sz w:val="24"/>
                <w:szCs w:val="24"/>
              </w:rPr>
            </w:pPr>
            <w:r w:rsidRPr="00C0478F">
              <w:rPr>
                <w:sz w:val="24"/>
                <w:szCs w:val="24"/>
              </w:rPr>
              <w:t xml:space="preserve">   light + pop + female:male + female + male</w:t>
            </w:r>
          </w:p>
        </w:tc>
        <w:tc>
          <w:tcPr>
            <w:tcW w:w="1440" w:type="dxa"/>
            <w:tcBorders>
              <w:top w:val="nil"/>
              <w:left w:val="nil"/>
              <w:bottom w:val="nil"/>
              <w:right w:val="nil"/>
            </w:tcBorders>
            <w:tcMar>
              <w:top w:w="0" w:type="dxa"/>
              <w:left w:w="0" w:type="dxa"/>
              <w:bottom w:w="0" w:type="dxa"/>
              <w:right w:w="0" w:type="dxa"/>
            </w:tcMar>
          </w:tcPr>
          <w:p w14:paraId="0000013A" w14:textId="77777777" w:rsidR="00E37915" w:rsidRPr="00C0478F" w:rsidRDefault="00050162">
            <w:pPr>
              <w:rPr>
                <w:sz w:val="24"/>
                <w:szCs w:val="24"/>
              </w:rPr>
            </w:pPr>
            <w:r w:rsidRPr="00C0478F">
              <w:rPr>
                <w:sz w:val="24"/>
                <w:szCs w:val="24"/>
              </w:rPr>
              <w:t>light:pop</w:t>
            </w:r>
          </w:p>
        </w:tc>
        <w:tc>
          <w:tcPr>
            <w:tcW w:w="425" w:type="dxa"/>
            <w:tcBorders>
              <w:top w:val="nil"/>
              <w:left w:val="nil"/>
              <w:bottom w:val="nil"/>
              <w:right w:val="nil"/>
            </w:tcBorders>
            <w:tcMar>
              <w:top w:w="0" w:type="dxa"/>
              <w:left w:w="0" w:type="dxa"/>
              <w:bottom w:w="0" w:type="dxa"/>
              <w:right w:w="0" w:type="dxa"/>
            </w:tcMar>
          </w:tcPr>
          <w:p w14:paraId="0000013B"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000013C" w14:textId="77777777" w:rsidR="00E37915" w:rsidRPr="00C0478F" w:rsidRDefault="00050162" w:rsidP="0011296A">
            <w:pPr>
              <w:jc w:val="center"/>
              <w:rPr>
                <w:sz w:val="24"/>
                <w:szCs w:val="24"/>
              </w:rPr>
            </w:pPr>
            <w:r w:rsidRPr="00C0478F">
              <w:rPr>
                <w:sz w:val="24"/>
                <w:szCs w:val="24"/>
              </w:rPr>
              <w:t>9.66</w:t>
            </w:r>
          </w:p>
        </w:tc>
        <w:tc>
          <w:tcPr>
            <w:tcW w:w="1020" w:type="dxa"/>
            <w:tcBorders>
              <w:top w:val="nil"/>
              <w:left w:val="nil"/>
              <w:bottom w:val="nil"/>
              <w:right w:val="nil"/>
            </w:tcBorders>
            <w:tcMar>
              <w:top w:w="0" w:type="dxa"/>
              <w:left w:w="0" w:type="dxa"/>
              <w:bottom w:w="0" w:type="dxa"/>
              <w:right w:w="0" w:type="dxa"/>
            </w:tcMar>
          </w:tcPr>
          <w:p w14:paraId="0000013D" w14:textId="77777777" w:rsidR="00E37915" w:rsidRPr="00C0478F" w:rsidRDefault="00050162" w:rsidP="0011296A">
            <w:pPr>
              <w:jc w:val="center"/>
              <w:rPr>
                <w:sz w:val="24"/>
                <w:szCs w:val="24"/>
              </w:rPr>
            </w:pPr>
            <w:r w:rsidRPr="00C0478F">
              <w:rPr>
                <w:sz w:val="24"/>
                <w:szCs w:val="24"/>
              </w:rPr>
              <w:t>0.008</w:t>
            </w:r>
          </w:p>
        </w:tc>
      </w:tr>
      <w:tr w:rsidR="00E37915" w:rsidRPr="00C0478F" w14:paraId="684E827A"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0000013E"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3F" w14:textId="77777777" w:rsidR="00E37915" w:rsidRPr="00C0478F" w:rsidRDefault="00050162">
            <w:pPr>
              <w:rPr>
                <w:sz w:val="24"/>
                <w:szCs w:val="24"/>
              </w:rPr>
            </w:pPr>
            <w:r w:rsidRPr="00C0478F">
              <w:rPr>
                <w:sz w:val="24"/>
                <w:szCs w:val="24"/>
              </w:rPr>
              <w:t xml:space="preserve">   light + pop + light:pop + female + male</w:t>
            </w:r>
          </w:p>
        </w:tc>
        <w:tc>
          <w:tcPr>
            <w:tcW w:w="1440" w:type="dxa"/>
            <w:tcBorders>
              <w:top w:val="nil"/>
              <w:left w:val="nil"/>
              <w:bottom w:val="nil"/>
              <w:right w:val="nil"/>
            </w:tcBorders>
            <w:tcMar>
              <w:top w:w="0" w:type="dxa"/>
              <w:left w:w="0" w:type="dxa"/>
              <w:bottom w:w="0" w:type="dxa"/>
              <w:right w:w="0" w:type="dxa"/>
            </w:tcMar>
          </w:tcPr>
          <w:p w14:paraId="00000140" w14:textId="77777777" w:rsidR="00E37915" w:rsidRPr="00C0478F" w:rsidRDefault="00050162">
            <w:pPr>
              <w:rPr>
                <w:sz w:val="24"/>
                <w:szCs w:val="24"/>
              </w:rPr>
            </w:pPr>
            <w:r w:rsidRPr="00C0478F">
              <w:rPr>
                <w:sz w:val="24"/>
                <w:szCs w:val="24"/>
              </w:rPr>
              <w:t>female:male</w:t>
            </w:r>
          </w:p>
        </w:tc>
        <w:tc>
          <w:tcPr>
            <w:tcW w:w="425" w:type="dxa"/>
            <w:tcBorders>
              <w:top w:val="nil"/>
              <w:left w:val="nil"/>
              <w:bottom w:val="nil"/>
              <w:right w:val="nil"/>
            </w:tcBorders>
            <w:tcMar>
              <w:top w:w="0" w:type="dxa"/>
              <w:left w:w="0" w:type="dxa"/>
              <w:bottom w:w="0" w:type="dxa"/>
              <w:right w:w="0" w:type="dxa"/>
            </w:tcMar>
          </w:tcPr>
          <w:p w14:paraId="00000141"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42" w14:textId="77777777" w:rsidR="00E37915" w:rsidRPr="00C0478F" w:rsidRDefault="00050162" w:rsidP="0011296A">
            <w:pPr>
              <w:jc w:val="center"/>
              <w:rPr>
                <w:sz w:val="24"/>
                <w:szCs w:val="24"/>
              </w:rPr>
            </w:pPr>
            <w:r w:rsidRPr="00C0478F">
              <w:rPr>
                <w:sz w:val="24"/>
                <w:szCs w:val="24"/>
              </w:rPr>
              <w:t>79.91</w:t>
            </w:r>
          </w:p>
        </w:tc>
        <w:tc>
          <w:tcPr>
            <w:tcW w:w="1020" w:type="dxa"/>
            <w:tcBorders>
              <w:top w:val="nil"/>
              <w:left w:val="nil"/>
              <w:bottom w:val="nil"/>
              <w:right w:val="nil"/>
            </w:tcBorders>
            <w:tcMar>
              <w:top w:w="0" w:type="dxa"/>
              <w:left w:w="0" w:type="dxa"/>
              <w:bottom w:w="0" w:type="dxa"/>
              <w:right w:w="0" w:type="dxa"/>
            </w:tcMar>
          </w:tcPr>
          <w:p w14:paraId="00000143" w14:textId="77777777" w:rsidR="00E37915" w:rsidRPr="00C0478F" w:rsidRDefault="00050162" w:rsidP="0011296A">
            <w:pPr>
              <w:jc w:val="center"/>
              <w:rPr>
                <w:sz w:val="24"/>
                <w:szCs w:val="24"/>
              </w:rPr>
            </w:pPr>
            <w:r w:rsidRPr="00C0478F">
              <w:rPr>
                <w:sz w:val="24"/>
                <w:szCs w:val="24"/>
              </w:rPr>
              <w:t>&lt; 0.001</w:t>
            </w:r>
          </w:p>
        </w:tc>
      </w:tr>
      <w:tr w:rsidR="00E37915" w:rsidRPr="00C0478F" w14:paraId="26F07C28"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00000144"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45" w14:textId="77777777" w:rsidR="00E37915" w:rsidRPr="00C0478F" w:rsidRDefault="00050162">
            <w:pPr>
              <w:rPr>
                <w:sz w:val="24"/>
                <w:szCs w:val="24"/>
              </w:rPr>
            </w:pPr>
            <w:r w:rsidRPr="00C0478F">
              <w:rPr>
                <w:sz w:val="24"/>
                <w:szCs w:val="24"/>
              </w:rPr>
              <w:t xml:space="preserve">   light + pop + light:pop + female:male + male</w:t>
            </w:r>
          </w:p>
        </w:tc>
        <w:tc>
          <w:tcPr>
            <w:tcW w:w="1440" w:type="dxa"/>
            <w:tcBorders>
              <w:top w:val="nil"/>
              <w:left w:val="nil"/>
              <w:bottom w:val="nil"/>
              <w:right w:val="nil"/>
            </w:tcBorders>
            <w:tcMar>
              <w:top w:w="0" w:type="dxa"/>
              <w:left w:w="0" w:type="dxa"/>
              <w:bottom w:w="0" w:type="dxa"/>
              <w:right w:w="0" w:type="dxa"/>
            </w:tcMar>
          </w:tcPr>
          <w:p w14:paraId="00000146" w14:textId="77777777" w:rsidR="00E37915" w:rsidRPr="00C0478F" w:rsidRDefault="00050162">
            <w:pPr>
              <w:rPr>
                <w:sz w:val="24"/>
                <w:szCs w:val="24"/>
              </w:rPr>
            </w:pPr>
            <w:r w:rsidRPr="00C0478F">
              <w:rPr>
                <w:sz w:val="24"/>
                <w:szCs w:val="24"/>
              </w:rPr>
              <w:t>female</w:t>
            </w:r>
          </w:p>
        </w:tc>
        <w:tc>
          <w:tcPr>
            <w:tcW w:w="425" w:type="dxa"/>
            <w:tcBorders>
              <w:top w:val="nil"/>
              <w:left w:val="nil"/>
              <w:bottom w:val="nil"/>
              <w:right w:val="nil"/>
            </w:tcBorders>
            <w:tcMar>
              <w:top w:w="0" w:type="dxa"/>
              <w:left w:w="0" w:type="dxa"/>
              <w:bottom w:w="0" w:type="dxa"/>
              <w:right w:w="0" w:type="dxa"/>
            </w:tcMar>
          </w:tcPr>
          <w:p w14:paraId="00000147"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48" w14:textId="77777777" w:rsidR="00E37915" w:rsidRPr="00C0478F" w:rsidRDefault="00050162" w:rsidP="0011296A">
            <w:pPr>
              <w:jc w:val="center"/>
              <w:rPr>
                <w:sz w:val="24"/>
                <w:szCs w:val="24"/>
              </w:rPr>
            </w:pPr>
            <w:r w:rsidRPr="00C0478F">
              <w:rPr>
                <w:sz w:val="24"/>
                <w:szCs w:val="24"/>
              </w:rPr>
              <w:t>25.29</w:t>
            </w:r>
          </w:p>
        </w:tc>
        <w:tc>
          <w:tcPr>
            <w:tcW w:w="1020" w:type="dxa"/>
            <w:tcBorders>
              <w:top w:val="nil"/>
              <w:left w:val="nil"/>
              <w:bottom w:val="nil"/>
              <w:right w:val="nil"/>
            </w:tcBorders>
            <w:tcMar>
              <w:top w:w="0" w:type="dxa"/>
              <w:left w:w="0" w:type="dxa"/>
              <w:bottom w:w="0" w:type="dxa"/>
              <w:right w:w="0" w:type="dxa"/>
            </w:tcMar>
          </w:tcPr>
          <w:p w14:paraId="00000149" w14:textId="77777777" w:rsidR="00E37915" w:rsidRPr="00C0478F" w:rsidRDefault="00050162" w:rsidP="0011296A">
            <w:pPr>
              <w:jc w:val="center"/>
              <w:rPr>
                <w:sz w:val="24"/>
                <w:szCs w:val="24"/>
              </w:rPr>
            </w:pPr>
            <w:r w:rsidRPr="00C0478F">
              <w:rPr>
                <w:sz w:val="24"/>
                <w:szCs w:val="24"/>
              </w:rPr>
              <w:t>&lt; 0.001</w:t>
            </w:r>
          </w:p>
        </w:tc>
      </w:tr>
      <w:tr w:rsidR="00E37915" w:rsidRPr="00C0478F" w14:paraId="72D7CB57" w14:textId="77777777" w:rsidTr="00EB4A5A">
        <w:trPr>
          <w:cantSplit/>
          <w:trHeight w:hRule="exact" w:val="360"/>
          <w:jc w:val="center"/>
        </w:trPr>
        <w:tc>
          <w:tcPr>
            <w:tcW w:w="1180" w:type="dxa"/>
            <w:tcBorders>
              <w:top w:val="nil"/>
              <w:left w:val="nil"/>
              <w:bottom w:val="single" w:sz="4" w:space="0" w:color="000000"/>
              <w:right w:val="nil"/>
            </w:tcBorders>
            <w:tcMar>
              <w:top w:w="0" w:type="dxa"/>
              <w:left w:w="0" w:type="dxa"/>
              <w:bottom w:w="0" w:type="dxa"/>
              <w:right w:w="0" w:type="dxa"/>
            </w:tcMar>
          </w:tcPr>
          <w:p w14:paraId="0000014A"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4B" w14:textId="77777777" w:rsidR="00E37915" w:rsidRPr="00C0478F" w:rsidRDefault="00050162">
            <w:pPr>
              <w:rPr>
                <w:sz w:val="24"/>
                <w:szCs w:val="24"/>
              </w:rPr>
            </w:pPr>
            <w:r w:rsidRPr="00C0478F">
              <w:rPr>
                <w:sz w:val="24"/>
                <w:szCs w:val="24"/>
              </w:rPr>
              <w:t xml:space="preserve">   light + pop + light:pop + female:male + female</w:t>
            </w:r>
          </w:p>
        </w:tc>
        <w:tc>
          <w:tcPr>
            <w:tcW w:w="1440" w:type="dxa"/>
            <w:tcBorders>
              <w:top w:val="nil"/>
              <w:left w:val="nil"/>
              <w:bottom w:val="single" w:sz="4" w:space="0" w:color="000000"/>
              <w:right w:val="nil"/>
            </w:tcBorders>
            <w:tcMar>
              <w:top w:w="0" w:type="dxa"/>
              <w:left w:w="0" w:type="dxa"/>
              <w:bottom w:w="0" w:type="dxa"/>
              <w:right w:w="0" w:type="dxa"/>
            </w:tcMar>
          </w:tcPr>
          <w:p w14:paraId="0000014C" w14:textId="77777777" w:rsidR="00E37915" w:rsidRPr="00C0478F" w:rsidRDefault="00050162">
            <w:pPr>
              <w:rPr>
                <w:sz w:val="24"/>
                <w:szCs w:val="24"/>
              </w:rPr>
            </w:pPr>
            <w:r w:rsidRPr="00C0478F">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0000014D"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0000014E" w14:textId="77777777" w:rsidR="00E37915" w:rsidRPr="00C0478F" w:rsidRDefault="00050162" w:rsidP="0011296A">
            <w:pPr>
              <w:jc w:val="center"/>
              <w:rPr>
                <w:sz w:val="24"/>
                <w:szCs w:val="24"/>
              </w:rPr>
            </w:pPr>
            <w:r w:rsidRPr="00C0478F">
              <w:rPr>
                <w:sz w:val="24"/>
                <w:szCs w:val="24"/>
              </w:rPr>
              <w:t>10.80</w:t>
            </w:r>
          </w:p>
        </w:tc>
        <w:tc>
          <w:tcPr>
            <w:tcW w:w="1020" w:type="dxa"/>
            <w:tcBorders>
              <w:top w:val="nil"/>
              <w:left w:val="nil"/>
              <w:bottom w:val="single" w:sz="4" w:space="0" w:color="000000"/>
              <w:right w:val="nil"/>
            </w:tcBorders>
            <w:tcMar>
              <w:top w:w="0" w:type="dxa"/>
              <w:left w:w="0" w:type="dxa"/>
              <w:bottom w:w="0" w:type="dxa"/>
              <w:right w:w="0" w:type="dxa"/>
            </w:tcMar>
          </w:tcPr>
          <w:p w14:paraId="0000014F" w14:textId="77777777" w:rsidR="00E37915" w:rsidRPr="00C0478F" w:rsidRDefault="00050162" w:rsidP="0011296A">
            <w:pPr>
              <w:jc w:val="center"/>
              <w:rPr>
                <w:sz w:val="24"/>
                <w:szCs w:val="24"/>
              </w:rPr>
            </w:pPr>
            <w:r w:rsidRPr="00C0478F">
              <w:rPr>
                <w:sz w:val="24"/>
                <w:szCs w:val="24"/>
              </w:rPr>
              <w:t>0.001</w:t>
            </w:r>
          </w:p>
        </w:tc>
      </w:tr>
      <w:tr w:rsidR="00E37915" w:rsidRPr="00C0478F" w14:paraId="5BA0CD61" w14:textId="77777777" w:rsidTr="00EB4A5A">
        <w:trPr>
          <w:cantSplit/>
          <w:trHeight w:hRule="exact" w:val="360"/>
          <w:jc w:val="center"/>
        </w:trPr>
        <w:tc>
          <w:tcPr>
            <w:tcW w:w="1180" w:type="dxa"/>
            <w:vMerge w:val="restart"/>
            <w:tcBorders>
              <w:top w:val="single" w:sz="4" w:space="0" w:color="000000"/>
              <w:left w:val="nil"/>
              <w:bottom w:val="nil"/>
              <w:right w:val="nil"/>
            </w:tcBorders>
            <w:tcMar>
              <w:top w:w="0" w:type="dxa"/>
              <w:left w:w="0" w:type="dxa"/>
              <w:bottom w:w="0" w:type="dxa"/>
              <w:right w:w="0" w:type="dxa"/>
            </w:tcMar>
          </w:tcPr>
          <w:p w14:paraId="00000150" w14:textId="77777777" w:rsidR="00E37915" w:rsidRPr="00C0478F" w:rsidRDefault="00050162">
            <w:pPr>
              <w:rPr>
                <w:sz w:val="24"/>
                <w:szCs w:val="24"/>
              </w:rPr>
            </w:pPr>
            <w:r w:rsidRPr="00C0478F">
              <w:rPr>
                <w:sz w:val="24"/>
                <w:szCs w:val="24"/>
              </w:rPr>
              <w:t>Incubation Period (ADD)</w:t>
            </w:r>
          </w:p>
        </w:tc>
        <w:tc>
          <w:tcPr>
            <w:tcW w:w="6345" w:type="dxa"/>
            <w:tcBorders>
              <w:top w:val="single" w:sz="4" w:space="0" w:color="000000"/>
              <w:left w:val="nil"/>
              <w:bottom w:val="nil"/>
              <w:right w:val="nil"/>
            </w:tcBorders>
            <w:tcMar>
              <w:top w:w="0" w:type="dxa"/>
              <w:left w:w="0" w:type="dxa"/>
              <w:bottom w:w="0" w:type="dxa"/>
              <w:right w:w="0" w:type="dxa"/>
            </w:tcMar>
          </w:tcPr>
          <w:p w14:paraId="00000151" w14:textId="77777777" w:rsidR="00E37915" w:rsidRPr="00C0478F" w:rsidRDefault="00050162">
            <w:pPr>
              <w:rPr>
                <w:sz w:val="24"/>
                <w:szCs w:val="24"/>
              </w:rPr>
            </w:pPr>
            <w:r w:rsidRPr="00C0478F">
              <w:rPr>
                <w:b/>
                <w:sz w:val="24"/>
                <w:szCs w:val="24"/>
              </w:rPr>
              <w:t xml:space="preserve">   light + pop + light:pop + female:male + female + male</w:t>
            </w:r>
          </w:p>
        </w:tc>
        <w:tc>
          <w:tcPr>
            <w:tcW w:w="1440" w:type="dxa"/>
            <w:tcBorders>
              <w:top w:val="single" w:sz="4" w:space="0" w:color="000000"/>
              <w:left w:val="nil"/>
              <w:bottom w:val="nil"/>
              <w:right w:val="nil"/>
            </w:tcBorders>
            <w:tcMar>
              <w:top w:w="0" w:type="dxa"/>
              <w:left w:w="0" w:type="dxa"/>
              <w:bottom w:w="0" w:type="dxa"/>
              <w:right w:w="0" w:type="dxa"/>
            </w:tcMar>
          </w:tcPr>
          <w:p w14:paraId="00000152"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00000153"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00000154"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00000155" w14:textId="77777777" w:rsidR="00E37915" w:rsidRPr="00C0478F" w:rsidRDefault="00E37915" w:rsidP="0011296A">
            <w:pPr>
              <w:jc w:val="center"/>
              <w:rPr>
                <w:sz w:val="24"/>
                <w:szCs w:val="24"/>
              </w:rPr>
            </w:pPr>
          </w:p>
        </w:tc>
      </w:tr>
      <w:tr w:rsidR="00E37915" w:rsidRPr="00C0478F" w14:paraId="42F3D6FB" w14:textId="77777777" w:rsidTr="00EB4A5A">
        <w:trPr>
          <w:cantSplit/>
          <w:trHeight w:hRule="exact" w:val="360"/>
          <w:jc w:val="center"/>
        </w:trPr>
        <w:tc>
          <w:tcPr>
            <w:tcW w:w="1180" w:type="dxa"/>
            <w:vMerge/>
            <w:tcBorders>
              <w:top w:val="single" w:sz="4" w:space="0" w:color="000000"/>
              <w:left w:val="nil"/>
              <w:bottom w:val="nil"/>
              <w:right w:val="nil"/>
            </w:tcBorders>
            <w:tcMar>
              <w:top w:w="0" w:type="dxa"/>
              <w:left w:w="0" w:type="dxa"/>
              <w:bottom w:w="0" w:type="dxa"/>
              <w:right w:w="0" w:type="dxa"/>
            </w:tcMar>
          </w:tcPr>
          <w:p w14:paraId="00000156"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57" w14:textId="77777777" w:rsidR="00E37915" w:rsidRPr="00C0478F" w:rsidRDefault="00050162">
            <w:pPr>
              <w:rPr>
                <w:sz w:val="24"/>
                <w:szCs w:val="24"/>
              </w:rPr>
            </w:pPr>
            <w:r w:rsidRPr="00C0478F">
              <w:rPr>
                <w:sz w:val="24"/>
                <w:szCs w:val="24"/>
              </w:rPr>
              <w:t xml:space="preserve">   pop + female:male + female + male</w:t>
            </w:r>
          </w:p>
        </w:tc>
        <w:tc>
          <w:tcPr>
            <w:tcW w:w="1440" w:type="dxa"/>
            <w:tcBorders>
              <w:top w:val="nil"/>
              <w:left w:val="nil"/>
              <w:bottom w:val="nil"/>
              <w:right w:val="nil"/>
            </w:tcBorders>
            <w:tcMar>
              <w:top w:w="0" w:type="dxa"/>
              <w:left w:w="0" w:type="dxa"/>
              <w:bottom w:w="0" w:type="dxa"/>
              <w:right w:w="0" w:type="dxa"/>
            </w:tcMar>
          </w:tcPr>
          <w:p w14:paraId="00000158" w14:textId="77777777" w:rsidR="00E37915" w:rsidRPr="00C0478F" w:rsidRDefault="00050162">
            <w:pPr>
              <w:rPr>
                <w:sz w:val="24"/>
                <w:szCs w:val="24"/>
              </w:rPr>
            </w:pPr>
            <w:r w:rsidRPr="00C0478F">
              <w:rPr>
                <w:sz w:val="24"/>
                <w:szCs w:val="24"/>
              </w:rPr>
              <w:t>light</w:t>
            </w:r>
          </w:p>
        </w:tc>
        <w:tc>
          <w:tcPr>
            <w:tcW w:w="425" w:type="dxa"/>
            <w:tcBorders>
              <w:top w:val="nil"/>
              <w:left w:val="nil"/>
              <w:bottom w:val="nil"/>
              <w:right w:val="nil"/>
            </w:tcBorders>
            <w:tcMar>
              <w:top w:w="0" w:type="dxa"/>
              <w:left w:w="0" w:type="dxa"/>
              <w:bottom w:w="0" w:type="dxa"/>
              <w:right w:w="0" w:type="dxa"/>
            </w:tcMar>
          </w:tcPr>
          <w:p w14:paraId="00000159"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000015A" w14:textId="77777777" w:rsidR="00E37915" w:rsidRPr="00C0478F" w:rsidRDefault="00050162" w:rsidP="0011296A">
            <w:pPr>
              <w:jc w:val="center"/>
              <w:rPr>
                <w:sz w:val="24"/>
                <w:szCs w:val="24"/>
              </w:rPr>
            </w:pPr>
            <w:r w:rsidRPr="00C0478F">
              <w:rPr>
                <w:sz w:val="24"/>
                <w:szCs w:val="24"/>
              </w:rPr>
              <w:t>51.72</w:t>
            </w:r>
          </w:p>
        </w:tc>
        <w:tc>
          <w:tcPr>
            <w:tcW w:w="1020" w:type="dxa"/>
            <w:tcBorders>
              <w:top w:val="nil"/>
              <w:left w:val="nil"/>
              <w:bottom w:val="nil"/>
              <w:right w:val="nil"/>
            </w:tcBorders>
            <w:tcMar>
              <w:top w:w="0" w:type="dxa"/>
              <w:left w:w="0" w:type="dxa"/>
              <w:bottom w:w="0" w:type="dxa"/>
              <w:right w:w="0" w:type="dxa"/>
            </w:tcMar>
          </w:tcPr>
          <w:p w14:paraId="0000015B" w14:textId="77777777" w:rsidR="00E37915" w:rsidRPr="00C0478F" w:rsidRDefault="00050162" w:rsidP="0011296A">
            <w:pPr>
              <w:jc w:val="center"/>
              <w:rPr>
                <w:sz w:val="24"/>
                <w:szCs w:val="24"/>
              </w:rPr>
            </w:pPr>
            <w:r w:rsidRPr="00C0478F">
              <w:rPr>
                <w:sz w:val="24"/>
                <w:szCs w:val="24"/>
              </w:rPr>
              <w:t>&lt; 0.001</w:t>
            </w:r>
          </w:p>
        </w:tc>
      </w:tr>
      <w:tr w:rsidR="00E37915" w:rsidRPr="00C0478F" w14:paraId="1F8B45BC" w14:textId="77777777" w:rsidTr="00EB4A5A">
        <w:trPr>
          <w:cantSplit/>
          <w:trHeight w:hRule="exact" w:val="360"/>
          <w:jc w:val="center"/>
        </w:trPr>
        <w:tc>
          <w:tcPr>
            <w:tcW w:w="1180" w:type="dxa"/>
            <w:vMerge/>
            <w:tcBorders>
              <w:top w:val="single" w:sz="4" w:space="0" w:color="000000"/>
              <w:left w:val="nil"/>
              <w:bottom w:val="nil"/>
              <w:right w:val="nil"/>
            </w:tcBorders>
            <w:tcMar>
              <w:top w:w="0" w:type="dxa"/>
              <w:left w:w="0" w:type="dxa"/>
              <w:bottom w:w="0" w:type="dxa"/>
              <w:right w:w="0" w:type="dxa"/>
            </w:tcMar>
          </w:tcPr>
          <w:p w14:paraId="0000015C"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5D" w14:textId="77777777" w:rsidR="00E37915" w:rsidRPr="00C0478F" w:rsidRDefault="00050162">
            <w:pPr>
              <w:rPr>
                <w:sz w:val="24"/>
                <w:szCs w:val="24"/>
              </w:rPr>
            </w:pPr>
            <w:r w:rsidRPr="00C0478F">
              <w:rPr>
                <w:sz w:val="24"/>
                <w:szCs w:val="24"/>
              </w:rPr>
              <w:t xml:space="preserve">   light + female:male + female + male</w:t>
            </w:r>
          </w:p>
        </w:tc>
        <w:tc>
          <w:tcPr>
            <w:tcW w:w="1440" w:type="dxa"/>
            <w:tcBorders>
              <w:top w:val="nil"/>
              <w:left w:val="nil"/>
              <w:bottom w:val="nil"/>
              <w:right w:val="nil"/>
            </w:tcBorders>
            <w:tcMar>
              <w:top w:w="0" w:type="dxa"/>
              <w:left w:w="0" w:type="dxa"/>
              <w:bottom w:w="0" w:type="dxa"/>
              <w:right w:w="0" w:type="dxa"/>
            </w:tcMar>
          </w:tcPr>
          <w:p w14:paraId="0000015E" w14:textId="77777777" w:rsidR="00E37915" w:rsidRPr="00C0478F" w:rsidRDefault="00050162">
            <w:pPr>
              <w:rPr>
                <w:sz w:val="24"/>
                <w:szCs w:val="24"/>
              </w:rPr>
            </w:pPr>
            <w:r w:rsidRPr="00C0478F">
              <w:rPr>
                <w:sz w:val="24"/>
                <w:szCs w:val="24"/>
              </w:rPr>
              <w:t>pop</w:t>
            </w:r>
          </w:p>
        </w:tc>
        <w:tc>
          <w:tcPr>
            <w:tcW w:w="425" w:type="dxa"/>
            <w:tcBorders>
              <w:top w:val="nil"/>
              <w:left w:val="nil"/>
              <w:bottom w:val="nil"/>
              <w:right w:val="nil"/>
            </w:tcBorders>
            <w:tcMar>
              <w:top w:w="0" w:type="dxa"/>
              <w:left w:w="0" w:type="dxa"/>
              <w:bottom w:w="0" w:type="dxa"/>
              <w:right w:w="0" w:type="dxa"/>
            </w:tcMar>
          </w:tcPr>
          <w:p w14:paraId="0000015F"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60" w14:textId="77777777" w:rsidR="00E37915" w:rsidRPr="00C0478F" w:rsidRDefault="00050162" w:rsidP="0011296A">
            <w:pPr>
              <w:jc w:val="center"/>
              <w:rPr>
                <w:sz w:val="24"/>
                <w:szCs w:val="24"/>
              </w:rPr>
            </w:pPr>
            <w:r w:rsidRPr="00C0478F">
              <w:rPr>
                <w:sz w:val="24"/>
                <w:szCs w:val="24"/>
              </w:rPr>
              <w:t>3,092.41</w:t>
            </w:r>
          </w:p>
        </w:tc>
        <w:tc>
          <w:tcPr>
            <w:tcW w:w="1020" w:type="dxa"/>
            <w:tcBorders>
              <w:top w:val="nil"/>
              <w:left w:val="nil"/>
              <w:bottom w:val="nil"/>
              <w:right w:val="nil"/>
            </w:tcBorders>
            <w:tcMar>
              <w:top w:w="0" w:type="dxa"/>
              <w:left w:w="0" w:type="dxa"/>
              <w:bottom w:w="0" w:type="dxa"/>
              <w:right w:w="0" w:type="dxa"/>
            </w:tcMar>
          </w:tcPr>
          <w:p w14:paraId="00000161" w14:textId="77777777" w:rsidR="00E37915" w:rsidRPr="00C0478F" w:rsidRDefault="00050162" w:rsidP="0011296A">
            <w:pPr>
              <w:jc w:val="center"/>
              <w:rPr>
                <w:sz w:val="24"/>
                <w:szCs w:val="24"/>
              </w:rPr>
            </w:pPr>
            <w:r w:rsidRPr="00C0478F">
              <w:rPr>
                <w:sz w:val="24"/>
                <w:szCs w:val="24"/>
              </w:rPr>
              <w:t>&lt; 0.001</w:t>
            </w:r>
          </w:p>
        </w:tc>
      </w:tr>
      <w:tr w:rsidR="00E37915" w:rsidRPr="00C0478F" w14:paraId="3CFEFC03"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00000162"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63" w14:textId="77777777" w:rsidR="00E37915" w:rsidRPr="00C0478F" w:rsidRDefault="00050162">
            <w:pPr>
              <w:rPr>
                <w:sz w:val="24"/>
                <w:szCs w:val="24"/>
              </w:rPr>
            </w:pPr>
            <w:r w:rsidRPr="00C0478F">
              <w:rPr>
                <w:sz w:val="24"/>
                <w:szCs w:val="24"/>
              </w:rPr>
              <w:t xml:space="preserve">   light + pop + female:male + female + male</w:t>
            </w:r>
          </w:p>
        </w:tc>
        <w:tc>
          <w:tcPr>
            <w:tcW w:w="1440" w:type="dxa"/>
            <w:tcBorders>
              <w:top w:val="nil"/>
              <w:left w:val="nil"/>
              <w:bottom w:val="nil"/>
              <w:right w:val="nil"/>
            </w:tcBorders>
            <w:tcMar>
              <w:top w:w="0" w:type="dxa"/>
              <w:left w:w="0" w:type="dxa"/>
              <w:bottom w:w="0" w:type="dxa"/>
              <w:right w:w="0" w:type="dxa"/>
            </w:tcMar>
          </w:tcPr>
          <w:p w14:paraId="00000164" w14:textId="77777777" w:rsidR="00E37915" w:rsidRPr="00C0478F" w:rsidRDefault="00050162">
            <w:pPr>
              <w:rPr>
                <w:sz w:val="24"/>
                <w:szCs w:val="24"/>
              </w:rPr>
            </w:pPr>
            <w:r w:rsidRPr="00C0478F">
              <w:rPr>
                <w:sz w:val="24"/>
                <w:szCs w:val="24"/>
              </w:rPr>
              <w:t>light:pop</w:t>
            </w:r>
          </w:p>
        </w:tc>
        <w:tc>
          <w:tcPr>
            <w:tcW w:w="425" w:type="dxa"/>
            <w:tcBorders>
              <w:top w:val="nil"/>
              <w:left w:val="nil"/>
              <w:bottom w:val="nil"/>
              <w:right w:val="nil"/>
            </w:tcBorders>
            <w:tcMar>
              <w:top w:w="0" w:type="dxa"/>
              <w:left w:w="0" w:type="dxa"/>
              <w:bottom w:w="0" w:type="dxa"/>
              <w:right w:w="0" w:type="dxa"/>
            </w:tcMar>
          </w:tcPr>
          <w:p w14:paraId="00000165"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0000166" w14:textId="77777777" w:rsidR="00E37915" w:rsidRPr="00C0478F" w:rsidRDefault="00050162" w:rsidP="0011296A">
            <w:pPr>
              <w:jc w:val="center"/>
              <w:rPr>
                <w:sz w:val="24"/>
                <w:szCs w:val="24"/>
              </w:rPr>
            </w:pPr>
            <w:r w:rsidRPr="00C0478F">
              <w:rPr>
                <w:sz w:val="24"/>
                <w:szCs w:val="24"/>
              </w:rPr>
              <w:t>13.23</w:t>
            </w:r>
          </w:p>
        </w:tc>
        <w:tc>
          <w:tcPr>
            <w:tcW w:w="1020" w:type="dxa"/>
            <w:tcBorders>
              <w:top w:val="nil"/>
              <w:left w:val="nil"/>
              <w:bottom w:val="nil"/>
              <w:right w:val="nil"/>
            </w:tcBorders>
            <w:tcMar>
              <w:top w:w="0" w:type="dxa"/>
              <w:left w:w="0" w:type="dxa"/>
              <w:bottom w:w="0" w:type="dxa"/>
              <w:right w:w="0" w:type="dxa"/>
            </w:tcMar>
          </w:tcPr>
          <w:p w14:paraId="00000167" w14:textId="77777777" w:rsidR="00E37915" w:rsidRPr="00C0478F" w:rsidRDefault="00050162" w:rsidP="0011296A">
            <w:pPr>
              <w:jc w:val="center"/>
              <w:rPr>
                <w:sz w:val="24"/>
                <w:szCs w:val="24"/>
              </w:rPr>
            </w:pPr>
            <w:r w:rsidRPr="00C0478F">
              <w:rPr>
                <w:sz w:val="24"/>
                <w:szCs w:val="24"/>
              </w:rPr>
              <w:t>0.001</w:t>
            </w:r>
          </w:p>
        </w:tc>
      </w:tr>
      <w:tr w:rsidR="00E37915" w:rsidRPr="00C0478F" w14:paraId="1D16DA35"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00000168"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69" w14:textId="77777777" w:rsidR="00E37915" w:rsidRPr="00C0478F" w:rsidRDefault="00050162">
            <w:pPr>
              <w:rPr>
                <w:sz w:val="24"/>
                <w:szCs w:val="24"/>
              </w:rPr>
            </w:pPr>
            <w:r w:rsidRPr="00C0478F">
              <w:rPr>
                <w:sz w:val="24"/>
                <w:szCs w:val="24"/>
              </w:rPr>
              <w:t xml:space="preserve">   light + pop + light:pop + female + male</w:t>
            </w:r>
          </w:p>
        </w:tc>
        <w:tc>
          <w:tcPr>
            <w:tcW w:w="1440" w:type="dxa"/>
            <w:tcBorders>
              <w:top w:val="nil"/>
              <w:left w:val="nil"/>
              <w:bottom w:val="nil"/>
              <w:right w:val="nil"/>
            </w:tcBorders>
            <w:tcMar>
              <w:top w:w="0" w:type="dxa"/>
              <w:left w:w="0" w:type="dxa"/>
              <w:bottom w:w="0" w:type="dxa"/>
              <w:right w:w="0" w:type="dxa"/>
            </w:tcMar>
          </w:tcPr>
          <w:p w14:paraId="0000016A" w14:textId="77777777" w:rsidR="00E37915" w:rsidRPr="00C0478F" w:rsidRDefault="00050162">
            <w:pPr>
              <w:rPr>
                <w:sz w:val="24"/>
                <w:szCs w:val="24"/>
              </w:rPr>
            </w:pPr>
            <w:r w:rsidRPr="00C0478F">
              <w:rPr>
                <w:sz w:val="24"/>
                <w:szCs w:val="24"/>
              </w:rPr>
              <w:t>female:male</w:t>
            </w:r>
          </w:p>
        </w:tc>
        <w:tc>
          <w:tcPr>
            <w:tcW w:w="425" w:type="dxa"/>
            <w:tcBorders>
              <w:top w:val="nil"/>
              <w:left w:val="nil"/>
              <w:bottom w:val="nil"/>
              <w:right w:val="nil"/>
            </w:tcBorders>
            <w:tcMar>
              <w:top w:w="0" w:type="dxa"/>
              <w:left w:w="0" w:type="dxa"/>
              <w:bottom w:w="0" w:type="dxa"/>
              <w:right w:w="0" w:type="dxa"/>
            </w:tcMar>
          </w:tcPr>
          <w:p w14:paraId="0000016B"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6C" w14:textId="77777777" w:rsidR="00E37915" w:rsidRPr="00C0478F" w:rsidRDefault="00050162" w:rsidP="0011296A">
            <w:pPr>
              <w:jc w:val="center"/>
              <w:rPr>
                <w:sz w:val="24"/>
                <w:szCs w:val="24"/>
              </w:rPr>
            </w:pPr>
            <w:r w:rsidRPr="00C0478F">
              <w:rPr>
                <w:sz w:val="24"/>
                <w:szCs w:val="24"/>
              </w:rPr>
              <w:t>79.99</w:t>
            </w:r>
          </w:p>
        </w:tc>
        <w:tc>
          <w:tcPr>
            <w:tcW w:w="1020" w:type="dxa"/>
            <w:tcBorders>
              <w:top w:val="nil"/>
              <w:left w:val="nil"/>
              <w:bottom w:val="nil"/>
              <w:right w:val="nil"/>
            </w:tcBorders>
            <w:tcMar>
              <w:top w:w="0" w:type="dxa"/>
              <w:left w:w="0" w:type="dxa"/>
              <w:bottom w:w="0" w:type="dxa"/>
              <w:right w:w="0" w:type="dxa"/>
            </w:tcMar>
          </w:tcPr>
          <w:p w14:paraId="0000016D" w14:textId="77777777" w:rsidR="00E37915" w:rsidRPr="00C0478F" w:rsidRDefault="00050162" w:rsidP="0011296A">
            <w:pPr>
              <w:jc w:val="center"/>
              <w:rPr>
                <w:sz w:val="24"/>
                <w:szCs w:val="24"/>
              </w:rPr>
            </w:pPr>
            <w:r w:rsidRPr="00C0478F">
              <w:rPr>
                <w:sz w:val="24"/>
                <w:szCs w:val="24"/>
              </w:rPr>
              <w:t>&lt; 0.001</w:t>
            </w:r>
          </w:p>
        </w:tc>
      </w:tr>
      <w:tr w:rsidR="00E37915" w:rsidRPr="00C0478F" w14:paraId="10BDD1F0"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0000016E"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6F" w14:textId="77777777" w:rsidR="00E37915" w:rsidRPr="00C0478F" w:rsidRDefault="00050162">
            <w:pPr>
              <w:rPr>
                <w:sz w:val="24"/>
                <w:szCs w:val="24"/>
              </w:rPr>
            </w:pPr>
            <w:r w:rsidRPr="00C0478F">
              <w:rPr>
                <w:sz w:val="24"/>
                <w:szCs w:val="24"/>
              </w:rPr>
              <w:t xml:space="preserve">   light + pop + light:pop + female:male + male</w:t>
            </w:r>
          </w:p>
        </w:tc>
        <w:tc>
          <w:tcPr>
            <w:tcW w:w="1440" w:type="dxa"/>
            <w:tcBorders>
              <w:top w:val="nil"/>
              <w:left w:val="nil"/>
              <w:bottom w:val="nil"/>
              <w:right w:val="nil"/>
            </w:tcBorders>
            <w:tcMar>
              <w:top w:w="0" w:type="dxa"/>
              <w:left w:w="0" w:type="dxa"/>
              <w:bottom w:w="0" w:type="dxa"/>
              <w:right w:w="0" w:type="dxa"/>
            </w:tcMar>
          </w:tcPr>
          <w:p w14:paraId="00000170" w14:textId="77777777" w:rsidR="00E37915" w:rsidRPr="00C0478F" w:rsidRDefault="00050162">
            <w:pPr>
              <w:rPr>
                <w:sz w:val="24"/>
                <w:szCs w:val="24"/>
              </w:rPr>
            </w:pPr>
            <w:r w:rsidRPr="00C0478F">
              <w:rPr>
                <w:sz w:val="24"/>
                <w:szCs w:val="24"/>
              </w:rPr>
              <w:t>female</w:t>
            </w:r>
          </w:p>
        </w:tc>
        <w:tc>
          <w:tcPr>
            <w:tcW w:w="425" w:type="dxa"/>
            <w:tcBorders>
              <w:top w:val="nil"/>
              <w:left w:val="nil"/>
              <w:bottom w:val="nil"/>
              <w:right w:val="nil"/>
            </w:tcBorders>
            <w:tcMar>
              <w:top w:w="0" w:type="dxa"/>
              <w:left w:w="0" w:type="dxa"/>
              <w:bottom w:w="0" w:type="dxa"/>
              <w:right w:w="0" w:type="dxa"/>
            </w:tcMar>
          </w:tcPr>
          <w:p w14:paraId="00000171"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72" w14:textId="77777777" w:rsidR="00E37915" w:rsidRPr="00C0478F" w:rsidRDefault="00050162" w:rsidP="0011296A">
            <w:pPr>
              <w:jc w:val="center"/>
              <w:rPr>
                <w:sz w:val="24"/>
                <w:szCs w:val="24"/>
              </w:rPr>
            </w:pPr>
            <w:r w:rsidRPr="00C0478F">
              <w:rPr>
                <w:sz w:val="24"/>
                <w:szCs w:val="24"/>
              </w:rPr>
              <w:t>25.25</w:t>
            </w:r>
          </w:p>
        </w:tc>
        <w:tc>
          <w:tcPr>
            <w:tcW w:w="1020" w:type="dxa"/>
            <w:tcBorders>
              <w:top w:val="nil"/>
              <w:left w:val="nil"/>
              <w:bottom w:val="nil"/>
              <w:right w:val="nil"/>
            </w:tcBorders>
            <w:tcMar>
              <w:top w:w="0" w:type="dxa"/>
              <w:left w:w="0" w:type="dxa"/>
              <w:bottom w:w="0" w:type="dxa"/>
              <w:right w:w="0" w:type="dxa"/>
            </w:tcMar>
          </w:tcPr>
          <w:p w14:paraId="00000173" w14:textId="77777777" w:rsidR="00E37915" w:rsidRPr="00C0478F" w:rsidRDefault="00050162" w:rsidP="0011296A">
            <w:pPr>
              <w:jc w:val="center"/>
              <w:rPr>
                <w:sz w:val="24"/>
                <w:szCs w:val="24"/>
              </w:rPr>
            </w:pPr>
            <w:r w:rsidRPr="00C0478F">
              <w:rPr>
                <w:sz w:val="24"/>
                <w:szCs w:val="24"/>
              </w:rPr>
              <w:t>&lt; 0.001</w:t>
            </w:r>
          </w:p>
        </w:tc>
      </w:tr>
      <w:tr w:rsidR="00E37915" w:rsidRPr="00C0478F" w14:paraId="5D2B9DE1" w14:textId="77777777" w:rsidTr="00EB4A5A">
        <w:trPr>
          <w:cantSplit/>
          <w:trHeight w:hRule="exact" w:val="360"/>
          <w:jc w:val="center"/>
        </w:trPr>
        <w:tc>
          <w:tcPr>
            <w:tcW w:w="1180" w:type="dxa"/>
            <w:tcBorders>
              <w:top w:val="nil"/>
              <w:left w:val="nil"/>
              <w:bottom w:val="single" w:sz="4" w:space="0" w:color="000000"/>
              <w:right w:val="nil"/>
            </w:tcBorders>
            <w:tcMar>
              <w:top w:w="0" w:type="dxa"/>
              <w:left w:w="0" w:type="dxa"/>
              <w:bottom w:w="0" w:type="dxa"/>
              <w:right w:w="0" w:type="dxa"/>
            </w:tcMar>
          </w:tcPr>
          <w:p w14:paraId="00000174"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single" w:sz="4" w:space="0" w:color="000000"/>
              <w:right w:val="nil"/>
            </w:tcBorders>
            <w:tcMar>
              <w:top w:w="0" w:type="dxa"/>
              <w:left w:w="0" w:type="dxa"/>
              <w:bottom w:w="0" w:type="dxa"/>
              <w:right w:w="0" w:type="dxa"/>
            </w:tcMar>
          </w:tcPr>
          <w:p w14:paraId="00000175" w14:textId="77777777" w:rsidR="00E37915" w:rsidRPr="00C0478F" w:rsidRDefault="00050162">
            <w:pPr>
              <w:rPr>
                <w:sz w:val="24"/>
                <w:szCs w:val="24"/>
              </w:rPr>
            </w:pPr>
            <w:r w:rsidRPr="00C0478F">
              <w:rPr>
                <w:sz w:val="24"/>
                <w:szCs w:val="24"/>
              </w:rPr>
              <w:t xml:space="preserve">   light + pop + light:pop + female:male + female</w:t>
            </w:r>
          </w:p>
        </w:tc>
        <w:tc>
          <w:tcPr>
            <w:tcW w:w="1440" w:type="dxa"/>
            <w:tcBorders>
              <w:top w:val="nil"/>
              <w:left w:val="nil"/>
              <w:bottom w:val="single" w:sz="4" w:space="0" w:color="000000"/>
              <w:right w:val="nil"/>
            </w:tcBorders>
            <w:tcMar>
              <w:top w:w="0" w:type="dxa"/>
              <w:left w:w="0" w:type="dxa"/>
              <w:bottom w:w="0" w:type="dxa"/>
              <w:right w:w="0" w:type="dxa"/>
            </w:tcMar>
          </w:tcPr>
          <w:p w14:paraId="00000176" w14:textId="77777777" w:rsidR="00E37915" w:rsidRPr="00C0478F" w:rsidRDefault="00050162">
            <w:pPr>
              <w:rPr>
                <w:sz w:val="24"/>
                <w:szCs w:val="24"/>
              </w:rPr>
            </w:pPr>
            <w:r w:rsidRPr="00C0478F">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00000177"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00000178" w14:textId="77777777" w:rsidR="00E37915" w:rsidRPr="00C0478F" w:rsidRDefault="00050162" w:rsidP="0011296A">
            <w:pPr>
              <w:jc w:val="center"/>
              <w:rPr>
                <w:sz w:val="24"/>
                <w:szCs w:val="24"/>
              </w:rPr>
            </w:pPr>
            <w:r w:rsidRPr="00C0478F">
              <w:rPr>
                <w:sz w:val="24"/>
                <w:szCs w:val="24"/>
              </w:rPr>
              <w:t>10.75</w:t>
            </w:r>
          </w:p>
        </w:tc>
        <w:tc>
          <w:tcPr>
            <w:tcW w:w="1020" w:type="dxa"/>
            <w:tcBorders>
              <w:top w:val="nil"/>
              <w:left w:val="nil"/>
              <w:bottom w:val="single" w:sz="4" w:space="0" w:color="000000"/>
              <w:right w:val="nil"/>
            </w:tcBorders>
            <w:tcMar>
              <w:top w:w="0" w:type="dxa"/>
              <w:left w:w="0" w:type="dxa"/>
              <w:bottom w:w="0" w:type="dxa"/>
              <w:right w:w="0" w:type="dxa"/>
            </w:tcMar>
          </w:tcPr>
          <w:p w14:paraId="00000179" w14:textId="77777777" w:rsidR="00E37915" w:rsidRPr="00C0478F" w:rsidRDefault="00050162" w:rsidP="0011296A">
            <w:pPr>
              <w:jc w:val="center"/>
              <w:rPr>
                <w:sz w:val="24"/>
                <w:szCs w:val="24"/>
              </w:rPr>
            </w:pPr>
            <w:r w:rsidRPr="00C0478F">
              <w:rPr>
                <w:sz w:val="24"/>
                <w:szCs w:val="24"/>
              </w:rPr>
              <w:t>&lt; 0.001</w:t>
            </w:r>
          </w:p>
        </w:tc>
      </w:tr>
      <w:tr w:rsidR="00E37915" w:rsidRPr="00C0478F" w14:paraId="6D54BBB1" w14:textId="77777777" w:rsidTr="00EB4A5A">
        <w:trPr>
          <w:cantSplit/>
          <w:trHeight w:hRule="exact" w:val="360"/>
          <w:jc w:val="center"/>
        </w:trPr>
        <w:tc>
          <w:tcPr>
            <w:tcW w:w="1180" w:type="dxa"/>
            <w:vMerge w:val="restart"/>
            <w:tcBorders>
              <w:top w:val="single" w:sz="4" w:space="0" w:color="000000"/>
              <w:left w:val="nil"/>
              <w:bottom w:val="nil"/>
              <w:right w:val="nil"/>
            </w:tcBorders>
            <w:tcMar>
              <w:top w:w="0" w:type="dxa"/>
              <w:left w:w="0" w:type="dxa"/>
              <w:bottom w:w="0" w:type="dxa"/>
              <w:right w:w="0" w:type="dxa"/>
            </w:tcMar>
          </w:tcPr>
          <w:p w14:paraId="0000017A" w14:textId="77777777" w:rsidR="00E37915" w:rsidRPr="00C0478F" w:rsidRDefault="00050162">
            <w:pPr>
              <w:widowControl w:val="0"/>
              <w:pBdr>
                <w:top w:val="nil"/>
                <w:left w:val="nil"/>
                <w:bottom w:val="nil"/>
                <w:right w:val="nil"/>
                <w:between w:val="nil"/>
              </w:pBdr>
              <w:rPr>
                <w:sz w:val="24"/>
                <w:szCs w:val="24"/>
              </w:rPr>
            </w:pPr>
            <w:r w:rsidRPr="00C0478F">
              <w:rPr>
                <w:sz w:val="24"/>
                <w:szCs w:val="24"/>
              </w:rPr>
              <w:t>Length-at-Hatch</w:t>
            </w:r>
          </w:p>
        </w:tc>
        <w:tc>
          <w:tcPr>
            <w:tcW w:w="6345" w:type="dxa"/>
            <w:tcBorders>
              <w:top w:val="single" w:sz="4" w:space="0" w:color="000000"/>
              <w:left w:val="nil"/>
              <w:bottom w:val="nil"/>
              <w:right w:val="nil"/>
            </w:tcBorders>
            <w:tcMar>
              <w:top w:w="0" w:type="dxa"/>
              <w:left w:w="0" w:type="dxa"/>
              <w:bottom w:w="0" w:type="dxa"/>
              <w:right w:w="0" w:type="dxa"/>
            </w:tcMar>
          </w:tcPr>
          <w:p w14:paraId="0000017B" w14:textId="77777777" w:rsidR="00E37915" w:rsidRPr="00C0478F" w:rsidRDefault="00050162">
            <w:pPr>
              <w:rPr>
                <w:sz w:val="24"/>
                <w:szCs w:val="24"/>
              </w:rPr>
            </w:pPr>
            <w:r w:rsidRPr="00C0478F">
              <w:rPr>
                <w:b/>
                <w:sz w:val="24"/>
                <w:szCs w:val="24"/>
              </w:rPr>
              <w:t xml:space="preserve">   pop + female + male</w:t>
            </w:r>
          </w:p>
        </w:tc>
        <w:tc>
          <w:tcPr>
            <w:tcW w:w="1440" w:type="dxa"/>
            <w:tcBorders>
              <w:top w:val="single" w:sz="4" w:space="0" w:color="000000"/>
              <w:left w:val="nil"/>
              <w:bottom w:val="nil"/>
              <w:right w:val="nil"/>
            </w:tcBorders>
            <w:tcMar>
              <w:top w:w="0" w:type="dxa"/>
              <w:left w:w="0" w:type="dxa"/>
              <w:bottom w:w="0" w:type="dxa"/>
              <w:right w:w="0" w:type="dxa"/>
            </w:tcMar>
          </w:tcPr>
          <w:p w14:paraId="0000017C"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0000017D"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0000017E"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0000017F" w14:textId="77777777" w:rsidR="00E37915" w:rsidRPr="00C0478F" w:rsidRDefault="00E37915" w:rsidP="0011296A">
            <w:pPr>
              <w:jc w:val="center"/>
              <w:rPr>
                <w:sz w:val="24"/>
                <w:szCs w:val="24"/>
              </w:rPr>
            </w:pPr>
          </w:p>
        </w:tc>
      </w:tr>
      <w:tr w:rsidR="00E37915" w:rsidRPr="00C0478F" w14:paraId="66B17846"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00000180"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81" w14:textId="77777777" w:rsidR="00E37915" w:rsidRPr="00C0478F" w:rsidRDefault="00050162">
            <w:pPr>
              <w:rPr>
                <w:sz w:val="24"/>
                <w:szCs w:val="24"/>
              </w:rPr>
            </w:pPr>
            <w:r w:rsidRPr="00C0478F">
              <w:rPr>
                <w:sz w:val="24"/>
                <w:szCs w:val="24"/>
              </w:rPr>
              <w:t xml:space="preserve">   female + male</w:t>
            </w:r>
          </w:p>
        </w:tc>
        <w:tc>
          <w:tcPr>
            <w:tcW w:w="1440" w:type="dxa"/>
            <w:tcBorders>
              <w:top w:val="nil"/>
              <w:left w:val="nil"/>
              <w:bottom w:val="nil"/>
              <w:right w:val="nil"/>
            </w:tcBorders>
            <w:tcMar>
              <w:top w:w="0" w:type="dxa"/>
              <w:left w:w="0" w:type="dxa"/>
              <w:bottom w:w="0" w:type="dxa"/>
              <w:right w:w="0" w:type="dxa"/>
            </w:tcMar>
          </w:tcPr>
          <w:p w14:paraId="00000182" w14:textId="77777777" w:rsidR="00E37915" w:rsidRPr="00C0478F" w:rsidRDefault="00050162">
            <w:pPr>
              <w:rPr>
                <w:sz w:val="24"/>
                <w:szCs w:val="24"/>
              </w:rPr>
            </w:pPr>
            <w:r w:rsidRPr="00C0478F">
              <w:rPr>
                <w:sz w:val="24"/>
                <w:szCs w:val="24"/>
              </w:rPr>
              <w:t>pop</w:t>
            </w:r>
          </w:p>
        </w:tc>
        <w:tc>
          <w:tcPr>
            <w:tcW w:w="425" w:type="dxa"/>
            <w:tcBorders>
              <w:top w:val="nil"/>
              <w:left w:val="nil"/>
              <w:bottom w:val="nil"/>
              <w:right w:val="nil"/>
            </w:tcBorders>
            <w:tcMar>
              <w:top w:w="0" w:type="dxa"/>
              <w:left w:w="0" w:type="dxa"/>
              <w:bottom w:w="0" w:type="dxa"/>
              <w:right w:w="0" w:type="dxa"/>
            </w:tcMar>
          </w:tcPr>
          <w:p w14:paraId="00000183"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84" w14:textId="77777777" w:rsidR="00E37915" w:rsidRPr="00C0478F" w:rsidRDefault="00050162" w:rsidP="0011296A">
            <w:pPr>
              <w:jc w:val="center"/>
              <w:rPr>
                <w:sz w:val="24"/>
                <w:szCs w:val="24"/>
              </w:rPr>
            </w:pPr>
            <w:r w:rsidRPr="00C0478F">
              <w:rPr>
                <w:sz w:val="24"/>
                <w:szCs w:val="24"/>
              </w:rPr>
              <w:t>373.34</w:t>
            </w:r>
          </w:p>
        </w:tc>
        <w:tc>
          <w:tcPr>
            <w:tcW w:w="1020" w:type="dxa"/>
            <w:tcBorders>
              <w:top w:val="nil"/>
              <w:left w:val="nil"/>
              <w:bottom w:val="nil"/>
              <w:right w:val="nil"/>
            </w:tcBorders>
            <w:tcMar>
              <w:top w:w="0" w:type="dxa"/>
              <w:left w:w="0" w:type="dxa"/>
              <w:bottom w:w="0" w:type="dxa"/>
              <w:right w:w="0" w:type="dxa"/>
            </w:tcMar>
          </w:tcPr>
          <w:p w14:paraId="00000185" w14:textId="77777777" w:rsidR="00E37915" w:rsidRPr="00C0478F" w:rsidRDefault="00050162" w:rsidP="0011296A">
            <w:pPr>
              <w:jc w:val="center"/>
              <w:rPr>
                <w:sz w:val="24"/>
                <w:szCs w:val="24"/>
              </w:rPr>
            </w:pPr>
            <w:r w:rsidRPr="00C0478F">
              <w:rPr>
                <w:sz w:val="24"/>
                <w:szCs w:val="24"/>
              </w:rPr>
              <w:t>&lt; 0.001</w:t>
            </w:r>
          </w:p>
        </w:tc>
      </w:tr>
      <w:tr w:rsidR="00E37915" w:rsidRPr="00C0478F" w14:paraId="416002C0"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00000186"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87" w14:textId="77777777" w:rsidR="00E37915" w:rsidRPr="00C0478F" w:rsidRDefault="00050162">
            <w:pPr>
              <w:rPr>
                <w:sz w:val="24"/>
                <w:szCs w:val="24"/>
              </w:rPr>
            </w:pPr>
            <w:r w:rsidRPr="00C0478F">
              <w:rPr>
                <w:sz w:val="24"/>
                <w:szCs w:val="24"/>
              </w:rPr>
              <w:t xml:space="preserve">   pop + male</w:t>
            </w:r>
          </w:p>
        </w:tc>
        <w:tc>
          <w:tcPr>
            <w:tcW w:w="1440" w:type="dxa"/>
            <w:tcBorders>
              <w:top w:val="nil"/>
              <w:left w:val="nil"/>
              <w:bottom w:val="nil"/>
              <w:right w:val="nil"/>
            </w:tcBorders>
            <w:tcMar>
              <w:top w:w="0" w:type="dxa"/>
              <w:left w:w="0" w:type="dxa"/>
              <w:bottom w:w="0" w:type="dxa"/>
              <w:right w:w="0" w:type="dxa"/>
            </w:tcMar>
          </w:tcPr>
          <w:p w14:paraId="00000188" w14:textId="77777777" w:rsidR="00E37915" w:rsidRPr="00C0478F" w:rsidRDefault="00050162">
            <w:pPr>
              <w:rPr>
                <w:sz w:val="24"/>
                <w:szCs w:val="24"/>
              </w:rPr>
            </w:pPr>
            <w:r w:rsidRPr="00C0478F">
              <w:rPr>
                <w:sz w:val="24"/>
                <w:szCs w:val="24"/>
              </w:rPr>
              <w:t>female</w:t>
            </w:r>
          </w:p>
        </w:tc>
        <w:tc>
          <w:tcPr>
            <w:tcW w:w="425" w:type="dxa"/>
            <w:tcBorders>
              <w:top w:val="nil"/>
              <w:left w:val="nil"/>
              <w:bottom w:val="nil"/>
              <w:right w:val="nil"/>
            </w:tcBorders>
            <w:tcMar>
              <w:top w:w="0" w:type="dxa"/>
              <w:left w:w="0" w:type="dxa"/>
              <w:bottom w:w="0" w:type="dxa"/>
              <w:right w:w="0" w:type="dxa"/>
            </w:tcMar>
          </w:tcPr>
          <w:p w14:paraId="00000189"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8A" w14:textId="77777777" w:rsidR="00E37915" w:rsidRPr="00C0478F" w:rsidRDefault="00050162" w:rsidP="0011296A">
            <w:pPr>
              <w:jc w:val="center"/>
              <w:rPr>
                <w:sz w:val="24"/>
                <w:szCs w:val="24"/>
              </w:rPr>
            </w:pPr>
            <w:r w:rsidRPr="00C0478F">
              <w:rPr>
                <w:sz w:val="24"/>
                <w:szCs w:val="24"/>
              </w:rPr>
              <w:t>100.97</w:t>
            </w:r>
          </w:p>
        </w:tc>
        <w:tc>
          <w:tcPr>
            <w:tcW w:w="1020" w:type="dxa"/>
            <w:tcBorders>
              <w:top w:val="nil"/>
              <w:left w:val="nil"/>
              <w:bottom w:val="nil"/>
              <w:right w:val="nil"/>
            </w:tcBorders>
            <w:tcMar>
              <w:top w:w="0" w:type="dxa"/>
              <w:left w:w="0" w:type="dxa"/>
              <w:bottom w:w="0" w:type="dxa"/>
              <w:right w:w="0" w:type="dxa"/>
            </w:tcMar>
          </w:tcPr>
          <w:p w14:paraId="0000018B" w14:textId="77777777" w:rsidR="00E37915" w:rsidRPr="00C0478F" w:rsidRDefault="00050162" w:rsidP="0011296A">
            <w:pPr>
              <w:jc w:val="center"/>
              <w:rPr>
                <w:sz w:val="24"/>
                <w:szCs w:val="24"/>
              </w:rPr>
            </w:pPr>
            <w:r w:rsidRPr="00C0478F">
              <w:rPr>
                <w:sz w:val="24"/>
                <w:szCs w:val="24"/>
              </w:rPr>
              <w:t>&lt; 0.001</w:t>
            </w:r>
          </w:p>
        </w:tc>
      </w:tr>
      <w:tr w:rsidR="00E37915" w:rsidRPr="00C0478F" w14:paraId="1B565A1E" w14:textId="77777777" w:rsidTr="00EB4A5A">
        <w:trPr>
          <w:cantSplit/>
          <w:trHeight w:hRule="exact" w:val="360"/>
          <w:jc w:val="center"/>
        </w:trPr>
        <w:tc>
          <w:tcPr>
            <w:tcW w:w="1180" w:type="dxa"/>
            <w:tcBorders>
              <w:top w:val="nil"/>
              <w:left w:val="nil"/>
              <w:bottom w:val="single" w:sz="4" w:space="0" w:color="000000"/>
              <w:right w:val="nil"/>
            </w:tcBorders>
            <w:tcMar>
              <w:top w:w="0" w:type="dxa"/>
              <w:left w:w="0" w:type="dxa"/>
              <w:bottom w:w="0" w:type="dxa"/>
              <w:right w:w="0" w:type="dxa"/>
            </w:tcMar>
          </w:tcPr>
          <w:p w14:paraId="0000018C"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single" w:sz="4" w:space="0" w:color="000000"/>
              <w:right w:val="nil"/>
            </w:tcBorders>
            <w:tcMar>
              <w:top w:w="0" w:type="dxa"/>
              <w:left w:w="0" w:type="dxa"/>
              <w:bottom w:w="0" w:type="dxa"/>
              <w:right w:w="0" w:type="dxa"/>
            </w:tcMar>
          </w:tcPr>
          <w:p w14:paraId="0000018D" w14:textId="77777777" w:rsidR="00E37915" w:rsidRPr="00C0478F" w:rsidRDefault="00050162">
            <w:pPr>
              <w:rPr>
                <w:sz w:val="24"/>
                <w:szCs w:val="24"/>
              </w:rPr>
            </w:pPr>
            <w:r w:rsidRPr="00C0478F">
              <w:rPr>
                <w:sz w:val="24"/>
                <w:szCs w:val="24"/>
              </w:rPr>
              <w:t xml:space="preserve">   pop + female</w:t>
            </w:r>
          </w:p>
        </w:tc>
        <w:tc>
          <w:tcPr>
            <w:tcW w:w="1440" w:type="dxa"/>
            <w:tcBorders>
              <w:top w:val="nil"/>
              <w:left w:val="nil"/>
              <w:bottom w:val="single" w:sz="4" w:space="0" w:color="000000"/>
              <w:right w:val="nil"/>
            </w:tcBorders>
            <w:tcMar>
              <w:top w:w="0" w:type="dxa"/>
              <w:left w:w="0" w:type="dxa"/>
              <w:bottom w:w="0" w:type="dxa"/>
              <w:right w:w="0" w:type="dxa"/>
            </w:tcMar>
          </w:tcPr>
          <w:p w14:paraId="0000018E" w14:textId="77777777" w:rsidR="00E37915" w:rsidRPr="00C0478F" w:rsidRDefault="00050162">
            <w:pPr>
              <w:rPr>
                <w:sz w:val="24"/>
                <w:szCs w:val="24"/>
              </w:rPr>
            </w:pPr>
            <w:r w:rsidRPr="00C0478F">
              <w:rPr>
                <w:sz w:val="24"/>
                <w:szCs w:val="24"/>
              </w:rPr>
              <w:t>male</w:t>
            </w:r>
          </w:p>
        </w:tc>
        <w:tc>
          <w:tcPr>
            <w:tcW w:w="425" w:type="dxa"/>
            <w:tcBorders>
              <w:top w:val="nil"/>
              <w:left w:val="nil"/>
              <w:bottom w:val="single" w:sz="4" w:space="0" w:color="000000"/>
              <w:right w:val="nil"/>
            </w:tcBorders>
            <w:tcMar>
              <w:top w:w="0" w:type="dxa"/>
              <w:left w:w="0" w:type="dxa"/>
              <w:bottom w:w="0" w:type="dxa"/>
              <w:right w:w="0" w:type="dxa"/>
            </w:tcMar>
          </w:tcPr>
          <w:p w14:paraId="0000018F"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single" w:sz="4" w:space="0" w:color="000000"/>
              <w:right w:val="nil"/>
            </w:tcBorders>
            <w:tcMar>
              <w:top w:w="0" w:type="dxa"/>
              <w:left w:w="0" w:type="dxa"/>
              <w:bottom w:w="0" w:type="dxa"/>
              <w:right w:w="0" w:type="dxa"/>
            </w:tcMar>
          </w:tcPr>
          <w:p w14:paraId="00000190" w14:textId="77777777" w:rsidR="00E37915" w:rsidRPr="00C0478F" w:rsidRDefault="00050162" w:rsidP="0011296A">
            <w:pPr>
              <w:jc w:val="center"/>
              <w:rPr>
                <w:sz w:val="24"/>
                <w:szCs w:val="24"/>
              </w:rPr>
            </w:pPr>
            <w:r w:rsidRPr="00C0478F">
              <w:rPr>
                <w:sz w:val="24"/>
                <w:szCs w:val="24"/>
              </w:rPr>
              <w:t>11.37</w:t>
            </w:r>
          </w:p>
        </w:tc>
        <w:tc>
          <w:tcPr>
            <w:tcW w:w="1020" w:type="dxa"/>
            <w:tcBorders>
              <w:top w:val="nil"/>
              <w:left w:val="nil"/>
              <w:bottom w:val="single" w:sz="4" w:space="0" w:color="000000"/>
              <w:right w:val="nil"/>
            </w:tcBorders>
            <w:tcMar>
              <w:top w:w="0" w:type="dxa"/>
              <w:left w:w="0" w:type="dxa"/>
              <w:bottom w:w="0" w:type="dxa"/>
              <w:right w:w="0" w:type="dxa"/>
            </w:tcMar>
          </w:tcPr>
          <w:p w14:paraId="00000191" w14:textId="77777777" w:rsidR="00E37915" w:rsidRPr="00C0478F" w:rsidRDefault="00050162" w:rsidP="0011296A">
            <w:pPr>
              <w:jc w:val="center"/>
              <w:rPr>
                <w:sz w:val="24"/>
                <w:szCs w:val="24"/>
              </w:rPr>
            </w:pPr>
            <w:r w:rsidRPr="00C0478F">
              <w:rPr>
                <w:sz w:val="24"/>
                <w:szCs w:val="24"/>
              </w:rPr>
              <w:t>&lt; 0.001</w:t>
            </w:r>
          </w:p>
        </w:tc>
      </w:tr>
      <w:tr w:rsidR="00E37915" w:rsidRPr="00C0478F" w14:paraId="5ACBE69F" w14:textId="77777777" w:rsidTr="00EB4A5A">
        <w:trPr>
          <w:cantSplit/>
          <w:trHeight w:hRule="exact" w:val="360"/>
          <w:jc w:val="center"/>
        </w:trPr>
        <w:tc>
          <w:tcPr>
            <w:tcW w:w="1180" w:type="dxa"/>
            <w:vMerge w:val="restart"/>
            <w:tcBorders>
              <w:top w:val="single" w:sz="4" w:space="0" w:color="000000"/>
              <w:left w:val="nil"/>
              <w:bottom w:val="nil"/>
              <w:right w:val="nil"/>
            </w:tcBorders>
            <w:tcMar>
              <w:top w:w="0" w:type="dxa"/>
              <w:left w:w="0" w:type="dxa"/>
              <w:bottom w:w="0" w:type="dxa"/>
              <w:right w:w="0" w:type="dxa"/>
            </w:tcMar>
          </w:tcPr>
          <w:p w14:paraId="00000192" w14:textId="77777777" w:rsidR="00E37915" w:rsidRPr="00C0478F" w:rsidRDefault="00050162">
            <w:pPr>
              <w:widowControl w:val="0"/>
              <w:pBdr>
                <w:top w:val="nil"/>
                <w:left w:val="nil"/>
                <w:bottom w:val="nil"/>
                <w:right w:val="nil"/>
                <w:between w:val="nil"/>
              </w:pBdr>
              <w:rPr>
                <w:sz w:val="24"/>
                <w:szCs w:val="24"/>
              </w:rPr>
            </w:pPr>
            <w:r w:rsidRPr="00C0478F">
              <w:rPr>
                <w:sz w:val="24"/>
                <w:szCs w:val="24"/>
              </w:rPr>
              <w:t>Yolk-sac Volume</w:t>
            </w:r>
          </w:p>
        </w:tc>
        <w:tc>
          <w:tcPr>
            <w:tcW w:w="6345" w:type="dxa"/>
            <w:tcBorders>
              <w:top w:val="single" w:sz="4" w:space="0" w:color="000000"/>
              <w:left w:val="nil"/>
              <w:bottom w:val="nil"/>
              <w:right w:val="nil"/>
            </w:tcBorders>
            <w:tcMar>
              <w:top w:w="0" w:type="dxa"/>
              <w:left w:w="0" w:type="dxa"/>
              <w:bottom w:w="0" w:type="dxa"/>
              <w:right w:w="0" w:type="dxa"/>
            </w:tcMar>
          </w:tcPr>
          <w:p w14:paraId="00000193" w14:textId="77777777" w:rsidR="00E37915" w:rsidRPr="00C0478F" w:rsidRDefault="00050162">
            <w:pPr>
              <w:rPr>
                <w:sz w:val="24"/>
                <w:szCs w:val="24"/>
              </w:rPr>
            </w:pPr>
            <w:r w:rsidRPr="00C0478F">
              <w:rPr>
                <w:b/>
                <w:sz w:val="24"/>
                <w:szCs w:val="24"/>
              </w:rPr>
              <w:t xml:space="preserve">   light + pop + light:pop + female:male + female</w:t>
            </w:r>
          </w:p>
        </w:tc>
        <w:tc>
          <w:tcPr>
            <w:tcW w:w="1440" w:type="dxa"/>
            <w:tcBorders>
              <w:top w:val="single" w:sz="4" w:space="0" w:color="000000"/>
              <w:left w:val="nil"/>
              <w:bottom w:val="nil"/>
              <w:right w:val="nil"/>
            </w:tcBorders>
            <w:tcMar>
              <w:top w:w="0" w:type="dxa"/>
              <w:left w:w="0" w:type="dxa"/>
              <w:bottom w:w="0" w:type="dxa"/>
              <w:right w:w="0" w:type="dxa"/>
            </w:tcMar>
          </w:tcPr>
          <w:p w14:paraId="00000194" w14:textId="77777777" w:rsidR="00E37915" w:rsidRPr="00C0478F" w:rsidRDefault="00E37915">
            <w:pPr>
              <w:rPr>
                <w:sz w:val="24"/>
                <w:szCs w:val="24"/>
              </w:rPr>
            </w:pPr>
          </w:p>
        </w:tc>
        <w:tc>
          <w:tcPr>
            <w:tcW w:w="425" w:type="dxa"/>
            <w:tcBorders>
              <w:top w:val="single" w:sz="4" w:space="0" w:color="000000"/>
              <w:left w:val="nil"/>
              <w:bottom w:val="nil"/>
              <w:right w:val="nil"/>
            </w:tcBorders>
            <w:tcMar>
              <w:top w:w="0" w:type="dxa"/>
              <w:left w:w="0" w:type="dxa"/>
              <w:bottom w:w="0" w:type="dxa"/>
              <w:right w:w="0" w:type="dxa"/>
            </w:tcMar>
          </w:tcPr>
          <w:p w14:paraId="00000195" w14:textId="77777777" w:rsidR="00E37915" w:rsidRPr="00C0478F" w:rsidRDefault="00E37915" w:rsidP="0011296A">
            <w:pPr>
              <w:jc w:val="center"/>
              <w:rPr>
                <w:sz w:val="24"/>
                <w:szCs w:val="24"/>
              </w:rPr>
            </w:pPr>
          </w:p>
        </w:tc>
        <w:tc>
          <w:tcPr>
            <w:tcW w:w="1192" w:type="dxa"/>
            <w:tcBorders>
              <w:top w:val="single" w:sz="4" w:space="0" w:color="000000"/>
              <w:left w:val="nil"/>
              <w:bottom w:val="nil"/>
              <w:right w:val="nil"/>
            </w:tcBorders>
            <w:tcMar>
              <w:top w:w="0" w:type="dxa"/>
              <w:left w:w="0" w:type="dxa"/>
              <w:bottom w:w="0" w:type="dxa"/>
              <w:right w:w="0" w:type="dxa"/>
            </w:tcMar>
          </w:tcPr>
          <w:p w14:paraId="00000196" w14:textId="77777777" w:rsidR="00E37915" w:rsidRPr="00C0478F" w:rsidRDefault="00E37915" w:rsidP="0011296A">
            <w:pPr>
              <w:jc w:val="center"/>
              <w:rPr>
                <w:sz w:val="24"/>
                <w:szCs w:val="24"/>
              </w:rPr>
            </w:pPr>
          </w:p>
        </w:tc>
        <w:tc>
          <w:tcPr>
            <w:tcW w:w="1020" w:type="dxa"/>
            <w:tcBorders>
              <w:top w:val="single" w:sz="4" w:space="0" w:color="000000"/>
              <w:left w:val="nil"/>
              <w:bottom w:val="nil"/>
              <w:right w:val="nil"/>
            </w:tcBorders>
            <w:tcMar>
              <w:top w:w="0" w:type="dxa"/>
              <w:left w:w="0" w:type="dxa"/>
              <w:bottom w:w="0" w:type="dxa"/>
              <w:right w:w="0" w:type="dxa"/>
            </w:tcMar>
          </w:tcPr>
          <w:p w14:paraId="00000197" w14:textId="77777777" w:rsidR="00E37915" w:rsidRPr="00C0478F" w:rsidRDefault="00E37915" w:rsidP="0011296A">
            <w:pPr>
              <w:jc w:val="center"/>
              <w:rPr>
                <w:sz w:val="24"/>
                <w:szCs w:val="24"/>
              </w:rPr>
            </w:pPr>
          </w:p>
        </w:tc>
      </w:tr>
      <w:tr w:rsidR="00E37915" w:rsidRPr="00C0478F" w14:paraId="5B5B44AA"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00000198"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99" w14:textId="77777777" w:rsidR="00E37915" w:rsidRPr="00C0478F" w:rsidRDefault="00050162">
            <w:pPr>
              <w:rPr>
                <w:sz w:val="24"/>
                <w:szCs w:val="24"/>
              </w:rPr>
            </w:pPr>
            <w:r w:rsidRPr="00C0478F">
              <w:rPr>
                <w:sz w:val="24"/>
                <w:szCs w:val="24"/>
              </w:rPr>
              <w:t xml:space="preserve">   pop + female:male + female</w:t>
            </w:r>
          </w:p>
        </w:tc>
        <w:tc>
          <w:tcPr>
            <w:tcW w:w="1440" w:type="dxa"/>
            <w:tcBorders>
              <w:top w:val="nil"/>
              <w:left w:val="nil"/>
              <w:bottom w:val="nil"/>
              <w:right w:val="nil"/>
            </w:tcBorders>
            <w:tcMar>
              <w:top w:w="0" w:type="dxa"/>
              <w:left w:w="0" w:type="dxa"/>
              <w:bottom w:w="0" w:type="dxa"/>
              <w:right w:w="0" w:type="dxa"/>
            </w:tcMar>
          </w:tcPr>
          <w:p w14:paraId="0000019A" w14:textId="77777777" w:rsidR="00E37915" w:rsidRPr="00C0478F" w:rsidRDefault="00050162">
            <w:pPr>
              <w:rPr>
                <w:sz w:val="24"/>
                <w:szCs w:val="24"/>
              </w:rPr>
            </w:pPr>
            <w:r w:rsidRPr="00C0478F">
              <w:rPr>
                <w:sz w:val="24"/>
                <w:szCs w:val="24"/>
              </w:rPr>
              <w:t>light</w:t>
            </w:r>
          </w:p>
        </w:tc>
        <w:tc>
          <w:tcPr>
            <w:tcW w:w="425" w:type="dxa"/>
            <w:tcBorders>
              <w:top w:val="nil"/>
              <w:left w:val="nil"/>
              <w:bottom w:val="nil"/>
              <w:right w:val="nil"/>
            </w:tcBorders>
            <w:tcMar>
              <w:top w:w="0" w:type="dxa"/>
              <w:left w:w="0" w:type="dxa"/>
              <w:bottom w:w="0" w:type="dxa"/>
              <w:right w:w="0" w:type="dxa"/>
            </w:tcMar>
          </w:tcPr>
          <w:p w14:paraId="0000019B"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000019C" w14:textId="77777777" w:rsidR="00E37915" w:rsidRPr="00C0478F" w:rsidRDefault="00050162" w:rsidP="0011296A">
            <w:pPr>
              <w:jc w:val="center"/>
              <w:rPr>
                <w:sz w:val="24"/>
                <w:szCs w:val="24"/>
              </w:rPr>
            </w:pPr>
            <w:r w:rsidRPr="00C0478F">
              <w:rPr>
                <w:sz w:val="24"/>
                <w:szCs w:val="24"/>
              </w:rPr>
              <w:t>1.96</w:t>
            </w:r>
          </w:p>
        </w:tc>
        <w:tc>
          <w:tcPr>
            <w:tcW w:w="1020" w:type="dxa"/>
            <w:tcBorders>
              <w:top w:val="nil"/>
              <w:left w:val="nil"/>
              <w:bottom w:val="nil"/>
              <w:right w:val="nil"/>
            </w:tcBorders>
            <w:tcMar>
              <w:top w:w="0" w:type="dxa"/>
              <w:left w:w="0" w:type="dxa"/>
              <w:bottom w:w="0" w:type="dxa"/>
              <w:right w:w="0" w:type="dxa"/>
            </w:tcMar>
          </w:tcPr>
          <w:p w14:paraId="0000019D" w14:textId="77777777" w:rsidR="00E37915" w:rsidRPr="00C0478F" w:rsidRDefault="00050162" w:rsidP="0011296A">
            <w:pPr>
              <w:jc w:val="center"/>
              <w:rPr>
                <w:sz w:val="24"/>
                <w:szCs w:val="24"/>
              </w:rPr>
            </w:pPr>
            <w:r w:rsidRPr="00C0478F">
              <w:rPr>
                <w:sz w:val="24"/>
                <w:szCs w:val="24"/>
              </w:rPr>
              <w:t>0.376</w:t>
            </w:r>
          </w:p>
        </w:tc>
      </w:tr>
      <w:tr w:rsidR="00E37915" w:rsidRPr="00C0478F" w14:paraId="576624F8"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0000019E"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9F" w14:textId="77777777" w:rsidR="00E37915" w:rsidRPr="00C0478F" w:rsidRDefault="00050162">
            <w:pPr>
              <w:rPr>
                <w:sz w:val="24"/>
                <w:szCs w:val="24"/>
              </w:rPr>
            </w:pPr>
            <w:r w:rsidRPr="00C0478F">
              <w:rPr>
                <w:sz w:val="24"/>
                <w:szCs w:val="24"/>
              </w:rPr>
              <w:t xml:space="preserve">   light + female:male + female</w:t>
            </w:r>
          </w:p>
        </w:tc>
        <w:tc>
          <w:tcPr>
            <w:tcW w:w="1440" w:type="dxa"/>
            <w:tcBorders>
              <w:top w:val="nil"/>
              <w:left w:val="nil"/>
              <w:bottom w:val="nil"/>
              <w:right w:val="nil"/>
            </w:tcBorders>
            <w:tcMar>
              <w:top w:w="0" w:type="dxa"/>
              <w:left w:w="0" w:type="dxa"/>
              <w:bottom w:w="0" w:type="dxa"/>
              <w:right w:w="0" w:type="dxa"/>
            </w:tcMar>
          </w:tcPr>
          <w:p w14:paraId="000001A0" w14:textId="77777777" w:rsidR="00E37915" w:rsidRPr="00C0478F" w:rsidRDefault="00050162">
            <w:pPr>
              <w:rPr>
                <w:sz w:val="24"/>
                <w:szCs w:val="24"/>
              </w:rPr>
            </w:pPr>
            <w:r w:rsidRPr="00C0478F">
              <w:rPr>
                <w:sz w:val="24"/>
                <w:szCs w:val="24"/>
              </w:rPr>
              <w:t>pop</w:t>
            </w:r>
          </w:p>
        </w:tc>
        <w:tc>
          <w:tcPr>
            <w:tcW w:w="425" w:type="dxa"/>
            <w:tcBorders>
              <w:top w:val="nil"/>
              <w:left w:val="nil"/>
              <w:bottom w:val="nil"/>
              <w:right w:val="nil"/>
            </w:tcBorders>
            <w:tcMar>
              <w:top w:w="0" w:type="dxa"/>
              <w:left w:w="0" w:type="dxa"/>
              <w:bottom w:w="0" w:type="dxa"/>
              <w:right w:w="0" w:type="dxa"/>
            </w:tcMar>
          </w:tcPr>
          <w:p w14:paraId="000001A1"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A2" w14:textId="77777777" w:rsidR="00E37915" w:rsidRPr="00C0478F" w:rsidRDefault="00050162" w:rsidP="0011296A">
            <w:pPr>
              <w:jc w:val="center"/>
              <w:rPr>
                <w:sz w:val="24"/>
                <w:szCs w:val="24"/>
              </w:rPr>
            </w:pPr>
            <w:r w:rsidRPr="00C0478F">
              <w:rPr>
                <w:sz w:val="24"/>
                <w:szCs w:val="24"/>
              </w:rPr>
              <w:t>712.18</w:t>
            </w:r>
          </w:p>
        </w:tc>
        <w:tc>
          <w:tcPr>
            <w:tcW w:w="1020" w:type="dxa"/>
            <w:tcBorders>
              <w:top w:val="nil"/>
              <w:left w:val="nil"/>
              <w:bottom w:val="nil"/>
              <w:right w:val="nil"/>
            </w:tcBorders>
            <w:tcMar>
              <w:top w:w="0" w:type="dxa"/>
              <w:left w:w="0" w:type="dxa"/>
              <w:bottom w:w="0" w:type="dxa"/>
              <w:right w:w="0" w:type="dxa"/>
            </w:tcMar>
          </w:tcPr>
          <w:p w14:paraId="000001A3" w14:textId="77777777" w:rsidR="00E37915" w:rsidRPr="00C0478F" w:rsidRDefault="00050162" w:rsidP="0011296A">
            <w:pPr>
              <w:jc w:val="center"/>
              <w:rPr>
                <w:sz w:val="24"/>
                <w:szCs w:val="24"/>
              </w:rPr>
            </w:pPr>
            <w:r w:rsidRPr="00C0478F">
              <w:rPr>
                <w:sz w:val="24"/>
                <w:szCs w:val="24"/>
              </w:rPr>
              <w:t>&lt; 0.001</w:t>
            </w:r>
          </w:p>
        </w:tc>
      </w:tr>
      <w:tr w:rsidR="00E37915" w:rsidRPr="00C0478F" w14:paraId="04A51790" w14:textId="77777777" w:rsidTr="00EB4A5A">
        <w:trPr>
          <w:cantSplit/>
          <w:trHeight w:hRule="exact" w:val="360"/>
          <w:jc w:val="center"/>
        </w:trPr>
        <w:tc>
          <w:tcPr>
            <w:tcW w:w="1180" w:type="dxa"/>
            <w:vMerge/>
            <w:tcBorders>
              <w:top w:val="nil"/>
              <w:left w:val="nil"/>
              <w:bottom w:val="nil"/>
              <w:right w:val="nil"/>
            </w:tcBorders>
            <w:tcMar>
              <w:top w:w="0" w:type="dxa"/>
              <w:left w:w="0" w:type="dxa"/>
              <w:bottom w:w="0" w:type="dxa"/>
              <w:right w:w="0" w:type="dxa"/>
            </w:tcMar>
          </w:tcPr>
          <w:p w14:paraId="000001A4" w14:textId="77777777" w:rsidR="00E37915" w:rsidRPr="00C0478F" w:rsidRDefault="00E37915">
            <w:pPr>
              <w:widowControl w:val="0"/>
              <w:pBdr>
                <w:top w:val="nil"/>
                <w:left w:val="nil"/>
                <w:bottom w:val="nil"/>
                <w:right w:val="nil"/>
                <w:between w:val="nil"/>
              </w:pBdr>
              <w:spacing w:line="360" w:lineRule="auto"/>
              <w:rPr>
                <w:sz w:val="24"/>
                <w:szCs w:val="24"/>
              </w:rPr>
            </w:pPr>
          </w:p>
        </w:tc>
        <w:tc>
          <w:tcPr>
            <w:tcW w:w="6345" w:type="dxa"/>
            <w:tcBorders>
              <w:top w:val="nil"/>
              <w:left w:val="nil"/>
              <w:bottom w:val="nil"/>
              <w:right w:val="nil"/>
            </w:tcBorders>
            <w:tcMar>
              <w:top w:w="0" w:type="dxa"/>
              <w:left w:w="0" w:type="dxa"/>
              <w:bottom w:w="0" w:type="dxa"/>
              <w:right w:w="0" w:type="dxa"/>
            </w:tcMar>
          </w:tcPr>
          <w:p w14:paraId="000001A5" w14:textId="77777777" w:rsidR="00E37915" w:rsidRPr="00C0478F" w:rsidRDefault="00050162">
            <w:pPr>
              <w:rPr>
                <w:sz w:val="24"/>
                <w:szCs w:val="24"/>
              </w:rPr>
            </w:pPr>
            <w:r w:rsidRPr="00C0478F">
              <w:rPr>
                <w:sz w:val="24"/>
                <w:szCs w:val="24"/>
              </w:rPr>
              <w:t xml:space="preserve">   light + pop + female:male + female</w:t>
            </w:r>
          </w:p>
        </w:tc>
        <w:tc>
          <w:tcPr>
            <w:tcW w:w="1440" w:type="dxa"/>
            <w:tcBorders>
              <w:top w:val="nil"/>
              <w:left w:val="nil"/>
              <w:bottom w:val="nil"/>
              <w:right w:val="nil"/>
            </w:tcBorders>
            <w:tcMar>
              <w:top w:w="0" w:type="dxa"/>
              <w:left w:w="0" w:type="dxa"/>
              <w:bottom w:w="0" w:type="dxa"/>
              <w:right w:w="0" w:type="dxa"/>
            </w:tcMar>
          </w:tcPr>
          <w:p w14:paraId="000001A6" w14:textId="77777777" w:rsidR="00E37915" w:rsidRPr="00C0478F" w:rsidRDefault="00050162">
            <w:pPr>
              <w:rPr>
                <w:sz w:val="24"/>
                <w:szCs w:val="24"/>
              </w:rPr>
            </w:pPr>
            <w:r w:rsidRPr="00C0478F">
              <w:rPr>
                <w:sz w:val="24"/>
                <w:szCs w:val="24"/>
              </w:rPr>
              <w:t>light:pop</w:t>
            </w:r>
          </w:p>
        </w:tc>
        <w:tc>
          <w:tcPr>
            <w:tcW w:w="425" w:type="dxa"/>
            <w:tcBorders>
              <w:top w:val="nil"/>
              <w:left w:val="nil"/>
              <w:bottom w:val="nil"/>
              <w:right w:val="nil"/>
            </w:tcBorders>
            <w:tcMar>
              <w:top w:w="0" w:type="dxa"/>
              <w:left w:w="0" w:type="dxa"/>
              <w:bottom w:w="0" w:type="dxa"/>
              <w:right w:w="0" w:type="dxa"/>
            </w:tcMar>
          </w:tcPr>
          <w:p w14:paraId="000001A7" w14:textId="77777777" w:rsidR="00E37915" w:rsidRPr="00C0478F" w:rsidRDefault="00050162" w:rsidP="0011296A">
            <w:pPr>
              <w:jc w:val="center"/>
              <w:rPr>
                <w:sz w:val="24"/>
                <w:szCs w:val="24"/>
              </w:rPr>
            </w:pPr>
            <w:r w:rsidRPr="00C0478F">
              <w:rPr>
                <w:sz w:val="24"/>
                <w:szCs w:val="24"/>
              </w:rPr>
              <w:t>2</w:t>
            </w:r>
          </w:p>
        </w:tc>
        <w:tc>
          <w:tcPr>
            <w:tcW w:w="1192" w:type="dxa"/>
            <w:tcBorders>
              <w:top w:val="nil"/>
              <w:left w:val="nil"/>
              <w:bottom w:val="nil"/>
              <w:right w:val="nil"/>
            </w:tcBorders>
            <w:tcMar>
              <w:top w:w="0" w:type="dxa"/>
              <w:left w:w="0" w:type="dxa"/>
              <w:bottom w:w="0" w:type="dxa"/>
              <w:right w:w="0" w:type="dxa"/>
            </w:tcMar>
          </w:tcPr>
          <w:p w14:paraId="000001A8" w14:textId="77777777" w:rsidR="00E37915" w:rsidRPr="00C0478F" w:rsidRDefault="00050162" w:rsidP="0011296A">
            <w:pPr>
              <w:jc w:val="center"/>
              <w:rPr>
                <w:sz w:val="24"/>
                <w:szCs w:val="24"/>
              </w:rPr>
            </w:pPr>
            <w:r w:rsidRPr="00C0478F">
              <w:rPr>
                <w:sz w:val="24"/>
                <w:szCs w:val="24"/>
              </w:rPr>
              <w:t>19.04</w:t>
            </w:r>
          </w:p>
        </w:tc>
        <w:tc>
          <w:tcPr>
            <w:tcW w:w="1020" w:type="dxa"/>
            <w:tcBorders>
              <w:top w:val="nil"/>
              <w:left w:val="nil"/>
              <w:bottom w:val="nil"/>
              <w:right w:val="nil"/>
            </w:tcBorders>
            <w:tcMar>
              <w:top w:w="0" w:type="dxa"/>
              <w:left w:w="0" w:type="dxa"/>
              <w:bottom w:w="0" w:type="dxa"/>
              <w:right w:w="0" w:type="dxa"/>
            </w:tcMar>
          </w:tcPr>
          <w:p w14:paraId="000001A9" w14:textId="77777777" w:rsidR="00E37915" w:rsidRPr="00C0478F" w:rsidRDefault="00050162" w:rsidP="0011296A">
            <w:pPr>
              <w:jc w:val="center"/>
              <w:rPr>
                <w:sz w:val="24"/>
                <w:szCs w:val="24"/>
              </w:rPr>
            </w:pPr>
            <w:r w:rsidRPr="00C0478F">
              <w:rPr>
                <w:sz w:val="24"/>
                <w:szCs w:val="24"/>
              </w:rPr>
              <w:t>&lt; 0.001</w:t>
            </w:r>
          </w:p>
        </w:tc>
      </w:tr>
      <w:tr w:rsidR="00E37915" w:rsidRPr="00C0478F" w14:paraId="4C859E24" w14:textId="77777777" w:rsidTr="00EB4A5A">
        <w:trPr>
          <w:cantSplit/>
          <w:trHeight w:hRule="exact" w:val="360"/>
          <w:jc w:val="center"/>
        </w:trPr>
        <w:tc>
          <w:tcPr>
            <w:tcW w:w="1180" w:type="dxa"/>
            <w:tcBorders>
              <w:top w:val="nil"/>
              <w:left w:val="nil"/>
              <w:bottom w:val="nil"/>
              <w:right w:val="nil"/>
            </w:tcBorders>
            <w:tcMar>
              <w:top w:w="0" w:type="dxa"/>
              <w:left w:w="0" w:type="dxa"/>
              <w:bottom w:w="0" w:type="dxa"/>
              <w:right w:w="0" w:type="dxa"/>
            </w:tcMar>
          </w:tcPr>
          <w:p w14:paraId="000001AA"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nil"/>
              <w:right w:val="nil"/>
            </w:tcBorders>
            <w:tcMar>
              <w:top w:w="0" w:type="dxa"/>
              <w:left w:w="0" w:type="dxa"/>
              <w:bottom w:w="0" w:type="dxa"/>
              <w:right w:w="0" w:type="dxa"/>
            </w:tcMar>
          </w:tcPr>
          <w:p w14:paraId="000001AB" w14:textId="77777777" w:rsidR="00E37915" w:rsidRPr="00C0478F" w:rsidRDefault="00050162">
            <w:pPr>
              <w:rPr>
                <w:sz w:val="24"/>
                <w:szCs w:val="24"/>
              </w:rPr>
            </w:pPr>
            <w:r w:rsidRPr="00C0478F">
              <w:rPr>
                <w:sz w:val="24"/>
                <w:szCs w:val="24"/>
              </w:rPr>
              <w:t xml:space="preserve">   light + pop + light:pop + female</w:t>
            </w:r>
          </w:p>
        </w:tc>
        <w:tc>
          <w:tcPr>
            <w:tcW w:w="1440" w:type="dxa"/>
            <w:tcBorders>
              <w:top w:val="nil"/>
              <w:left w:val="nil"/>
              <w:bottom w:val="nil"/>
              <w:right w:val="nil"/>
            </w:tcBorders>
            <w:tcMar>
              <w:top w:w="0" w:type="dxa"/>
              <w:left w:w="0" w:type="dxa"/>
              <w:bottom w:w="0" w:type="dxa"/>
              <w:right w:w="0" w:type="dxa"/>
            </w:tcMar>
          </w:tcPr>
          <w:p w14:paraId="000001AC" w14:textId="77777777" w:rsidR="00E37915" w:rsidRPr="00C0478F" w:rsidRDefault="00050162">
            <w:pPr>
              <w:rPr>
                <w:sz w:val="24"/>
                <w:szCs w:val="24"/>
              </w:rPr>
            </w:pPr>
            <w:r w:rsidRPr="00C0478F">
              <w:rPr>
                <w:sz w:val="24"/>
                <w:szCs w:val="24"/>
              </w:rPr>
              <w:t>female:male</w:t>
            </w:r>
          </w:p>
        </w:tc>
        <w:tc>
          <w:tcPr>
            <w:tcW w:w="425" w:type="dxa"/>
            <w:tcBorders>
              <w:top w:val="nil"/>
              <w:left w:val="nil"/>
              <w:bottom w:val="nil"/>
              <w:right w:val="nil"/>
            </w:tcBorders>
            <w:tcMar>
              <w:top w:w="0" w:type="dxa"/>
              <w:left w:w="0" w:type="dxa"/>
              <w:bottom w:w="0" w:type="dxa"/>
              <w:right w:w="0" w:type="dxa"/>
            </w:tcMar>
          </w:tcPr>
          <w:p w14:paraId="000001AD"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nil"/>
              <w:right w:val="nil"/>
            </w:tcBorders>
            <w:tcMar>
              <w:top w:w="0" w:type="dxa"/>
              <w:left w:w="0" w:type="dxa"/>
              <w:bottom w:w="0" w:type="dxa"/>
              <w:right w:w="0" w:type="dxa"/>
            </w:tcMar>
          </w:tcPr>
          <w:p w14:paraId="000001AE" w14:textId="77777777" w:rsidR="00E37915" w:rsidRPr="00C0478F" w:rsidRDefault="00050162" w:rsidP="0011296A">
            <w:pPr>
              <w:jc w:val="center"/>
              <w:rPr>
                <w:sz w:val="24"/>
                <w:szCs w:val="24"/>
              </w:rPr>
            </w:pPr>
            <w:r w:rsidRPr="00C0478F">
              <w:rPr>
                <w:sz w:val="24"/>
                <w:szCs w:val="24"/>
              </w:rPr>
              <w:t>6.52</w:t>
            </w:r>
          </w:p>
        </w:tc>
        <w:tc>
          <w:tcPr>
            <w:tcW w:w="1020" w:type="dxa"/>
            <w:tcBorders>
              <w:top w:val="nil"/>
              <w:left w:val="nil"/>
              <w:bottom w:val="nil"/>
              <w:right w:val="nil"/>
            </w:tcBorders>
            <w:tcMar>
              <w:top w:w="0" w:type="dxa"/>
              <w:left w:w="0" w:type="dxa"/>
              <w:bottom w:w="0" w:type="dxa"/>
              <w:right w:w="0" w:type="dxa"/>
            </w:tcMar>
          </w:tcPr>
          <w:p w14:paraId="000001AF" w14:textId="77777777" w:rsidR="00E37915" w:rsidRPr="00C0478F" w:rsidRDefault="00050162" w:rsidP="0011296A">
            <w:pPr>
              <w:jc w:val="center"/>
              <w:rPr>
                <w:sz w:val="24"/>
                <w:szCs w:val="24"/>
              </w:rPr>
            </w:pPr>
            <w:r w:rsidRPr="00C0478F">
              <w:rPr>
                <w:sz w:val="24"/>
                <w:szCs w:val="24"/>
              </w:rPr>
              <w:t>&lt; 0.001</w:t>
            </w:r>
          </w:p>
        </w:tc>
      </w:tr>
      <w:tr w:rsidR="00E37915" w:rsidRPr="00C0478F" w14:paraId="3D10B913" w14:textId="77777777" w:rsidTr="00EB4A5A">
        <w:trPr>
          <w:cantSplit/>
          <w:trHeight w:hRule="exact" w:val="360"/>
          <w:jc w:val="center"/>
        </w:trPr>
        <w:tc>
          <w:tcPr>
            <w:tcW w:w="1180" w:type="dxa"/>
            <w:tcBorders>
              <w:top w:val="nil"/>
              <w:left w:val="nil"/>
              <w:bottom w:val="single" w:sz="12" w:space="0" w:color="000000"/>
              <w:right w:val="nil"/>
            </w:tcBorders>
            <w:tcMar>
              <w:top w:w="0" w:type="dxa"/>
              <w:left w:w="0" w:type="dxa"/>
              <w:bottom w:w="0" w:type="dxa"/>
              <w:right w:w="0" w:type="dxa"/>
            </w:tcMar>
          </w:tcPr>
          <w:p w14:paraId="000001B0" w14:textId="77777777" w:rsidR="00E37915" w:rsidRPr="00C0478F" w:rsidRDefault="00E37915">
            <w:pPr>
              <w:widowControl w:val="0"/>
              <w:pBdr>
                <w:top w:val="nil"/>
                <w:left w:val="nil"/>
                <w:bottom w:val="nil"/>
                <w:right w:val="nil"/>
                <w:between w:val="nil"/>
              </w:pBdr>
              <w:rPr>
                <w:sz w:val="24"/>
                <w:szCs w:val="24"/>
              </w:rPr>
            </w:pPr>
          </w:p>
        </w:tc>
        <w:tc>
          <w:tcPr>
            <w:tcW w:w="6345" w:type="dxa"/>
            <w:tcBorders>
              <w:top w:val="nil"/>
              <w:left w:val="nil"/>
              <w:bottom w:val="single" w:sz="12" w:space="0" w:color="000000"/>
              <w:right w:val="nil"/>
            </w:tcBorders>
            <w:tcMar>
              <w:top w:w="0" w:type="dxa"/>
              <w:left w:w="0" w:type="dxa"/>
              <w:bottom w:w="0" w:type="dxa"/>
              <w:right w:w="0" w:type="dxa"/>
            </w:tcMar>
          </w:tcPr>
          <w:p w14:paraId="000001B1" w14:textId="77777777" w:rsidR="00E37915" w:rsidRPr="00C0478F" w:rsidRDefault="00050162">
            <w:pPr>
              <w:rPr>
                <w:sz w:val="24"/>
                <w:szCs w:val="24"/>
              </w:rPr>
            </w:pPr>
            <w:r w:rsidRPr="00C0478F">
              <w:rPr>
                <w:sz w:val="24"/>
                <w:szCs w:val="24"/>
              </w:rPr>
              <w:t xml:space="preserve">   light + pop + light:pop + female:male</w:t>
            </w:r>
          </w:p>
        </w:tc>
        <w:tc>
          <w:tcPr>
            <w:tcW w:w="1440" w:type="dxa"/>
            <w:tcBorders>
              <w:top w:val="nil"/>
              <w:left w:val="nil"/>
              <w:bottom w:val="single" w:sz="12" w:space="0" w:color="000000"/>
              <w:right w:val="nil"/>
            </w:tcBorders>
            <w:tcMar>
              <w:top w:w="0" w:type="dxa"/>
              <w:left w:w="0" w:type="dxa"/>
              <w:bottom w:w="0" w:type="dxa"/>
              <w:right w:w="0" w:type="dxa"/>
            </w:tcMar>
          </w:tcPr>
          <w:p w14:paraId="000001B2" w14:textId="77777777" w:rsidR="00E37915" w:rsidRPr="00C0478F" w:rsidRDefault="00050162">
            <w:pPr>
              <w:rPr>
                <w:sz w:val="24"/>
                <w:szCs w:val="24"/>
              </w:rPr>
            </w:pPr>
            <w:r w:rsidRPr="00C0478F">
              <w:rPr>
                <w:sz w:val="24"/>
                <w:szCs w:val="24"/>
              </w:rPr>
              <w:t>female</w:t>
            </w:r>
          </w:p>
        </w:tc>
        <w:tc>
          <w:tcPr>
            <w:tcW w:w="425" w:type="dxa"/>
            <w:tcBorders>
              <w:top w:val="nil"/>
              <w:left w:val="nil"/>
              <w:bottom w:val="single" w:sz="12" w:space="0" w:color="000000"/>
              <w:right w:val="nil"/>
            </w:tcBorders>
            <w:tcMar>
              <w:top w:w="0" w:type="dxa"/>
              <w:left w:w="0" w:type="dxa"/>
              <w:bottom w:w="0" w:type="dxa"/>
              <w:right w:w="0" w:type="dxa"/>
            </w:tcMar>
          </w:tcPr>
          <w:p w14:paraId="000001B3" w14:textId="77777777" w:rsidR="00E37915" w:rsidRPr="00C0478F" w:rsidRDefault="00050162" w:rsidP="0011296A">
            <w:pPr>
              <w:jc w:val="center"/>
              <w:rPr>
                <w:sz w:val="24"/>
                <w:szCs w:val="24"/>
              </w:rPr>
            </w:pPr>
            <w:r w:rsidRPr="00C0478F">
              <w:rPr>
                <w:sz w:val="24"/>
                <w:szCs w:val="24"/>
              </w:rPr>
              <w:t>1</w:t>
            </w:r>
          </w:p>
        </w:tc>
        <w:tc>
          <w:tcPr>
            <w:tcW w:w="1192" w:type="dxa"/>
            <w:tcBorders>
              <w:top w:val="nil"/>
              <w:left w:val="nil"/>
              <w:bottom w:val="single" w:sz="12" w:space="0" w:color="000000"/>
              <w:right w:val="nil"/>
            </w:tcBorders>
            <w:tcMar>
              <w:top w:w="0" w:type="dxa"/>
              <w:left w:w="0" w:type="dxa"/>
              <w:bottom w:w="0" w:type="dxa"/>
              <w:right w:w="0" w:type="dxa"/>
            </w:tcMar>
          </w:tcPr>
          <w:p w14:paraId="000001B4" w14:textId="77777777" w:rsidR="00E37915" w:rsidRPr="00C0478F" w:rsidRDefault="00050162" w:rsidP="0011296A">
            <w:pPr>
              <w:jc w:val="center"/>
              <w:rPr>
                <w:sz w:val="24"/>
                <w:szCs w:val="24"/>
              </w:rPr>
            </w:pPr>
            <w:r w:rsidRPr="00C0478F">
              <w:rPr>
                <w:sz w:val="24"/>
                <w:szCs w:val="24"/>
              </w:rPr>
              <w:t>38.94</w:t>
            </w:r>
          </w:p>
        </w:tc>
        <w:tc>
          <w:tcPr>
            <w:tcW w:w="1020" w:type="dxa"/>
            <w:tcBorders>
              <w:top w:val="nil"/>
              <w:left w:val="nil"/>
              <w:bottom w:val="single" w:sz="12" w:space="0" w:color="000000"/>
              <w:right w:val="nil"/>
            </w:tcBorders>
            <w:tcMar>
              <w:top w:w="0" w:type="dxa"/>
              <w:left w:w="0" w:type="dxa"/>
              <w:bottom w:w="0" w:type="dxa"/>
              <w:right w:w="0" w:type="dxa"/>
            </w:tcMar>
          </w:tcPr>
          <w:p w14:paraId="000001B5" w14:textId="77777777" w:rsidR="00E37915" w:rsidRPr="00C0478F" w:rsidRDefault="00050162" w:rsidP="0011296A">
            <w:pPr>
              <w:jc w:val="center"/>
              <w:rPr>
                <w:sz w:val="24"/>
                <w:szCs w:val="24"/>
              </w:rPr>
            </w:pPr>
            <w:r w:rsidRPr="00C0478F">
              <w:rPr>
                <w:sz w:val="24"/>
                <w:szCs w:val="24"/>
              </w:rPr>
              <w:t>&lt; 0.001</w:t>
            </w:r>
          </w:p>
        </w:tc>
      </w:tr>
    </w:tbl>
    <w:p w14:paraId="000001B7" w14:textId="77777777" w:rsidR="00E37915" w:rsidRPr="00C0478F" w:rsidRDefault="00050162">
      <w:pPr>
        <w:spacing w:line="360" w:lineRule="auto"/>
        <w:rPr>
          <w:b/>
        </w:rPr>
        <w:sectPr w:rsidR="00E37915" w:rsidRPr="00C0478F" w:rsidSect="00C0478F">
          <w:footerReference w:type="default" r:id="rId13"/>
          <w:pgSz w:w="12240" w:h="15840"/>
          <w:pgMar w:top="1440" w:right="1440" w:bottom="1440" w:left="1440" w:header="720" w:footer="720" w:gutter="0"/>
          <w:lnNumType w:countBy="1" w:restart="continuous"/>
          <w:pgNumType w:start="1"/>
          <w:cols w:space="720"/>
          <w:docGrid w:linePitch="326"/>
        </w:sectPr>
      </w:pPr>
      <w:r w:rsidRPr="00C0478F">
        <w:br w:type="page"/>
      </w:r>
    </w:p>
    <w:p w14:paraId="000001B8" w14:textId="77777777" w:rsidR="00E37915" w:rsidRPr="00C0478F" w:rsidRDefault="00050162" w:rsidP="00EB4A5A">
      <w:pPr>
        <w:pStyle w:val="Heading1"/>
        <w:spacing w:before="0" w:after="0" w:line="360" w:lineRule="auto"/>
        <w:rPr>
          <w:sz w:val="24"/>
          <w:szCs w:val="24"/>
        </w:rPr>
      </w:pPr>
      <w:bookmarkStart w:id="103" w:name="_heading=h.kjdfo51lq1kk" w:colFirst="0" w:colLast="0"/>
      <w:bookmarkEnd w:id="103"/>
      <w:r w:rsidRPr="00C0478F">
        <w:rPr>
          <w:sz w:val="24"/>
          <w:szCs w:val="24"/>
        </w:rPr>
        <w:lastRenderedPageBreak/>
        <w:t>Figure captions:</w:t>
      </w:r>
    </w:p>
    <w:p w14:paraId="000001B9" w14:textId="77777777" w:rsidR="00E37915" w:rsidRPr="00C0478F" w:rsidRDefault="00E37915" w:rsidP="00EB4A5A">
      <w:pPr>
        <w:spacing w:line="360" w:lineRule="auto"/>
      </w:pPr>
    </w:p>
    <w:p w14:paraId="000001BA" w14:textId="109DF4C2" w:rsidR="00E37915" w:rsidRPr="00C0478F" w:rsidRDefault="00050162" w:rsidP="00EB4A5A">
      <w:pPr>
        <w:spacing w:line="360" w:lineRule="auto"/>
      </w:pPr>
      <w:r w:rsidRPr="00C0478F">
        <w:t xml:space="preserve">Figure 1. </w:t>
      </w:r>
      <w:r w:rsidRPr="00C0478F">
        <w:rPr>
          <w:highlight w:val="white"/>
        </w:rPr>
        <w:t xml:space="preserve">Histogram of annual mean ice coverage between 1-Jan and 15-Mar from 1973-2020 for the sampling location in Lake Superior (top) and Lake Ontario (bottom). </w:t>
      </w:r>
      <w:r w:rsidRPr="00C0478F">
        <w:t>Ice coverage data was obtained from the U.S. National Ice Center (usicecenter.gov/).</w:t>
      </w:r>
    </w:p>
    <w:p w14:paraId="000001BB" w14:textId="77777777" w:rsidR="00E37915" w:rsidRPr="00C0478F" w:rsidRDefault="00E37915" w:rsidP="00EB4A5A">
      <w:pPr>
        <w:spacing w:line="360" w:lineRule="auto"/>
      </w:pPr>
    </w:p>
    <w:p w14:paraId="000001BC" w14:textId="77777777" w:rsidR="00E37915" w:rsidRPr="00C0478F" w:rsidRDefault="00050162" w:rsidP="00EB4A5A">
      <w:pPr>
        <w:spacing w:line="360" w:lineRule="auto"/>
      </w:pPr>
      <w:r w:rsidRPr="00C0478F">
        <w:t>Figure 2. Daily ice coverage (%; blue line) and light intensity (μmol m</w:t>
      </w:r>
      <w:r w:rsidRPr="00C0478F">
        <w:rPr>
          <w:vertAlign w:val="superscript"/>
        </w:rPr>
        <w:t>-2</w:t>
      </w:r>
      <w:r w:rsidRPr="00C0478F">
        <w:t xml:space="preserve"> s</w:t>
      </w:r>
      <w:r w:rsidRPr="00C0478F">
        <w:rPr>
          <w:vertAlign w:val="superscript"/>
        </w:rPr>
        <w:t>-1</w:t>
      </w:r>
      <w:r w:rsidRPr="00C0478F">
        <w:t>; gray line) based on light sensors set at 10 m depth off Sand Island, Lake Superior. Ice coverage data above the sensor was obtained from the U.S. National Ice Center (usicecenter.gov/).</w:t>
      </w:r>
    </w:p>
    <w:p w14:paraId="000001BD" w14:textId="77777777" w:rsidR="00E37915" w:rsidRPr="00C0478F" w:rsidRDefault="00E37915" w:rsidP="00EB4A5A">
      <w:pPr>
        <w:spacing w:line="360" w:lineRule="auto"/>
      </w:pPr>
    </w:p>
    <w:p w14:paraId="000001BE" w14:textId="77777777" w:rsidR="00E37915" w:rsidRPr="00C0478F" w:rsidRDefault="00050162" w:rsidP="00EB4A5A">
      <w:pPr>
        <w:spacing w:line="360" w:lineRule="auto"/>
      </w:pPr>
      <w:commentRangeStart w:id="104"/>
      <w:commentRangeStart w:id="105"/>
      <w:r w:rsidRPr="00C0478F">
        <w:t>Figure 3. Mean embryo survival (%) and incubation period (number of days post-fertilization (DPF) and accumulated degree days (°C; ADD)) at each incubation light treatment (left) and standardized responses to assumed optimal light conditions (i.e., low) within each population (%; right) from Lake Superior and Lake Ontario cisco (</w:t>
      </w:r>
      <w:r w:rsidRPr="00C0478F">
        <w:rPr>
          <w:i/>
        </w:rPr>
        <w:t>Coregonus artedi</w:t>
      </w:r>
      <w:r w:rsidRPr="00C0478F">
        <w:t>). Error bars indicate standard error.</w:t>
      </w:r>
      <w:commentRangeEnd w:id="104"/>
      <w:r w:rsidR="004A383C">
        <w:rPr>
          <w:rStyle w:val="CommentReference"/>
        </w:rPr>
        <w:commentReference w:id="104"/>
      </w:r>
      <w:commentRangeEnd w:id="105"/>
      <w:r w:rsidR="00A61D9B">
        <w:rPr>
          <w:rStyle w:val="CommentReference"/>
        </w:rPr>
        <w:commentReference w:id="105"/>
      </w:r>
    </w:p>
    <w:p w14:paraId="000001BF" w14:textId="77777777" w:rsidR="00E37915" w:rsidRPr="00C0478F" w:rsidRDefault="00E37915" w:rsidP="00EB4A5A">
      <w:pPr>
        <w:spacing w:line="360" w:lineRule="auto"/>
      </w:pPr>
    </w:p>
    <w:p w14:paraId="000001C6" w14:textId="68B383F0" w:rsidR="00E37915" w:rsidRDefault="00050162" w:rsidP="00EB4A5A">
      <w:pPr>
        <w:spacing w:line="360" w:lineRule="auto"/>
      </w:pPr>
      <w:r w:rsidRPr="00C0478F">
        <w:t>Figure 4. Mean length-at-hatch (mm; LAH) and yolk-sac volume (mm</w:t>
      </w:r>
      <w:r w:rsidRPr="00C0478F">
        <w:rPr>
          <w:vertAlign w:val="superscript"/>
        </w:rPr>
        <w:t>3</w:t>
      </w:r>
      <w:r w:rsidRPr="00C0478F">
        <w:t>; YSV) at each incubation light treatment (left) and standardized responses to assumed optimal light conditions (i.e., low) within each population (%; right) from Lake Superior and Lake Ontario cisco (</w:t>
      </w:r>
      <w:r w:rsidRPr="00C0478F">
        <w:rPr>
          <w:i/>
        </w:rPr>
        <w:t>Coregonus artedi</w:t>
      </w:r>
      <w:r w:rsidRPr="00C0478F">
        <w:t>). Error bars indicate standard error.</w:t>
      </w:r>
    </w:p>
    <w:p w14:paraId="49D97CA2" w14:textId="25A246C2" w:rsidR="00423E30" w:rsidRDefault="00423E30" w:rsidP="00EB4A5A">
      <w:pPr>
        <w:spacing w:line="360" w:lineRule="auto"/>
      </w:pPr>
      <w:r>
        <w:br w:type="page"/>
      </w:r>
    </w:p>
    <w:p w14:paraId="5D814B67" w14:textId="0C4ED62E" w:rsidR="00423E30" w:rsidRDefault="00423E30" w:rsidP="00423E30">
      <w:pPr>
        <w:spacing w:line="360" w:lineRule="auto"/>
        <w:jc w:val="center"/>
      </w:pPr>
      <w:r>
        <w:rPr>
          <w:noProof/>
        </w:rPr>
        <w:lastRenderedPageBreak/>
        <w:drawing>
          <wp:inline distT="0" distB="0" distL="0" distR="0" wp14:anchorId="33ACD687" wp14:editId="1D1860C1">
            <wp:extent cx="5943600" cy="44577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477B67B8" w14:textId="2AFB1F5A" w:rsidR="00423E30" w:rsidRDefault="00423E30" w:rsidP="00EB4A5A">
      <w:pPr>
        <w:spacing w:line="360" w:lineRule="auto"/>
      </w:pPr>
      <w:r>
        <w:br w:type="page"/>
      </w:r>
    </w:p>
    <w:p w14:paraId="7EEE854D" w14:textId="59E977D8" w:rsidR="00423E30" w:rsidRDefault="00423E30" w:rsidP="00423E30">
      <w:pPr>
        <w:spacing w:line="360" w:lineRule="auto"/>
        <w:jc w:val="center"/>
      </w:pPr>
      <w:r>
        <w:rPr>
          <w:noProof/>
        </w:rPr>
        <w:lastRenderedPageBreak/>
        <w:drawing>
          <wp:inline distT="0" distB="0" distL="0" distR="0" wp14:anchorId="0E29ACED" wp14:editId="28704F3E">
            <wp:extent cx="5943600" cy="3183890"/>
            <wp:effectExtent l="0" t="0" r="0" b="381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183890"/>
                    </a:xfrm>
                    <a:prstGeom prst="rect">
                      <a:avLst/>
                    </a:prstGeom>
                  </pic:spPr>
                </pic:pic>
              </a:graphicData>
            </a:graphic>
          </wp:inline>
        </w:drawing>
      </w:r>
    </w:p>
    <w:p w14:paraId="6CA78909" w14:textId="4D24BEF4" w:rsidR="00423E30" w:rsidRDefault="00423E30" w:rsidP="00EB4A5A">
      <w:pPr>
        <w:spacing w:line="360" w:lineRule="auto"/>
      </w:pPr>
      <w:r>
        <w:br w:type="page"/>
      </w:r>
    </w:p>
    <w:p w14:paraId="15BE8563" w14:textId="0145A62B" w:rsidR="00423E30" w:rsidRDefault="00423E30" w:rsidP="00423E30">
      <w:pPr>
        <w:spacing w:line="360" w:lineRule="auto"/>
        <w:jc w:val="center"/>
      </w:pPr>
      <w:r>
        <w:rPr>
          <w:noProof/>
        </w:rPr>
        <w:lastRenderedPageBreak/>
        <w:drawing>
          <wp:inline distT="0" distB="0" distL="0" distR="0" wp14:anchorId="7C3CFC98" wp14:editId="60B871EE">
            <wp:extent cx="4953000" cy="7924800"/>
            <wp:effectExtent l="0" t="0" r="0" b="0"/>
            <wp:docPr id="3" name="Picture 3"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 box and whiske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54462" cy="7927139"/>
                    </a:xfrm>
                    <a:prstGeom prst="rect">
                      <a:avLst/>
                    </a:prstGeom>
                  </pic:spPr>
                </pic:pic>
              </a:graphicData>
            </a:graphic>
          </wp:inline>
        </w:drawing>
      </w:r>
    </w:p>
    <w:p w14:paraId="68046947" w14:textId="3EB1CA24" w:rsidR="00423E30" w:rsidRDefault="00423E30" w:rsidP="00EB4A5A">
      <w:pPr>
        <w:spacing w:line="360" w:lineRule="auto"/>
      </w:pPr>
      <w:r>
        <w:br w:type="page"/>
      </w:r>
    </w:p>
    <w:p w14:paraId="45A4AD48" w14:textId="3CF31CAD" w:rsidR="00423E30" w:rsidRPr="00EB4A5A" w:rsidRDefault="00423E30" w:rsidP="00423E30">
      <w:pPr>
        <w:spacing w:line="360" w:lineRule="auto"/>
        <w:jc w:val="center"/>
      </w:pPr>
      <w:r>
        <w:rPr>
          <w:noProof/>
        </w:rPr>
        <w:lastRenderedPageBreak/>
        <w:drawing>
          <wp:inline distT="0" distB="0" distL="0" distR="0" wp14:anchorId="559FED84" wp14:editId="47343400">
            <wp:extent cx="5943600" cy="7132320"/>
            <wp:effectExtent l="0" t="0" r="0" b="508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7132320"/>
                    </a:xfrm>
                    <a:prstGeom prst="rect">
                      <a:avLst/>
                    </a:prstGeom>
                  </pic:spPr>
                </pic:pic>
              </a:graphicData>
            </a:graphic>
          </wp:inline>
        </w:drawing>
      </w:r>
    </w:p>
    <w:sectPr w:rsidR="00423E30" w:rsidRPr="00EB4A5A" w:rsidSect="00EB4A5A">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Keeler, Kevin M" w:date="2021-04-06T13:30:00Z" w:initials="KKM">
    <w:p w14:paraId="6D73AF00" w14:textId="77777777" w:rsidR="00597710" w:rsidRDefault="00597710">
      <w:pPr>
        <w:pStyle w:val="CommentText"/>
      </w:pPr>
      <w:r>
        <w:rPr>
          <w:rStyle w:val="CommentReference"/>
        </w:rPr>
        <w:annotationRef/>
      </w:r>
      <w:r>
        <w:t xml:space="preserve">I agree with the statement, but the combination of quality/quantity and snow/ice don’t really come up again in great detail for the study. </w:t>
      </w:r>
    </w:p>
    <w:p w14:paraId="4E304A81" w14:textId="5B0B84FF" w:rsidR="00597710" w:rsidRDefault="00597710">
      <w:pPr>
        <w:pStyle w:val="CommentText"/>
      </w:pPr>
      <w:proofErr w:type="spellStart"/>
      <w:r>
        <w:t>Its</w:t>
      </w:r>
      <w:proofErr w:type="spellEnd"/>
      <w:r>
        <w:t xml:space="preserve"> not necessarily a critique, only that for the abstract, it seems like that would be in play more for the study. Daily changes in “duration of light” and/or “accumulated snowfall on ice with relation to light sensors”.</w:t>
      </w:r>
    </w:p>
  </w:comment>
  <w:comment w:id="3" w:author="Taylor Stewart" w:date="2021-05-12T11:56:00Z" w:initials="TS">
    <w:p w14:paraId="39845711" w14:textId="324B69A0" w:rsidR="00D71B05" w:rsidRDefault="00D71B05">
      <w:pPr>
        <w:pStyle w:val="CommentText"/>
      </w:pPr>
      <w:r>
        <w:rPr>
          <w:rStyle w:val="CommentReference"/>
        </w:rPr>
        <w:annotationRef/>
      </w:r>
      <w:r>
        <w:t>Agreed – for an abstract at least. Removed ‘quality’ and ‘snow’.</w:t>
      </w:r>
    </w:p>
  </w:comment>
  <w:comment w:id="7" w:author="Keeler, Kevin M" w:date="2021-04-06T13:40:00Z" w:initials="KKM">
    <w:p w14:paraId="7E8FD53A" w14:textId="45BB2302" w:rsidR="00597710" w:rsidRDefault="00597710">
      <w:pPr>
        <w:pStyle w:val="CommentText"/>
      </w:pPr>
      <w:r>
        <w:rPr>
          <w:rStyle w:val="CommentReference"/>
        </w:rPr>
        <w:annotationRef/>
      </w:r>
      <w:r>
        <w:t>Higher latitudinal gradient, so less growth, smaller fish, a truncated fish that does not immediately feed at hatch, possibly.</w:t>
      </w:r>
    </w:p>
  </w:comment>
  <w:comment w:id="8" w:author="Taylor Stewart" w:date="2021-05-12T13:58:00Z" w:initials="TS">
    <w:p w14:paraId="631D2EE7" w14:textId="3B0646E8" w:rsidR="008C20C4" w:rsidRDefault="008C20C4">
      <w:pPr>
        <w:pStyle w:val="CommentText"/>
      </w:pPr>
      <w:r>
        <w:rPr>
          <w:rStyle w:val="CommentReference"/>
        </w:rPr>
        <w:annotationRef/>
      </w:r>
      <w:r>
        <w:t>I would not say LS to LO is a latitudinal gradient (&lt; 3° latitude), at least not to a degree that would be expected to have an effect.</w:t>
      </w:r>
      <w:r w:rsidR="00E738A2">
        <w:t xml:space="preserve"> </w:t>
      </w:r>
      <w:r>
        <w:t xml:space="preserve">Smaller </w:t>
      </w:r>
      <w:r w:rsidR="00E738A2">
        <w:t>larva</w:t>
      </w:r>
      <w:r>
        <w:t xml:space="preserve"> is likely more </w:t>
      </w:r>
      <w:r w:rsidR="007C2C9E">
        <w:t>a result of</w:t>
      </w:r>
      <w:r>
        <w:t xml:space="preserve"> smaller egg size</w:t>
      </w:r>
      <w:r w:rsidR="00E738A2">
        <w:t xml:space="preserve"> than latitude.</w:t>
      </w:r>
    </w:p>
  </w:comment>
  <w:comment w:id="9" w:author="Keeler, Kevin M" w:date="2021-04-06T13:37:00Z" w:initials="KKM">
    <w:p w14:paraId="4E954319" w14:textId="0893427A" w:rsidR="00597710" w:rsidRDefault="00597710">
      <w:pPr>
        <w:pStyle w:val="CommentText"/>
      </w:pPr>
      <w:r>
        <w:rPr>
          <w:rStyle w:val="CommentReference"/>
        </w:rPr>
        <w:annotationRef/>
      </w:r>
      <w:r>
        <w:t xml:space="preserve">More light, quicker absorption. </w:t>
      </w:r>
    </w:p>
  </w:comment>
  <w:comment w:id="10" w:author="Taylor Stewart" w:date="2021-05-12T14:07:00Z" w:initials="TS">
    <w:p w14:paraId="71F6C6E0" w14:textId="35D77B72" w:rsidR="008C20C4" w:rsidRDefault="008C20C4">
      <w:pPr>
        <w:pStyle w:val="CommentText"/>
      </w:pPr>
      <w:r>
        <w:rPr>
          <w:rStyle w:val="CommentReference"/>
        </w:rPr>
        <w:annotationRef/>
      </w:r>
      <w:r>
        <w:t xml:space="preserve">Yes, </w:t>
      </w:r>
      <w:r w:rsidR="0051643F">
        <w:t>negative</w:t>
      </w:r>
      <w:r>
        <w:t xml:space="preserve"> metabolic cost from light in LO.</w:t>
      </w:r>
    </w:p>
  </w:comment>
  <w:comment w:id="11" w:author="Keeler, Kevin M" w:date="2021-04-06T13:40:00Z" w:initials="KKM">
    <w:p w14:paraId="204ABC9B" w14:textId="199B2F87" w:rsidR="00597710" w:rsidRDefault="00597710">
      <w:pPr>
        <w:pStyle w:val="CommentText"/>
      </w:pPr>
      <w:r>
        <w:rPr>
          <w:rStyle w:val="CommentReference"/>
        </w:rPr>
        <w:annotationRef/>
      </w:r>
      <w:r>
        <w:t>Again, local/lake adaptations to the light gradient.</w:t>
      </w:r>
    </w:p>
  </w:comment>
  <w:comment w:id="12" w:author="Taylor Stewart" w:date="2021-05-12T13:58:00Z" w:initials="TS">
    <w:p w14:paraId="014ABD47" w14:textId="3EC447AA" w:rsidR="008C20C4" w:rsidRDefault="008C20C4">
      <w:pPr>
        <w:pStyle w:val="CommentText"/>
      </w:pPr>
      <w:r>
        <w:rPr>
          <w:rStyle w:val="CommentReference"/>
        </w:rPr>
        <w:annotationRef/>
      </w:r>
      <w:r>
        <w:t>We avoided the word ‘adaptation’ because it implies genetic change</w:t>
      </w:r>
      <w:r w:rsidR="0051643F">
        <w:t xml:space="preserve"> (i.e., changes in allele frequencies)</w:t>
      </w:r>
      <w:r>
        <w:t xml:space="preserve">, which we did not study. We looked at </w:t>
      </w:r>
      <w:r w:rsidR="0051643F">
        <w:t>acclimation, so we prefer to maintain using words like ‘flexibility’ and ‘plasticity’ instead of adaptation</w:t>
      </w:r>
      <w:r>
        <w:t>.</w:t>
      </w:r>
    </w:p>
  </w:comment>
  <w:comment w:id="13" w:author="Keeler, Kevin M" w:date="2021-04-06T13:41:00Z" w:initials="KKM">
    <w:p w14:paraId="5C20A59B" w14:textId="16F3EE56" w:rsidR="00597710" w:rsidRDefault="00597710">
      <w:pPr>
        <w:pStyle w:val="CommentText"/>
      </w:pPr>
      <w:r>
        <w:rPr>
          <w:rStyle w:val="CommentReference"/>
        </w:rPr>
        <w:annotationRef/>
      </w:r>
      <w:r>
        <w:t>Very nice, appropriate way to thread the needle.</w:t>
      </w:r>
    </w:p>
  </w:comment>
  <w:comment w:id="16" w:author="Keeler, Kevin M" w:date="2021-04-06T13:43:00Z" w:initials="KKM">
    <w:p w14:paraId="6FDD7C55" w14:textId="3CB5F58F" w:rsidR="00597710" w:rsidRDefault="00597710">
      <w:pPr>
        <w:pStyle w:val="CommentText"/>
      </w:pPr>
      <w:r>
        <w:rPr>
          <w:rStyle w:val="CommentReference"/>
        </w:rPr>
        <w:annotationRef/>
      </w:r>
      <w:r>
        <w:t>Yes, I know there is the symposium, but this was a nice reminder than there are issues with the genus outside or beyond the Great Lakes.</w:t>
      </w:r>
    </w:p>
  </w:comment>
  <w:comment w:id="17" w:author="Keeler, Kevin M" w:date="2021-04-06T13:45:00Z" w:initials="KKM">
    <w:p w14:paraId="1F5472A0" w14:textId="77777777" w:rsidR="00597710" w:rsidRDefault="00597710">
      <w:pPr>
        <w:pStyle w:val="CommentText"/>
      </w:pPr>
      <w:r>
        <w:rPr>
          <w:rStyle w:val="CommentReference"/>
        </w:rPr>
        <w:annotationRef/>
      </w:r>
      <w:r>
        <w:t>Or even snow coverage?</w:t>
      </w:r>
    </w:p>
    <w:p w14:paraId="654D1D92" w14:textId="3ED381CA" w:rsidR="00597710" w:rsidRDefault="00597710">
      <w:pPr>
        <w:pStyle w:val="CommentText"/>
      </w:pPr>
      <w:r>
        <w:t>I believe it was during one of your presentations you even mentioned the role of snow sitting on top of ice as a contributing factor to under ice light intensity.</w:t>
      </w:r>
    </w:p>
  </w:comment>
  <w:comment w:id="18" w:author="Taylor Stewart" w:date="2021-05-12T11:59:00Z" w:initials="TS">
    <w:p w14:paraId="0BA320A2" w14:textId="3C92C8CD" w:rsidR="00D71B05" w:rsidRDefault="00D71B05" w:rsidP="00D71B05">
      <w:pPr>
        <w:pStyle w:val="CommentText"/>
      </w:pPr>
      <w:r>
        <w:rPr>
          <w:rStyle w:val="CommentReference"/>
        </w:rPr>
        <w:annotationRef/>
      </w:r>
      <w:r>
        <w:t>While we agree snow on top of ice can have large impacts on light intensity, we did not have a way to measure snow coverage at these spawning locations so we feel the addition of ‘snow’ would be misleading. See comment in Discussion about snow again.</w:t>
      </w:r>
    </w:p>
  </w:comment>
  <w:comment w:id="21" w:author="Keeler, Kevin M" w:date="2021-04-06T13:46:00Z" w:initials="KKM">
    <w:p w14:paraId="7197A98C" w14:textId="4663E9CE" w:rsidR="00597710" w:rsidRDefault="00597710">
      <w:pPr>
        <w:pStyle w:val="CommentText"/>
      </w:pPr>
      <w:r>
        <w:rPr>
          <w:rStyle w:val="CommentReference"/>
        </w:rPr>
        <w:annotationRef/>
      </w:r>
      <w:r>
        <w:t xml:space="preserve">I’ll put </w:t>
      </w:r>
      <w:proofErr w:type="spellStart"/>
      <w:r>
        <w:t>Guela</w:t>
      </w:r>
      <w:proofErr w:type="spellEnd"/>
      <w:r>
        <w:t xml:space="preserve"> Vazquez-</w:t>
      </w:r>
      <w:proofErr w:type="spellStart"/>
      <w:r>
        <w:t>Meves</w:t>
      </w:r>
      <w:proofErr w:type="spellEnd"/>
      <w:r>
        <w:t xml:space="preserve">’ name out there as a future USGS EMA Animal Welfare rep. In the future, all USGS work (similar to how things flow through IPDS with manuscript approvals) will have its own section on Animal Welfare Assurances. I know this is </w:t>
      </w:r>
      <w:proofErr w:type="spellStart"/>
      <w:r>
        <w:t>UVermont</w:t>
      </w:r>
      <w:proofErr w:type="spellEnd"/>
      <w:r>
        <w:t xml:space="preserve"> work, but someone to think of in future works with USGS.</w:t>
      </w:r>
    </w:p>
    <w:p w14:paraId="65701B7B" w14:textId="18301780" w:rsidR="00597710" w:rsidRDefault="00597710">
      <w:pPr>
        <w:pStyle w:val="CommentText"/>
      </w:pPr>
      <w:r>
        <w:t>Gvazquez-meves@usgs.gov</w:t>
      </w:r>
    </w:p>
  </w:comment>
  <w:comment w:id="22" w:author="Keeler, Kevin M" w:date="2021-04-06T13:48:00Z" w:initials="KKM">
    <w:p w14:paraId="3C44D81E" w14:textId="4948BBB6" w:rsidR="00597710" w:rsidRDefault="00597710" w:rsidP="001D3F0A">
      <w:pPr>
        <w:pStyle w:val="CommentText"/>
      </w:pPr>
      <w:r>
        <w:rPr>
          <w:rStyle w:val="CommentReference"/>
        </w:rPr>
        <w:annotationRef/>
      </w:r>
      <w:r>
        <w:t>Even though there may be more historical ice coverage in these nearshore areas, would the simple concept that a greater depth provides more light protection?</w:t>
      </w:r>
    </w:p>
    <w:p w14:paraId="1683DA8D" w14:textId="3823D469" w:rsidR="00597710" w:rsidRDefault="00597710" w:rsidP="001D3F0A">
      <w:pPr>
        <w:pStyle w:val="CommentText"/>
      </w:pPr>
      <w:r>
        <w:t xml:space="preserve">Or would nearshore </w:t>
      </w:r>
      <w:proofErr w:type="gramStart"/>
      <w:r>
        <w:t>lake Ontario</w:t>
      </w:r>
      <w:proofErr w:type="gramEnd"/>
      <w:r>
        <w:t xml:space="preserve"> be more spotty or variable with its coverage? Or at least susceptible to it?</w:t>
      </w:r>
    </w:p>
  </w:comment>
  <w:comment w:id="23" w:author="Taylor Stewart" w:date="2021-05-12T12:01:00Z" w:initials="TS">
    <w:p w14:paraId="758EF487" w14:textId="2058FDDE" w:rsidR="00D71B05" w:rsidRDefault="00D71B05">
      <w:pPr>
        <w:pStyle w:val="CommentText"/>
      </w:pPr>
      <w:r>
        <w:rPr>
          <w:rStyle w:val="CommentReference"/>
        </w:rPr>
        <w:annotationRef/>
      </w:r>
      <w:r>
        <w:t xml:space="preserve">Yes (as you commented in the next sentence below). </w:t>
      </w:r>
    </w:p>
  </w:comment>
  <w:comment w:id="24" w:author="Keeler, Kevin M" w:date="2021-04-06T13:49:00Z" w:initials="KKM">
    <w:p w14:paraId="7C68C352" w14:textId="4EF0513D" w:rsidR="00597710" w:rsidRDefault="00597710">
      <w:pPr>
        <w:pStyle w:val="CommentText"/>
      </w:pPr>
      <w:r>
        <w:rPr>
          <w:rStyle w:val="CommentReference"/>
        </w:rPr>
        <w:annotationRef/>
      </w:r>
      <w:r>
        <w:t>Yep, see above.</w:t>
      </w:r>
    </w:p>
  </w:comment>
  <w:comment w:id="26" w:author="Keeler, Kevin M" w:date="2021-04-06T13:50:00Z" w:initials="KKM">
    <w:p w14:paraId="13235DEE" w14:textId="77777777" w:rsidR="00597710" w:rsidRDefault="00597710" w:rsidP="001D3F0A">
      <w:pPr>
        <w:pStyle w:val="CommentText"/>
      </w:pPr>
      <w:r>
        <w:rPr>
          <w:rStyle w:val="CommentReference"/>
        </w:rPr>
        <w:annotationRef/>
      </w:r>
      <w:r>
        <w:t>even though there may be more historical ice coverage in these nearshore areas, would the simple concept that a greater depth provides more light protection?</w:t>
      </w:r>
    </w:p>
    <w:p w14:paraId="43B0DE2C" w14:textId="4ED74069" w:rsidR="00597710" w:rsidRDefault="00597710" w:rsidP="001D3F0A">
      <w:pPr>
        <w:pStyle w:val="CommentText"/>
      </w:pPr>
      <w:r>
        <w:t xml:space="preserve">Or would nearshore </w:t>
      </w:r>
      <w:proofErr w:type="gramStart"/>
      <w:r>
        <w:t>lake Ontario</w:t>
      </w:r>
      <w:proofErr w:type="gramEnd"/>
      <w:r>
        <w:t xml:space="preserve"> be more spotty or variable with its coverage? Or at least susceptible to it?</w:t>
      </w:r>
    </w:p>
  </w:comment>
  <w:comment w:id="27" w:author="Keeler, Kevin M" w:date="2021-04-06T13:51:00Z" w:initials="KKM">
    <w:p w14:paraId="402AB937" w14:textId="03BA98A0" w:rsidR="00597710" w:rsidRDefault="00597710">
      <w:pPr>
        <w:pStyle w:val="CommentText"/>
      </w:pPr>
      <w:r>
        <w:rPr>
          <w:rStyle w:val="CommentReference"/>
        </w:rPr>
        <w:annotationRef/>
      </w:r>
      <w:r>
        <w:t>Sort of confirmed this with your 2021 paper.</w:t>
      </w:r>
    </w:p>
  </w:comment>
  <w:comment w:id="28" w:author="Taylor Stewart" w:date="2021-05-12T12:03:00Z" w:initials="TS">
    <w:p w14:paraId="3795AC1C" w14:textId="71B657D0" w:rsidR="00D71B05" w:rsidRDefault="00D71B05">
      <w:pPr>
        <w:pStyle w:val="CommentText"/>
      </w:pPr>
      <w:r>
        <w:rPr>
          <w:rStyle w:val="CommentReference"/>
        </w:rPr>
        <w:annotationRef/>
      </w:r>
      <w:r>
        <w:t>This is a repeat of the comment above.</w:t>
      </w:r>
      <w:r w:rsidR="00954FDF">
        <w:t xml:space="preserve"> Not sure what 2021 paper he is referring to.</w:t>
      </w:r>
    </w:p>
  </w:comment>
  <w:comment w:id="31" w:author="Keeler, Kevin M" w:date="2021-04-06T13:51:00Z" w:initials="KKM">
    <w:p w14:paraId="233D0065" w14:textId="483979BE" w:rsidR="00597710" w:rsidRDefault="00597710">
      <w:pPr>
        <w:pStyle w:val="CommentText"/>
      </w:pPr>
      <w:r>
        <w:rPr>
          <w:rStyle w:val="CommentReference"/>
        </w:rPr>
        <w:annotationRef/>
      </w:r>
      <w:r>
        <w:t>A suggestion for another microplate system for monitoring O2 during trials as well.</w:t>
      </w:r>
      <w:r w:rsidRPr="00251568">
        <w:t xml:space="preserve"> </w:t>
      </w:r>
      <w:hyperlink r:id="rId1" w:history="1">
        <w:proofErr w:type="spellStart"/>
        <w:r>
          <w:rPr>
            <w:rStyle w:val="Hyperlink"/>
          </w:rPr>
          <w:t>Loligo</w:t>
        </w:r>
        <w:proofErr w:type="spellEnd"/>
        <w:r>
          <w:rPr>
            <w:rStyle w:val="Hyperlink"/>
          </w:rPr>
          <w:t>® Systems. Microplate system (complete)</w:t>
        </w:r>
      </w:hyperlink>
      <w:r>
        <w:t xml:space="preserve"> Not DIY or cheap, but something to consider with future egg or larval studies.</w:t>
      </w:r>
    </w:p>
  </w:comment>
  <w:comment w:id="32" w:author="Taylor Stewart" w:date="2021-05-12T11:16:00Z" w:initials="TS">
    <w:p w14:paraId="7A37290B" w14:textId="6444C67C" w:rsidR="006C401C" w:rsidRDefault="006C401C">
      <w:pPr>
        <w:pStyle w:val="CommentText"/>
      </w:pPr>
      <w:r>
        <w:rPr>
          <w:rStyle w:val="CommentReference"/>
        </w:rPr>
        <w:annotationRef/>
      </w:r>
      <w:r>
        <w:t xml:space="preserve">We did test dissolved oxygen levels of the </w:t>
      </w:r>
      <w:r w:rsidR="00E738A2">
        <w:t xml:space="preserve">microplate wells </w:t>
      </w:r>
      <w:r>
        <w:t xml:space="preserve">in the </w:t>
      </w:r>
      <w:r w:rsidR="00954FDF">
        <w:t xml:space="preserve">Stewart et al. </w:t>
      </w:r>
      <w:r>
        <w:t xml:space="preserve">2021 temperature paper. We used </w:t>
      </w:r>
      <w:proofErr w:type="spellStart"/>
      <w:r>
        <w:t>PreSens</w:t>
      </w:r>
      <w:proofErr w:type="spellEnd"/>
      <w:r>
        <w:t xml:space="preserve"> SDR </w:t>
      </w:r>
      <w:proofErr w:type="spellStart"/>
      <w:r>
        <w:t>SensorDish</w:t>
      </w:r>
      <w:proofErr w:type="spellEnd"/>
      <w:r>
        <w:t xml:space="preserve"> Reader and </w:t>
      </w:r>
      <w:proofErr w:type="spellStart"/>
      <w:r>
        <w:t>OxoDishes</w:t>
      </w:r>
      <w:proofErr w:type="spellEnd"/>
      <w:r>
        <w:t xml:space="preserve"> (identical to what you listed just from Germany instead of Denmark; </w:t>
      </w:r>
      <w:hyperlink r:id="rId2" w:history="1">
        <w:r w:rsidRPr="00EF7B09">
          <w:rPr>
            <w:rStyle w:val="Hyperlink"/>
          </w:rPr>
          <w:t>https://www.presens.de/products/detail/sdr-sensordish-reader-basic-set</w:t>
        </w:r>
      </w:hyperlink>
      <w:r>
        <w:t xml:space="preserve">). Oxygen diffusion from the air was adequate to maintain sufficient oxygen levels for embryos. This was more of an incubation method proof of concept to eliminate the idea that low oxygen concentrations </w:t>
      </w:r>
      <w:r w:rsidR="00E738A2">
        <w:t xml:space="preserve">in a low volume of non-circulating water </w:t>
      </w:r>
      <w:r>
        <w:t>could cause premature hatching.</w:t>
      </w:r>
    </w:p>
  </w:comment>
  <w:comment w:id="33" w:author="Keeler, Kevin M" w:date="2021-04-06T13:51:00Z" w:initials="KKM">
    <w:p w14:paraId="15D4C6C1" w14:textId="23E355B0" w:rsidR="00597710" w:rsidRDefault="00597710">
      <w:pPr>
        <w:pStyle w:val="CommentText"/>
      </w:pPr>
      <w:r>
        <w:rPr>
          <w:rStyle w:val="CommentReference"/>
        </w:rPr>
        <w:annotationRef/>
      </w:r>
      <w:r>
        <w:t>Did I miss egg size at fertilization coming back into play for analysis?</w:t>
      </w:r>
    </w:p>
  </w:comment>
  <w:comment w:id="34" w:author="Keeler, Kevin M" w:date="2021-04-06T14:55:00Z" w:initials="KKM">
    <w:p w14:paraId="4AF4D674" w14:textId="7D1B9995" w:rsidR="00EF7148" w:rsidRDefault="00EF7148">
      <w:pPr>
        <w:pStyle w:val="CommentText"/>
      </w:pPr>
      <w:r>
        <w:rPr>
          <w:rStyle w:val="CommentReference"/>
        </w:rPr>
        <w:annotationRef/>
      </w:r>
      <w:r>
        <w:t>In the results.</w:t>
      </w:r>
    </w:p>
  </w:comment>
  <w:comment w:id="35" w:author="Taylor Stewart" w:date="2021-05-12T12:04:00Z" w:initials="TS">
    <w:p w14:paraId="20BFBA5D" w14:textId="4E4B0206" w:rsidR="00D71B05" w:rsidRDefault="00D71B05">
      <w:pPr>
        <w:pStyle w:val="CommentText"/>
      </w:pPr>
      <w:r>
        <w:rPr>
          <w:rStyle w:val="CommentReference"/>
        </w:rPr>
        <w:annotationRef/>
      </w:r>
      <w:r>
        <w:t xml:space="preserve">Egg size was not a direct component of the </w:t>
      </w:r>
      <w:r w:rsidR="0078618C">
        <w:t>analyses,</w:t>
      </w:r>
      <w:r>
        <w:t xml:space="preserve"> but we did utilize it for interpretation</w:t>
      </w:r>
      <w:r w:rsidR="0078618C">
        <w:t xml:space="preserve"> in the Discussion</w:t>
      </w:r>
      <w:r>
        <w:t xml:space="preserve">. </w:t>
      </w:r>
    </w:p>
    <w:p w14:paraId="353E4D20" w14:textId="77777777" w:rsidR="00D71B05" w:rsidRDefault="00D71B05">
      <w:pPr>
        <w:pStyle w:val="CommentText"/>
      </w:pPr>
    </w:p>
    <w:p w14:paraId="725134AF" w14:textId="4770E13A" w:rsidR="00D71B05" w:rsidRDefault="00D71B05">
      <w:pPr>
        <w:pStyle w:val="CommentText"/>
      </w:pPr>
      <w:r>
        <w:t xml:space="preserve">We did not include egg size in the </w:t>
      </w:r>
      <w:proofErr w:type="spellStart"/>
      <w:r>
        <w:t>analysi</w:t>
      </w:r>
      <w:r w:rsidR="0078618C">
        <w:t>e</w:t>
      </w:r>
      <w:proofErr w:type="spellEnd"/>
      <w:r>
        <w:t xml:space="preserve"> because the i</w:t>
      </w:r>
      <w:r w:rsidRPr="00D71B05">
        <w:t xml:space="preserve">ndividual size of each embryo was not measured due to the high sample size (&gt; </w:t>
      </w:r>
      <w:r>
        <w:t>8</w:t>
      </w:r>
      <w:r w:rsidRPr="00D71B05">
        <w:t>,</w:t>
      </w:r>
      <w:r>
        <w:t xml:space="preserve">700 </w:t>
      </w:r>
      <w:r w:rsidRPr="00D71B05">
        <w:t>embryos). A subsample of eggs from each female were measured at fertilization and the average egg size calculated. Because this is an average applied to all offspring from a female, this needs to be treated as a factor, instead of a continuous variable, in the analys</w:t>
      </w:r>
      <w:r w:rsidR="0078618C">
        <w:t>e</w:t>
      </w:r>
      <w:r w:rsidRPr="00D71B05">
        <w:t>s. Total length and fresh mass from both males and females were also initially included on the mixed-effect models. However, average egg size, total length, and fresh mass were not selected in the stepwise selection because all offspring have the same values across all treatments, which leads to multicollinearity and an overfit of the model. Because of this singularity, a unique identifier for females and males was used as a factor throughout the analyses to represent the relatedness of individuals and selected for most traits.</w:t>
      </w:r>
    </w:p>
  </w:comment>
  <w:comment w:id="37" w:author="Keeler, Kevin M" w:date="2021-04-06T13:52:00Z" w:initials="KKM">
    <w:p w14:paraId="542B28AE" w14:textId="77777777" w:rsidR="00597710" w:rsidRDefault="00597710" w:rsidP="00674C57">
      <w:pPr>
        <w:pStyle w:val="CommentText"/>
      </w:pPr>
      <w:r>
        <w:rPr>
          <w:rStyle w:val="CommentReference"/>
        </w:rPr>
        <w:annotationRef/>
      </w:r>
      <w:r>
        <w:t xml:space="preserve">I offer up </w:t>
      </w:r>
      <w:proofErr w:type="spellStart"/>
      <w:r>
        <w:t>Blaxter</w:t>
      </w:r>
      <w:proofErr w:type="spellEnd"/>
      <w:r>
        <w:t xml:space="preserve"> and Hempel (1963) as the reference here. </w:t>
      </w:r>
    </w:p>
    <w:p w14:paraId="16C4871C" w14:textId="77777777" w:rsidR="00597710" w:rsidRDefault="00597710" w:rsidP="00674C57">
      <w:pPr>
        <w:widowControl w:val="0"/>
        <w:autoSpaceDE w:val="0"/>
        <w:autoSpaceDN w:val="0"/>
        <w:adjustRightInd w:val="0"/>
        <w:spacing w:line="360" w:lineRule="auto"/>
        <w:ind w:left="480" w:hanging="480"/>
        <w:rPr>
          <w:noProof/>
        </w:rPr>
      </w:pPr>
      <w:r w:rsidRPr="007567B8">
        <w:rPr>
          <w:noProof/>
        </w:rPr>
        <w:t xml:space="preserve">Blaxter, J.H.S., </w:t>
      </w:r>
      <w:r>
        <w:rPr>
          <w:noProof/>
        </w:rPr>
        <w:t xml:space="preserve">and Hempel, G., </w:t>
      </w:r>
      <w:r w:rsidRPr="007567B8">
        <w:rPr>
          <w:noProof/>
        </w:rPr>
        <w:t xml:space="preserve">1963. The influence of egg size on herring larvae (Clupea harengus L). J. du Cons. / Cons. Perm. Int. pour l’Exploration la Mer 28, 211–240. </w:t>
      </w:r>
      <w:hyperlink r:id="rId3" w:history="1">
        <w:r w:rsidRPr="009D59D6">
          <w:rPr>
            <w:rStyle w:val="Hyperlink"/>
            <w:noProof/>
          </w:rPr>
          <w:t>https://doi.org/10.1093/icesjms/28.2.211</w:t>
        </w:r>
      </w:hyperlink>
    </w:p>
    <w:p w14:paraId="759EE0CA" w14:textId="0C80063B" w:rsidR="00597710" w:rsidRDefault="00597710" w:rsidP="00674C57">
      <w:pPr>
        <w:pStyle w:val="CommentText"/>
      </w:pPr>
      <w:r>
        <w:rPr>
          <w:noProof/>
        </w:rPr>
        <w:t>Grabbing the citation through endnote or scholar only gets Blaxter.</w:t>
      </w:r>
    </w:p>
  </w:comment>
  <w:comment w:id="38" w:author="Taylor Stewart" w:date="2021-05-12T11:25:00Z" w:initials="TS">
    <w:p w14:paraId="6B0CF44A" w14:textId="012A2770" w:rsidR="006C401C" w:rsidRDefault="006C401C">
      <w:pPr>
        <w:pStyle w:val="CommentText"/>
      </w:pPr>
      <w:r>
        <w:rPr>
          <w:rStyle w:val="CommentReference"/>
        </w:rPr>
        <w:annotationRef/>
      </w:r>
      <w:r>
        <w:t>Thanks! Good catch.</w:t>
      </w:r>
    </w:p>
  </w:comment>
  <w:comment w:id="50" w:author="Keeler, Kevin M" w:date="2021-04-06T13:55:00Z" w:initials="KKM">
    <w:p w14:paraId="5B36CADE" w14:textId="49E87774" w:rsidR="00597710" w:rsidRDefault="00597710" w:rsidP="00674C57">
      <w:pPr>
        <w:pStyle w:val="CommentText"/>
      </w:pPr>
      <w:r>
        <w:rPr>
          <w:rStyle w:val="CommentReference"/>
        </w:rPr>
        <w:annotationRef/>
      </w:r>
      <w:r>
        <w:t>Average for both populations for the low light treatment? Confusing phrasing</w:t>
      </w:r>
    </w:p>
    <w:p w14:paraId="7EFEDF68" w14:textId="60119BC2" w:rsidR="00597710" w:rsidRDefault="00597710">
      <w:pPr>
        <w:pStyle w:val="CommentText"/>
      </w:pPr>
    </w:p>
  </w:comment>
  <w:comment w:id="51" w:author="Keeler, Kevin M" w:date="2021-04-06T13:56:00Z" w:initials="KKM">
    <w:p w14:paraId="07815C1C" w14:textId="440CACEE" w:rsidR="00597710" w:rsidRDefault="00597710">
      <w:pPr>
        <w:pStyle w:val="CommentText"/>
      </w:pPr>
      <w:r>
        <w:rPr>
          <w:rStyle w:val="CommentReference"/>
        </w:rPr>
        <w:annotationRef/>
      </w:r>
      <w:r>
        <w:t>Should just change this to “(0.22mm3 and 0.22 mm3 for each lake)” similar to the high and medium?</w:t>
      </w:r>
    </w:p>
    <w:p w14:paraId="3552ED7E" w14:textId="4D5896F0" w:rsidR="00597710" w:rsidRDefault="00597710">
      <w:pPr>
        <w:pStyle w:val="CommentText"/>
      </w:pPr>
      <w:r>
        <w:t>Or “(0.22 mm3 for each lake)”</w:t>
      </w:r>
    </w:p>
    <w:p w14:paraId="4600184A" w14:textId="10D33A29" w:rsidR="00597710" w:rsidRDefault="00597710">
      <w:pPr>
        <w:pStyle w:val="CommentText"/>
      </w:pPr>
      <w:r>
        <w:t>I know it eats up word count.</w:t>
      </w:r>
    </w:p>
  </w:comment>
  <w:comment w:id="52" w:author="Taylor Stewart" w:date="2021-05-12T11:26:00Z" w:initials="TS">
    <w:p w14:paraId="6931948E" w14:textId="5AF5CA14" w:rsidR="00603210" w:rsidRDefault="00603210">
      <w:pPr>
        <w:pStyle w:val="CommentText"/>
      </w:pPr>
      <w:r>
        <w:rPr>
          <w:rStyle w:val="CommentReference"/>
        </w:rPr>
        <w:annotationRef/>
      </w:r>
      <w:r>
        <w:t xml:space="preserve">This is the difference between the </w:t>
      </w:r>
      <w:r w:rsidR="0078618C">
        <w:t xml:space="preserve">two </w:t>
      </w:r>
      <w:r>
        <w:t>lakes</w:t>
      </w:r>
      <w:r w:rsidR="0078618C">
        <w:t xml:space="preserve"> at low light, not an average for each lake</w:t>
      </w:r>
      <w:r>
        <w:t>.</w:t>
      </w:r>
      <w:r w:rsidR="00E738A2">
        <w:t xml:space="preserve"> This is describing the interaction (less difference between lakes on one end, greater on the other) so average would not work.</w:t>
      </w:r>
      <w:r w:rsidR="00FA561E">
        <w:t xml:space="preserve"> Added ‘difference =’ to make it clear what value this is – similar to ADD above.</w:t>
      </w:r>
    </w:p>
  </w:comment>
  <w:comment w:id="54" w:author="Keeler, Kevin M" w:date="2021-04-06T14:01:00Z" w:initials="KKM">
    <w:p w14:paraId="36F3904A" w14:textId="1F97F2A2" w:rsidR="00597710" w:rsidRDefault="00597710">
      <w:pPr>
        <w:pStyle w:val="CommentText"/>
      </w:pPr>
      <w:r>
        <w:rPr>
          <w:rStyle w:val="CommentReference"/>
        </w:rPr>
        <w:annotationRef/>
      </w:r>
      <w:r>
        <w:t>Then do you think other spawning locations or populations would regress to the mean of the whole lake coverage, or the local spawning location ice coverage?</w:t>
      </w:r>
    </w:p>
  </w:comment>
  <w:comment w:id="55" w:author="Taylor Stewart" w:date="2021-05-12T12:12:00Z" w:initials="TS">
    <w:p w14:paraId="3B3F3679" w14:textId="10A3CECA" w:rsidR="0078618C" w:rsidRDefault="0078618C">
      <w:pPr>
        <w:pStyle w:val="CommentText"/>
      </w:pPr>
      <w:r>
        <w:rPr>
          <w:rStyle w:val="CommentReference"/>
        </w:rPr>
        <w:annotationRef/>
      </w:r>
      <w:r w:rsidR="005B500C">
        <w:t>We</w:t>
      </w:r>
      <w:r>
        <w:t xml:space="preserve"> think the spatial scale</w:t>
      </w:r>
      <w:r w:rsidR="0051643F">
        <w:t xml:space="preserve"> and variation</w:t>
      </w:r>
      <w:r>
        <w:t xml:space="preserve"> of each lake makes a whole lake coverage estimate hard to relate to direct spawning locations. Lake Superior is a perfect example of this. Many protected areas of the lake (Chequamegon, Thunder, Black bays) consistently ice over. However, </w:t>
      </w:r>
      <w:r w:rsidR="005B500C">
        <w:t xml:space="preserve">the main body of the lake rarely freezes, and </w:t>
      </w:r>
      <w:r>
        <w:t xml:space="preserve">the lake-wide </w:t>
      </w:r>
      <w:r w:rsidR="005B500C">
        <w:t>mean</w:t>
      </w:r>
      <w:r>
        <w:t xml:space="preserve"> of ice cover</w:t>
      </w:r>
      <w:r w:rsidR="005B500C">
        <w:t>age</w:t>
      </w:r>
      <w:r>
        <w:t xml:space="preserve"> has a tremendous amount of interannual variability. We feel local conditions need to be used and accounted for to make direct comparisons.</w:t>
      </w:r>
    </w:p>
  </w:comment>
  <w:comment w:id="56" w:author="Keeler, Kevin M" w:date="2021-04-06T14:02:00Z" w:initials="KKM">
    <w:p w14:paraId="3B41F3BA" w14:textId="00762CDC" w:rsidR="00597710" w:rsidRDefault="00597710" w:rsidP="00597710">
      <w:pPr>
        <w:pStyle w:val="CommentText"/>
      </w:pPr>
      <w:r>
        <w:rPr>
          <w:rStyle w:val="CommentReference"/>
        </w:rPr>
        <w:annotationRef/>
      </w:r>
      <w:r>
        <w:t xml:space="preserve">Only confusing in an abstract way. I understand what is presented here. Just thinking of a different way to say it. Because if you do absolutely have more ice coverage at the location on average, then you don’t have higher light intensity (unless that was recorded on site with the HOBOS?). </w:t>
      </w:r>
      <w:proofErr w:type="gramStart"/>
      <w:r>
        <w:t>So</w:t>
      </w:r>
      <w:proofErr w:type="gramEnd"/>
      <w:r>
        <w:t xml:space="preserve"> it is perplexing because it is nearshore and COULD have less coverage, and COULD have more light intensity. So maybe that is the optimal wording. </w:t>
      </w:r>
    </w:p>
    <w:p w14:paraId="4EF3EA29" w14:textId="6C2FE835" w:rsidR="00597710" w:rsidRDefault="00597710" w:rsidP="00597710">
      <w:pPr>
        <w:pStyle w:val="CommentText"/>
      </w:pPr>
      <w:r>
        <w:t xml:space="preserve">You sort of round that square with the concluding sentence. Or maybe specifically, the nearshore spawning in </w:t>
      </w:r>
      <w:proofErr w:type="spellStart"/>
      <w:r>
        <w:t>an</w:t>
      </w:r>
      <w:proofErr w:type="spellEnd"/>
      <w:r>
        <w:t xml:space="preserve"> of itself with Lake Ontario cisco allows for , or </w:t>
      </w:r>
      <w:proofErr w:type="gramStart"/>
      <w:r>
        <w:t>creates,</w:t>
      </w:r>
      <w:proofErr w:type="gramEnd"/>
      <w:r>
        <w:t xml:space="preserve"> a need for flexibility.</w:t>
      </w:r>
    </w:p>
  </w:comment>
  <w:comment w:id="57" w:author="Taylor Stewart" w:date="2021-05-12T12:11:00Z" w:initials="TS">
    <w:p w14:paraId="55650CE0" w14:textId="6D04EA5D" w:rsidR="0078618C" w:rsidRDefault="0078618C">
      <w:pPr>
        <w:pStyle w:val="CommentText"/>
      </w:pPr>
      <w:r>
        <w:rPr>
          <w:rStyle w:val="CommentReference"/>
        </w:rPr>
        <w:annotationRef/>
      </w:r>
      <w:r>
        <w:t>Changed ‘would’ to ‘could’.</w:t>
      </w:r>
    </w:p>
  </w:comment>
  <w:comment w:id="60" w:author="Keeler, Kevin M" w:date="2021-04-06T14:03:00Z" w:initials="KKM">
    <w:p w14:paraId="1D7E367D" w14:textId="77777777" w:rsidR="00597710" w:rsidRDefault="00597710" w:rsidP="00597710">
      <w:pPr>
        <w:pStyle w:val="CommentText"/>
      </w:pPr>
      <w:r>
        <w:rPr>
          <w:rStyle w:val="CommentReference"/>
        </w:rPr>
        <w:annotationRef/>
      </w:r>
      <w:r>
        <w:t xml:space="preserve">Increase the temperature, just proportionally with light intensity? </w:t>
      </w:r>
    </w:p>
    <w:p w14:paraId="0DFD228B" w14:textId="08D8E2CB" w:rsidR="00597710" w:rsidRDefault="00597710" w:rsidP="00597710">
      <w:pPr>
        <w:pStyle w:val="CommentText"/>
      </w:pPr>
      <w:r>
        <w:t xml:space="preserve">So </w:t>
      </w:r>
      <w:proofErr w:type="gramStart"/>
      <w:r>
        <w:t>either reverse</w:t>
      </w:r>
      <w:proofErr w:type="gramEnd"/>
      <w:r>
        <w:t xml:space="preserve"> the control of treatments, vary temperature, hold light intensity. Or create a bigger factor treatment with temperature and intensity. </w:t>
      </w:r>
    </w:p>
    <w:p w14:paraId="4FECE997" w14:textId="1E09E11F" w:rsidR="00597710" w:rsidRDefault="00597710" w:rsidP="00597710">
      <w:pPr>
        <w:pStyle w:val="CommentText"/>
      </w:pPr>
      <w:r>
        <w:t xml:space="preserve">The overall goal does look at changes with climate change. </w:t>
      </w:r>
      <w:proofErr w:type="gramStart"/>
      <w:r>
        <w:t>So</w:t>
      </w:r>
      <w:proofErr w:type="gramEnd"/>
      <w:r>
        <w:t xml:space="preserve"> we know temperature is at play. And the light intensity related to ice cover is incredibly important and novel. But temperature seems to be the most important regulator. </w:t>
      </w:r>
      <w:proofErr w:type="gramStart"/>
      <w:r>
        <w:t>So</w:t>
      </w:r>
      <w:proofErr w:type="gramEnd"/>
      <w:r>
        <w:t xml:space="preserve"> adjusting that for future studies, in combo with light, would seem to be a next step.</w:t>
      </w:r>
    </w:p>
  </w:comment>
  <w:comment w:id="61" w:author="Taylor Stewart" w:date="2021-05-12T11:29:00Z" w:initials="TS">
    <w:p w14:paraId="2ABF3CD5" w14:textId="46A0BF7F" w:rsidR="00603210" w:rsidRDefault="00603210">
      <w:pPr>
        <w:pStyle w:val="CommentText"/>
      </w:pPr>
      <w:r>
        <w:rPr>
          <w:rStyle w:val="CommentReference"/>
        </w:rPr>
        <w:annotationRef/>
      </w:r>
      <w:r>
        <w:t>We agree. A factorial study with light and temperature was the initial experimental design but facility logistics negated our ability to do this. Temperature is likely the master abiotic factor at play</w:t>
      </w:r>
      <w:r w:rsidR="005B500C">
        <w:t xml:space="preserve"> in development</w:t>
      </w:r>
      <w:r>
        <w:t xml:space="preserve">, so combining the two variables would allow for partitioning of the two environmental </w:t>
      </w:r>
      <w:r w:rsidR="005B500C">
        <w:t>effects</w:t>
      </w:r>
      <w:r>
        <w:t xml:space="preserve"> (or perhaps identify compounding effects).</w:t>
      </w:r>
    </w:p>
  </w:comment>
  <w:comment w:id="62" w:author="Keeler, Kevin M" w:date="2021-04-06T14:03:00Z" w:initials="KKM">
    <w:p w14:paraId="19906D07" w14:textId="0BDA4401" w:rsidR="00597710" w:rsidRDefault="00597710">
      <w:pPr>
        <w:pStyle w:val="CommentText"/>
      </w:pPr>
      <w:r>
        <w:rPr>
          <w:rStyle w:val="CommentReference"/>
        </w:rPr>
        <w:annotationRef/>
      </w:r>
      <w:r>
        <w:t>I love this. I will keep my food stores, but accept (be forced into) being smaller at hatch, then maybe make up the difference later?</w:t>
      </w:r>
    </w:p>
  </w:comment>
  <w:comment w:id="63" w:author="Keeler, Kevin M" w:date="2021-04-06T14:03:00Z" w:initials="KKM">
    <w:p w14:paraId="026821D6" w14:textId="09FD1B45" w:rsidR="00597710" w:rsidRDefault="00597710">
      <w:pPr>
        <w:pStyle w:val="CommentText"/>
      </w:pPr>
      <w:r>
        <w:rPr>
          <w:rStyle w:val="CommentReference"/>
        </w:rPr>
        <w:annotationRef/>
      </w:r>
      <w:r>
        <w:t>Survivability being key.</w:t>
      </w:r>
    </w:p>
  </w:comment>
  <w:comment w:id="64" w:author="Keeler, Kevin M" w:date="2021-04-06T14:04:00Z" w:initials="KKM">
    <w:p w14:paraId="65CAF83D" w14:textId="77777777" w:rsidR="00597710" w:rsidRDefault="00597710" w:rsidP="00597710">
      <w:pPr>
        <w:pStyle w:val="CommentText"/>
      </w:pPr>
      <w:r>
        <w:rPr>
          <w:rStyle w:val="CommentReference"/>
        </w:rPr>
        <w:annotationRef/>
      </w:r>
      <w:r>
        <w:t xml:space="preserve">Do we though think of this as less conversion to length (somatic), but keep a reserve for later \, if resources are possibly going to be </w:t>
      </w:r>
      <w:proofErr w:type="gramStart"/>
      <w:r>
        <w:t>scarce.</w:t>
      </w:r>
      <w:proofErr w:type="gramEnd"/>
    </w:p>
    <w:p w14:paraId="65C31970" w14:textId="36A22942" w:rsidR="00597710" w:rsidRDefault="00597710">
      <w:pPr>
        <w:pStyle w:val="CommentText"/>
      </w:pPr>
    </w:p>
  </w:comment>
  <w:comment w:id="65" w:author="Keeler, Kevin M" w:date="2021-04-06T14:04:00Z" w:initials="KKM">
    <w:p w14:paraId="64C739F5" w14:textId="4F503917" w:rsidR="00597710" w:rsidRDefault="00597710">
      <w:pPr>
        <w:pStyle w:val="CommentText"/>
      </w:pPr>
      <w:r>
        <w:rPr>
          <w:rStyle w:val="CommentReference"/>
        </w:rPr>
        <w:annotationRef/>
      </w:r>
      <w:r>
        <w:t xml:space="preserve">Look into Jardine and Litvak 2003 on zebrafish. Manipulation of the yolk sac affects offspring size, REGARDLESS OF LOCATION OR PARENTS. </w:t>
      </w:r>
      <w:proofErr w:type="gramStart"/>
      <w:r>
        <w:t>So</w:t>
      </w:r>
      <w:proofErr w:type="gramEnd"/>
      <w:r>
        <w:t xml:space="preserve"> the influence of light on yolk-sac could have a greater influence on successful young for stocking regimes, NOT parent type.</w:t>
      </w:r>
    </w:p>
  </w:comment>
  <w:comment w:id="66" w:author="Keeler, Kevin M" w:date="2021-04-06T14:04:00Z" w:initials="KKM">
    <w:p w14:paraId="723770FF" w14:textId="5238CBEC" w:rsidR="00597710" w:rsidRDefault="00597710">
      <w:pPr>
        <w:pStyle w:val="CommentText"/>
      </w:pPr>
      <w:r>
        <w:rPr>
          <w:rStyle w:val="CommentReference"/>
        </w:rPr>
        <w:annotationRef/>
      </w:r>
      <w:r>
        <w:t>You could argue that a smaller body size, AND a larger yolk-sac could theoretically be an advantage in a nutrient poor environment. You need to consume less because 1) you are smaller and 2) you have reserves</w:t>
      </w:r>
    </w:p>
  </w:comment>
  <w:comment w:id="67" w:author="Keeler, Kevin M" w:date="2021-04-06T14:05:00Z" w:initials="KKM">
    <w:p w14:paraId="1834016C" w14:textId="77777777" w:rsidR="00597710" w:rsidRDefault="00597710" w:rsidP="00597710">
      <w:pPr>
        <w:pStyle w:val="CommentText"/>
      </w:pPr>
      <w:r>
        <w:rPr>
          <w:rStyle w:val="CommentReference"/>
        </w:rPr>
        <w:annotationRef/>
      </w:r>
      <w:r>
        <w:t>Countering this, while it has been shown that larvae with some yolk-sac can begin exogenous feeding (numerous studies), in practice, they do appear to be little lumps unable to swim with purpose until yolk-sac absorption. Performance is poor potentially with smaller yolk filled fish.</w:t>
      </w:r>
    </w:p>
    <w:p w14:paraId="479B8D75" w14:textId="1E273B38" w:rsidR="00597710" w:rsidRDefault="00597710">
      <w:pPr>
        <w:pStyle w:val="CommentText"/>
      </w:pPr>
    </w:p>
  </w:comment>
  <w:comment w:id="68" w:author="Keeler, Kevin M" w:date="2021-04-06T14:05:00Z" w:initials="KKM">
    <w:p w14:paraId="455B6188" w14:textId="77777777" w:rsidR="00597710" w:rsidRDefault="00597710" w:rsidP="00597710">
      <w:pPr>
        <w:pStyle w:val="CommentText"/>
      </w:pPr>
      <w:r>
        <w:rPr>
          <w:rStyle w:val="CommentReference"/>
        </w:rPr>
        <w:annotationRef/>
      </w:r>
      <w:r>
        <w:t>Litvak and Leggett 1992.</w:t>
      </w:r>
    </w:p>
    <w:p w14:paraId="6919E51F" w14:textId="1597FE59" w:rsidR="00597710" w:rsidRDefault="00597710" w:rsidP="00597710">
      <w:pPr>
        <w:pStyle w:val="CommentText"/>
      </w:pPr>
      <w:r>
        <w:t>While an imperfect comparison, predation may be easier with smaller individuals-Superior (not taking the mortality of your fish into account), it may be preferred with larger individuals-Ontario.</w:t>
      </w:r>
    </w:p>
  </w:comment>
  <w:comment w:id="69" w:author="Taylor Stewart" w:date="2021-05-12T12:27:00Z" w:initials="TS">
    <w:p w14:paraId="298D1945" w14:textId="0D0107E9" w:rsidR="008B6822" w:rsidRDefault="005B500C">
      <w:pPr>
        <w:pStyle w:val="CommentText"/>
      </w:pPr>
      <w:r>
        <w:rPr>
          <w:rStyle w:val="CommentReference"/>
        </w:rPr>
        <w:annotationRef/>
      </w:r>
      <w:r>
        <w:t xml:space="preserve">All of these could be valid arguments, and we do not feel the sentence is suggesting </w:t>
      </w:r>
      <w:r w:rsidR="00954FDF">
        <w:t xml:space="preserve">in favor of why this happens </w:t>
      </w:r>
      <w:r>
        <w:t xml:space="preserve">one way or the other. </w:t>
      </w:r>
      <w:r w:rsidR="008B6822">
        <w:t xml:space="preserve">This sentence </w:t>
      </w:r>
      <w:r w:rsidR="00240020">
        <w:rPr>
          <w:noProof/>
        </w:rPr>
        <w:t xml:space="preserve">merely </w:t>
      </w:r>
      <w:r w:rsidR="008B6822">
        <w:t>uses incubation length as a way to narrow down our conclusion. We would expect embryos with longer incubations to hatch with less yolk, regardless of where yolk was converted to, because of basal metabolic demand (amount of energy per unit of time). We did not see differences in incubation length across light treatments, so the time component of basal demand is negated. This leaves the trade-off between LAH and YSV to be more physiological (e.g., metabolism, enzyme reaction, etc.), and conversion efficiency likely environmentally regulated (light induced). As all treatments had offspring from the same parents, parentage is not a likely source of variation (as you noted with the zebrafish paper).</w:t>
      </w:r>
    </w:p>
    <w:p w14:paraId="4CBB0494" w14:textId="77777777" w:rsidR="008B6822" w:rsidRDefault="008B6822">
      <w:pPr>
        <w:pStyle w:val="CommentText"/>
      </w:pPr>
    </w:p>
    <w:p w14:paraId="12917C1B" w14:textId="0053D855" w:rsidR="005B500C" w:rsidRDefault="005B500C">
      <w:pPr>
        <w:pStyle w:val="CommentText"/>
      </w:pPr>
      <w:r>
        <w:t xml:space="preserve">No matter what the </w:t>
      </w:r>
      <w:r w:rsidR="008B6822">
        <w:t>physiological pathway</w:t>
      </w:r>
      <w:r>
        <w:t xml:space="preserve"> is, hatching with a larger yolk and being a shorter length </w:t>
      </w:r>
      <w:r w:rsidR="00954FDF">
        <w:t>has to be</w:t>
      </w:r>
      <w:r>
        <w:t xml:space="preserve"> a cause of yolk conversion. </w:t>
      </w:r>
      <w:r w:rsidR="00C70D9E">
        <w:t xml:space="preserve">If you hatch longer in length, the energy balance demands that you must have a smaller yolk because yolk is the only energy source during </w:t>
      </w:r>
      <w:r w:rsidR="0051643F">
        <w:t xml:space="preserve">embryonic </w:t>
      </w:r>
      <w:r w:rsidR="00C70D9E">
        <w:t xml:space="preserve">development. </w:t>
      </w:r>
      <w:r w:rsidR="00954FDF">
        <w:t xml:space="preserve">We can only </w:t>
      </w:r>
      <w:r w:rsidR="00891286">
        <w:t>speculate</w:t>
      </w:r>
      <w:r w:rsidR="00954FDF">
        <w:t xml:space="preserve"> </w:t>
      </w:r>
      <w:r w:rsidR="00891286">
        <w:t xml:space="preserve">how this would impact larvae, without knowing what the larval environment may look like, so we kept our interpretations to a minimal. </w:t>
      </w:r>
      <w:r w:rsidR="008B6822">
        <w:t>But</w:t>
      </w:r>
      <w:r w:rsidR="00891286">
        <w:t xml:space="preserve"> future research in this area would be very beneficial.</w:t>
      </w:r>
    </w:p>
  </w:comment>
  <w:comment w:id="71" w:author="Keeler, Kevin M" w:date="2021-04-06T14:05:00Z" w:initials="KKM">
    <w:p w14:paraId="68D77F5C" w14:textId="77777777" w:rsidR="00597710" w:rsidRDefault="00597710" w:rsidP="00597710">
      <w:pPr>
        <w:pStyle w:val="CommentText"/>
      </w:pPr>
      <w:r>
        <w:rPr>
          <w:rStyle w:val="CommentReference"/>
        </w:rPr>
        <w:annotationRef/>
      </w:r>
      <w:r>
        <w:t>I will email about this as well, but I would be greatly interested in a general idea of blue-sac, polycephaly, and any other morphological anomalies.</w:t>
      </w:r>
    </w:p>
    <w:p w14:paraId="72C39951" w14:textId="2E3DE1E9" w:rsidR="00597710" w:rsidRDefault="00597710" w:rsidP="00597710">
      <w:pPr>
        <w:pStyle w:val="CommentText"/>
      </w:pPr>
      <w:r>
        <w:t>Again, we know temperature is a regulator of blastoderm formation, or double formation, and other developmental milestones or missteps, but does light change that as well?</w:t>
      </w:r>
    </w:p>
  </w:comment>
  <w:comment w:id="72" w:author="Taylor Stewart" w:date="2021-05-12T11:35:00Z" w:initials="TS">
    <w:p w14:paraId="76D64228" w14:textId="384BC4AB" w:rsidR="00603210" w:rsidRDefault="00603210">
      <w:pPr>
        <w:pStyle w:val="CommentText"/>
      </w:pPr>
      <w:r>
        <w:rPr>
          <w:rStyle w:val="CommentReference"/>
        </w:rPr>
        <w:annotationRef/>
      </w:r>
      <w:r w:rsidR="0056638C">
        <w:t>My initial guess is no. Full-spectrum light is not likely to have a large impact on development until photosensitive cells or organs are present, so I would not think light to have an effect on those early developmental missteps.</w:t>
      </w:r>
      <w:r w:rsidR="0051643F">
        <w:t xml:space="preserve"> There is probably more research on this topic in zebrafish.</w:t>
      </w:r>
      <w:r w:rsidR="0056638C">
        <w:t xml:space="preserve"> I have certainly seen this from temperature, as you mentioned. Perhaps oxygen concentration </w:t>
      </w:r>
      <w:r w:rsidR="00305F2B">
        <w:t>or</w:t>
      </w:r>
      <w:r w:rsidR="0056638C">
        <w:t xml:space="preserve"> turbidity would be better environmental variables to look at? Or perhaps looking at UV would be a more focused study for this.</w:t>
      </w:r>
    </w:p>
  </w:comment>
  <w:comment w:id="73" w:author="Keeler, Kevin M" w:date="2021-04-06T14:05:00Z" w:initials="KKM">
    <w:p w14:paraId="62EA0551" w14:textId="4C3CDC45" w:rsidR="00597710" w:rsidRDefault="00597710">
      <w:pPr>
        <w:pStyle w:val="CommentText"/>
      </w:pPr>
      <w:r>
        <w:rPr>
          <w:rStyle w:val="CommentReference"/>
        </w:rPr>
        <w:annotationRef/>
      </w:r>
      <w:r>
        <w:t>It took me to the discussion to figure this part out after going back and forth with the tables and figures. Have this more explicit in the methods.</w:t>
      </w:r>
    </w:p>
  </w:comment>
  <w:comment w:id="74" w:author="Taylor Stewart" w:date="2021-05-12T11:42:00Z" w:initials="TS">
    <w:p w14:paraId="1C681086" w14:textId="59F96962" w:rsidR="0056638C" w:rsidRDefault="0056638C">
      <w:pPr>
        <w:pStyle w:val="CommentText"/>
      </w:pPr>
      <w:r>
        <w:rPr>
          <w:rStyle w:val="CommentReference"/>
        </w:rPr>
        <w:annotationRef/>
      </w:r>
      <w:r>
        <w:t>Done.</w:t>
      </w:r>
    </w:p>
  </w:comment>
  <w:comment w:id="76" w:author="Keeler, Kevin M" w:date="2021-04-06T14:06:00Z" w:initials="KKM">
    <w:p w14:paraId="0AD48337" w14:textId="77777777" w:rsidR="00597710" w:rsidRDefault="00597710" w:rsidP="00597710">
      <w:pPr>
        <w:pStyle w:val="CommentText"/>
      </w:pPr>
      <w:r>
        <w:rPr>
          <w:rStyle w:val="CommentReference"/>
        </w:rPr>
        <w:annotationRef/>
      </w:r>
      <w:r>
        <w:t>I know its outside the scope of this, but the aspect of snow now is intriguing. Either snow before melt (on top of the blocking light), or after the melt (under the ice). Either way, the degree of snow should have just as much impact on light attenuation as ice cover would.</w:t>
      </w:r>
    </w:p>
    <w:p w14:paraId="3CDF1C8C" w14:textId="15BA7DF8" w:rsidR="00597710" w:rsidRDefault="00597710" w:rsidP="00597710">
      <w:pPr>
        <w:pStyle w:val="CommentText"/>
      </w:pPr>
      <w:r>
        <w:t>A front loaded or back loaded decreased light period determined by snow cover or snow melt.</w:t>
      </w:r>
    </w:p>
  </w:comment>
  <w:comment w:id="77" w:author="Taylor Stewart" w:date="2021-05-12T11:43:00Z" w:initials="TS">
    <w:p w14:paraId="09FD75B4" w14:textId="0957DC98" w:rsidR="0056638C" w:rsidRDefault="0056638C">
      <w:pPr>
        <w:pStyle w:val="CommentText"/>
      </w:pPr>
      <w:r>
        <w:rPr>
          <w:rStyle w:val="CommentReference"/>
        </w:rPr>
        <w:annotationRef/>
      </w:r>
      <w:r>
        <w:t xml:space="preserve">Look at Alison </w:t>
      </w:r>
      <w:proofErr w:type="spellStart"/>
      <w:r>
        <w:t>Hyrcik’s</w:t>
      </w:r>
      <w:proofErr w:type="spellEnd"/>
      <w:r>
        <w:t xml:space="preserve"> dissertation</w:t>
      </w:r>
      <w:r w:rsidR="005571E7">
        <w:t xml:space="preserve"> for more on runoff</w:t>
      </w:r>
      <w:r>
        <w:t xml:space="preserve">: </w:t>
      </w:r>
      <w:hyperlink r:id="rId4" w:history="1">
        <w:r w:rsidRPr="00EF7B09">
          <w:rPr>
            <w:rStyle w:val="Hyperlink"/>
          </w:rPr>
          <w:t>https://scholarworks.uvm.edu/graddis/1371/</w:t>
        </w:r>
      </w:hyperlink>
      <w:r>
        <w:t xml:space="preserve"> </w:t>
      </w:r>
    </w:p>
    <w:p w14:paraId="50826D07" w14:textId="5110186A" w:rsidR="0056638C" w:rsidRDefault="0056638C">
      <w:pPr>
        <w:pStyle w:val="CommentText"/>
      </w:pPr>
      <w:r>
        <w:t>(</w:t>
      </w:r>
      <w:proofErr w:type="gramStart"/>
      <w:r>
        <w:t>paper</w:t>
      </w:r>
      <w:proofErr w:type="gramEnd"/>
      <w:r>
        <w:t xml:space="preserve"> </w:t>
      </w:r>
      <w:r w:rsidR="005571E7">
        <w:t xml:space="preserve">currently </w:t>
      </w:r>
      <w:r>
        <w:t xml:space="preserve">in review with Global Change Biology). Snow </w:t>
      </w:r>
      <w:r w:rsidR="005571E7">
        <w:t xml:space="preserve">is </w:t>
      </w:r>
      <w:r>
        <w:t>expected to have huge effects. Snow above the ice is difficult to measure via satellite and dangerous to sample safely – technology needs to advance more until this question can be addressed, but it is certainly warranted.</w:t>
      </w:r>
    </w:p>
  </w:comment>
  <w:comment w:id="80" w:author="Keeler, Kevin M" w:date="2021-04-06T14:06:00Z" w:initials="KKM">
    <w:p w14:paraId="66B968BA" w14:textId="77777777" w:rsidR="005571E7" w:rsidRDefault="005571E7" w:rsidP="005571E7">
      <w:pPr>
        <w:pStyle w:val="CommentText"/>
      </w:pPr>
      <w:r>
        <w:rPr>
          <w:rStyle w:val="CommentReference"/>
        </w:rPr>
        <w:annotationRef/>
      </w:r>
      <w:r>
        <w:t xml:space="preserve">I initially read this as odd as whatever comes after prioritizing survival becomes almost irrelevant. </w:t>
      </w:r>
      <w:proofErr w:type="gramStart"/>
      <w:r>
        <w:t>Of course</w:t>
      </w:r>
      <w:proofErr w:type="gramEnd"/>
      <w:r>
        <w:t xml:space="preserve"> survival is a priority. </w:t>
      </w:r>
    </w:p>
    <w:p w14:paraId="71F39796" w14:textId="77777777" w:rsidR="005571E7" w:rsidRDefault="005571E7" w:rsidP="005571E7">
      <w:pPr>
        <w:pStyle w:val="CommentText"/>
      </w:pPr>
      <w:r>
        <w:t>“”…whether managers should mimic natural environmental conditions to [increase?] survival during propagation.”</w:t>
      </w:r>
    </w:p>
  </w:comment>
  <w:comment w:id="81" w:author="Taylor Stewart" w:date="2021-05-12T11:48:00Z" w:initials="TS">
    <w:p w14:paraId="1843729F" w14:textId="620D6E9F" w:rsidR="005571E7" w:rsidRDefault="005571E7">
      <w:pPr>
        <w:pStyle w:val="CommentText"/>
      </w:pPr>
      <w:r>
        <w:rPr>
          <w:rStyle w:val="CommentReference"/>
        </w:rPr>
        <w:annotationRef/>
      </w:r>
      <w:r>
        <w:t>Done.</w:t>
      </w:r>
    </w:p>
  </w:comment>
  <w:comment w:id="84" w:author="Keeler, Kevin M" w:date="2021-04-06T14:06:00Z" w:initials="KKM">
    <w:p w14:paraId="00E30611" w14:textId="77777777" w:rsidR="00597710" w:rsidRDefault="00597710" w:rsidP="00597710">
      <w:pPr>
        <w:pStyle w:val="CommentText"/>
      </w:pPr>
      <w:r>
        <w:rPr>
          <w:rStyle w:val="CommentReference"/>
        </w:rPr>
        <w:annotationRef/>
      </w:r>
      <w:r>
        <w:t xml:space="preserve">I initially read this as odd as whatever comes after prioritizing survival becomes almost irrelevant. </w:t>
      </w:r>
      <w:proofErr w:type="gramStart"/>
      <w:r>
        <w:t>Of course</w:t>
      </w:r>
      <w:proofErr w:type="gramEnd"/>
      <w:r>
        <w:t xml:space="preserve"> survival is a priority. </w:t>
      </w:r>
    </w:p>
    <w:p w14:paraId="56BDB180" w14:textId="220A6580" w:rsidR="00597710" w:rsidRDefault="00597710" w:rsidP="00597710">
      <w:pPr>
        <w:pStyle w:val="CommentText"/>
      </w:pPr>
      <w:r>
        <w:t>“”…whether managers should mimic natural environmental conditions to [increase?] survival during propagation.”</w:t>
      </w:r>
    </w:p>
  </w:comment>
  <w:comment w:id="88" w:author="Keeler, Kevin M" w:date="2021-04-06T14:06:00Z" w:initials="KKM">
    <w:p w14:paraId="56A51307" w14:textId="6F1EE755" w:rsidR="00597710" w:rsidRDefault="00597710">
      <w:pPr>
        <w:pStyle w:val="CommentText"/>
      </w:pPr>
      <w:r>
        <w:rPr>
          <w:rStyle w:val="CommentReference"/>
        </w:rPr>
        <w:annotationRef/>
      </w:r>
      <w:r>
        <w:t>Might be in the loop with Bo Bunnell, Craig Williamson, and Nikki Berry on UV effects on survivability.</w:t>
      </w:r>
    </w:p>
  </w:comment>
  <w:comment w:id="89" w:author="Keeler, Kevin M" w:date="2021-04-06T14:06:00Z" w:initials="KKM">
    <w:p w14:paraId="7CCA60F5" w14:textId="2D6A5D7B" w:rsidR="00597710" w:rsidRDefault="00597710">
      <w:pPr>
        <w:pStyle w:val="CommentText"/>
      </w:pPr>
      <w:r>
        <w:rPr>
          <w:rStyle w:val="CommentReference"/>
        </w:rPr>
        <w:annotationRef/>
      </w:r>
      <w:r>
        <w:t xml:space="preserve">I think that feeds back into the quality of light idea presented in the abstract. </w:t>
      </w:r>
    </w:p>
  </w:comment>
  <w:comment w:id="90" w:author="Taylor Stewart" w:date="2021-05-12T11:49:00Z" w:initials="TS">
    <w:p w14:paraId="0514314E" w14:textId="50DD17AB" w:rsidR="005571E7" w:rsidRDefault="005571E7">
      <w:pPr>
        <w:pStyle w:val="CommentText"/>
      </w:pPr>
      <w:r>
        <w:rPr>
          <w:rStyle w:val="CommentReference"/>
        </w:rPr>
        <w:annotationRef/>
      </w:r>
      <w:r>
        <w:t xml:space="preserve">The idea of quality of light is tricky. This is why we were careful to use the term “light intensity” throughout to only represent the quantity of light exposure. </w:t>
      </w:r>
      <w:r w:rsidR="00305F2B">
        <w:t>Jason and Taylor</w:t>
      </w:r>
      <w:r>
        <w:t xml:space="preserve"> </w:t>
      </w:r>
      <w:r w:rsidR="00305F2B">
        <w:t>did have</w:t>
      </w:r>
      <w:r>
        <w:t xml:space="preserve"> a conversation with Craig Williamson a few years back, and </w:t>
      </w:r>
      <w:r w:rsidR="00305F2B">
        <w:t>Craig</w:t>
      </w:r>
      <w:r>
        <w:t xml:space="preserve"> </w:t>
      </w:r>
      <w:r w:rsidR="00305F2B">
        <w:t>was</w:t>
      </w:r>
      <w:r>
        <w:t xml:space="preserve"> </w:t>
      </w:r>
      <w:r w:rsidR="00305F2B">
        <w:t>only</w:t>
      </w:r>
      <w:r>
        <w:t xml:space="preserve"> looking at the effect of UV on larvae near the lake surface</w:t>
      </w:r>
      <w:r w:rsidR="00305F2B">
        <w:t xml:space="preserve"> (this may have changed since then)</w:t>
      </w:r>
      <w:r>
        <w:t>. We used full-spectrum lights as a way to not restrict the quality of light the embryos were exposed to. I could see a more focused study looking at UV, though. Shorter wavelengths (i.e., UV) have lower attenuation coefficients so</w:t>
      </w:r>
      <w:r w:rsidR="00305F2B">
        <w:t xml:space="preserve"> UV</w:t>
      </w:r>
      <w:r>
        <w:t xml:space="preserve"> could be more impactful at greater depths where longer wavelengths may be unable to reach, or extra intense in shallower water.</w:t>
      </w:r>
    </w:p>
  </w:comment>
  <w:comment w:id="91" w:author="Keeler, Kevin M" w:date="2021-04-06T14:08:00Z" w:initials="KKM">
    <w:p w14:paraId="42B297B5" w14:textId="77777777" w:rsidR="00597710" w:rsidRDefault="00597710" w:rsidP="00597710">
      <w:pPr>
        <w:pStyle w:val="CommentText"/>
      </w:pPr>
      <w:r>
        <w:rPr>
          <w:rStyle w:val="CommentReference"/>
        </w:rPr>
        <w:annotationRef/>
      </w:r>
      <w:r>
        <w:t xml:space="preserve">We have moved from T8 Florescent bulbs to a little bit more eco-friendly LEDs. </w:t>
      </w:r>
    </w:p>
    <w:p w14:paraId="5872CDB3" w14:textId="77777777" w:rsidR="00597710" w:rsidRDefault="00597710" w:rsidP="00597710">
      <w:pPr>
        <w:pStyle w:val="CommentText"/>
      </w:pPr>
    </w:p>
    <w:p w14:paraId="13841237" w14:textId="474A28CA" w:rsidR="00597710" w:rsidRDefault="00597710" w:rsidP="00597710">
      <w:pPr>
        <w:pStyle w:val="CommentText"/>
      </w:pPr>
      <w:r>
        <w:t xml:space="preserve">It makes </w:t>
      </w:r>
      <w:proofErr w:type="gramStart"/>
      <w:r>
        <w:t>me wonder now</w:t>
      </w:r>
      <w:proofErr w:type="gramEnd"/>
      <w:r>
        <w:t xml:space="preserve"> the impact on develop between the two lighting types in the lab. Not just for reared coregonines, but all species brought here.</w:t>
      </w:r>
    </w:p>
  </w:comment>
  <w:comment w:id="92" w:author="Keeler, Kevin M" w:date="2021-04-06T14:08:00Z" w:initials="KKM">
    <w:p w14:paraId="6DBD002A" w14:textId="018F5011" w:rsidR="00597710" w:rsidRDefault="00597710">
      <w:pPr>
        <w:pStyle w:val="CommentText"/>
      </w:pPr>
      <w:r>
        <w:rPr>
          <w:rStyle w:val="CommentReference"/>
        </w:rPr>
        <w:annotationRef/>
      </w:r>
      <w:r>
        <w:t xml:space="preserve">Chris </w:t>
      </w:r>
      <w:proofErr w:type="spellStart"/>
      <w:r>
        <w:t>Olds</w:t>
      </w:r>
      <w:proofErr w:type="spellEnd"/>
      <w:r>
        <w:t xml:space="preserve"> has presented on tank color affecting growth as well.</w:t>
      </w:r>
    </w:p>
    <w:p w14:paraId="163EFD1D" w14:textId="3512BE03" w:rsidR="00597710" w:rsidRDefault="00597710">
      <w:pPr>
        <w:pStyle w:val="CommentText"/>
      </w:pPr>
      <w:r>
        <w:t>Becoming very difficult to standardize as more and more physical parameters are becoming important.</w:t>
      </w:r>
    </w:p>
  </w:comment>
  <w:comment w:id="93" w:author="Taylor Stewart" w:date="2021-05-12T15:00:00Z" w:initials="TS">
    <w:p w14:paraId="2F99EE0B" w14:textId="55363AAC" w:rsidR="00305F2B" w:rsidRDefault="00305F2B">
      <w:pPr>
        <w:pStyle w:val="CommentText"/>
      </w:pPr>
      <w:r>
        <w:rPr>
          <w:rStyle w:val="CommentReference"/>
        </w:rPr>
        <w:annotationRef/>
      </w:r>
      <w:r>
        <w:t>Our lighting system came from ONCE Inc. in Minnesota (now just ONCE and owned by Signify – aka Philips). They have a whole team dedicated to the science behind light in animal care (mostly poultry and swine) and you may find something useful there.</w:t>
      </w:r>
    </w:p>
    <w:p w14:paraId="0B23529C" w14:textId="136D30C7" w:rsidR="00305F2B" w:rsidRDefault="002B0C95">
      <w:pPr>
        <w:pStyle w:val="CommentText"/>
      </w:pPr>
      <w:hyperlink r:id="rId5" w:history="1">
        <w:r w:rsidR="00305F2B" w:rsidRPr="009A0837">
          <w:rPr>
            <w:rStyle w:val="Hyperlink"/>
          </w:rPr>
          <w:t>https://www.once.lighting/</w:t>
        </w:r>
      </w:hyperlink>
      <w:r w:rsidR="00305F2B">
        <w:t xml:space="preserve"> </w:t>
      </w:r>
    </w:p>
  </w:comment>
  <w:comment w:id="98" w:author="Keeler, Kevin M" w:date="2021-04-06T14:13:00Z" w:initials="KKM">
    <w:p w14:paraId="4B511F48" w14:textId="77777777" w:rsidR="004A383C" w:rsidRDefault="004A383C">
      <w:pPr>
        <w:pStyle w:val="CommentText"/>
      </w:pPr>
      <w:r>
        <w:rPr>
          <w:rStyle w:val="CommentReference"/>
        </w:rPr>
        <w:annotationRef/>
      </w:r>
      <w:r>
        <w:t>As I stated that it was somewhat confusing using LS collections for light, then should you state :</w:t>
      </w:r>
    </w:p>
    <w:p w14:paraId="203A9C22" w14:textId="77777777" w:rsidR="004A383C" w:rsidRDefault="004A383C">
      <w:pPr>
        <w:pStyle w:val="CommentText"/>
      </w:pPr>
      <w:r>
        <w:t>“Lake Superior (field)”</w:t>
      </w:r>
    </w:p>
    <w:p w14:paraId="2F3EE795" w14:textId="77777777" w:rsidR="004A383C" w:rsidRDefault="004A383C">
      <w:pPr>
        <w:pStyle w:val="CommentText"/>
      </w:pPr>
      <w:r>
        <w:t>“Laboratory (LS and LO treatments)”</w:t>
      </w:r>
    </w:p>
    <w:p w14:paraId="778020C2" w14:textId="77777777" w:rsidR="004A383C" w:rsidRDefault="004A383C">
      <w:pPr>
        <w:pStyle w:val="CommentText"/>
      </w:pPr>
      <w:r>
        <w:t>Something similar?</w:t>
      </w:r>
    </w:p>
    <w:p w14:paraId="11F2DFF0" w14:textId="77777777" w:rsidR="004A383C" w:rsidRDefault="004A383C">
      <w:pPr>
        <w:pStyle w:val="CommentText"/>
      </w:pPr>
    </w:p>
    <w:p w14:paraId="7A684EEF" w14:textId="73CA14F3" w:rsidR="004A383C" w:rsidRDefault="004A383C">
      <w:pPr>
        <w:pStyle w:val="CommentText"/>
      </w:pPr>
      <w:r>
        <w:t>It took me a while through the paper to realize that only LS had light data collected.</w:t>
      </w:r>
    </w:p>
  </w:comment>
  <w:comment w:id="99" w:author="Taylor Stewart" w:date="2021-05-12T13:13:00Z" w:initials="TS">
    <w:p w14:paraId="363E1573" w14:textId="0107ADA4" w:rsidR="00784C5A" w:rsidRDefault="00784C5A">
      <w:pPr>
        <w:pStyle w:val="CommentText"/>
      </w:pPr>
      <w:r>
        <w:rPr>
          <w:rStyle w:val="CommentReference"/>
        </w:rPr>
        <w:annotationRef/>
      </w:r>
      <w:r>
        <w:t>Add</w:t>
      </w:r>
      <w:r w:rsidR="0051643F">
        <w:t>ed</w:t>
      </w:r>
      <w:r>
        <w:t xml:space="preserve"> ‘field’</w:t>
      </w:r>
      <w:r w:rsidR="0051643F">
        <w:t xml:space="preserve"> (but in </w:t>
      </w:r>
      <w:r w:rsidR="00A61D9B">
        <w:t>opposite way of suggestion to stay consistent with field and laboratory)</w:t>
      </w:r>
      <w:r>
        <w:t xml:space="preserve"> to clarify</w:t>
      </w:r>
      <w:r w:rsidR="00A61D9B">
        <w:t>. W</w:t>
      </w:r>
      <w:r>
        <w:t>e feel ‘laboratory’ is sufficient to suggest the light environment used for treatments.</w:t>
      </w:r>
    </w:p>
  </w:comment>
  <w:comment w:id="104" w:author="Keeler, Kevin M" w:date="2021-04-06T14:16:00Z" w:initials="KKM">
    <w:p w14:paraId="3448AAF5" w14:textId="34890B94" w:rsidR="004A383C" w:rsidRDefault="004A383C" w:rsidP="004A383C">
      <w:pPr>
        <w:pStyle w:val="CommentText"/>
      </w:pPr>
      <w:r>
        <w:rPr>
          <w:rStyle w:val="CommentReference"/>
        </w:rPr>
        <w:annotationRef/>
      </w:r>
      <w:r>
        <w:t>See previous email comment about switching the groupings.</w:t>
      </w:r>
    </w:p>
    <w:p w14:paraId="51069551" w14:textId="62D34714" w:rsidR="004A383C" w:rsidRDefault="004A383C" w:rsidP="004A383C">
      <w:pPr>
        <w:pStyle w:val="CommentText"/>
      </w:pPr>
      <w:r>
        <w:t>The story comes across better, to me, with the survival, length at hatch, and yolk-sac volume all under one panel, then the incubation period and accumulated degree days paired together.</w:t>
      </w:r>
    </w:p>
  </w:comment>
  <w:comment w:id="105" w:author="Taylor Stewart" w:date="2021-05-13T08:52:00Z" w:initials="TS">
    <w:p w14:paraId="6D12C080" w14:textId="68DD72B5" w:rsidR="00A61D9B" w:rsidRDefault="00A61D9B">
      <w:pPr>
        <w:pStyle w:val="CommentText"/>
      </w:pPr>
      <w:r>
        <w:rPr>
          <w:rStyle w:val="CommentReference"/>
        </w:rPr>
        <w:annotationRef/>
      </w:r>
      <w:r>
        <w:t>Not sure what email this is</w:t>
      </w:r>
      <w:r w:rsidR="007E04C8">
        <w:t xml:space="preserve"> but here is a potential response:</w:t>
      </w:r>
    </w:p>
    <w:p w14:paraId="7E397779" w14:textId="31271E5A" w:rsidR="007E04C8" w:rsidRDefault="007E04C8">
      <w:pPr>
        <w:pStyle w:val="CommentText"/>
      </w:pPr>
    </w:p>
    <w:p w14:paraId="44C438CA" w14:textId="77777777" w:rsidR="007E04C8" w:rsidRDefault="007E04C8">
      <w:pPr>
        <w:pStyle w:val="CommentText"/>
      </w:pPr>
    </w:p>
    <w:p w14:paraId="6A414E7A" w14:textId="1D5618C7" w:rsidR="007E04C8" w:rsidRDefault="007E04C8">
      <w:pPr>
        <w:pStyle w:val="CommentText"/>
      </w:pPr>
      <w:r>
        <w:t>We prefer to maintain the figure arrangements as is. They are currently arranged by developmental (survival and incubation period) and morphological (LAH an YSV) traits. Incubation period can impact embryo survival (development time and rate), but LAH and YSV does not impact embryo survival.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E304A81" w15:done="0"/>
  <w15:commentEx w15:paraId="39845711" w15:paraIdParent="4E304A81" w15:done="0"/>
  <w15:commentEx w15:paraId="7E8FD53A" w15:done="0"/>
  <w15:commentEx w15:paraId="631D2EE7" w15:paraIdParent="7E8FD53A" w15:done="0"/>
  <w15:commentEx w15:paraId="4E954319" w15:done="0"/>
  <w15:commentEx w15:paraId="71F6C6E0" w15:paraIdParent="4E954319" w15:done="0"/>
  <w15:commentEx w15:paraId="204ABC9B" w15:done="0"/>
  <w15:commentEx w15:paraId="014ABD47" w15:paraIdParent="204ABC9B" w15:done="0"/>
  <w15:commentEx w15:paraId="5C20A59B" w15:done="0"/>
  <w15:commentEx w15:paraId="6FDD7C55" w15:done="0"/>
  <w15:commentEx w15:paraId="654D1D92" w15:done="0"/>
  <w15:commentEx w15:paraId="0BA320A2" w15:paraIdParent="654D1D92" w15:done="0"/>
  <w15:commentEx w15:paraId="65701B7B" w15:done="0"/>
  <w15:commentEx w15:paraId="1683DA8D" w15:done="0"/>
  <w15:commentEx w15:paraId="758EF487" w15:paraIdParent="1683DA8D" w15:done="0"/>
  <w15:commentEx w15:paraId="7C68C352" w15:done="0"/>
  <w15:commentEx w15:paraId="43B0DE2C" w15:done="0"/>
  <w15:commentEx w15:paraId="402AB937" w15:paraIdParent="43B0DE2C" w15:done="0"/>
  <w15:commentEx w15:paraId="3795AC1C" w15:paraIdParent="43B0DE2C" w15:done="0"/>
  <w15:commentEx w15:paraId="233D0065" w15:done="0"/>
  <w15:commentEx w15:paraId="7A37290B" w15:paraIdParent="233D0065" w15:done="0"/>
  <w15:commentEx w15:paraId="15D4C6C1" w15:done="0"/>
  <w15:commentEx w15:paraId="4AF4D674" w15:paraIdParent="15D4C6C1" w15:done="0"/>
  <w15:commentEx w15:paraId="725134AF" w15:paraIdParent="15D4C6C1" w15:done="0"/>
  <w15:commentEx w15:paraId="759EE0CA" w15:done="0"/>
  <w15:commentEx w15:paraId="6B0CF44A" w15:paraIdParent="759EE0CA" w15:done="0"/>
  <w15:commentEx w15:paraId="7EFEDF68" w15:done="0"/>
  <w15:commentEx w15:paraId="4600184A" w15:paraIdParent="7EFEDF68" w15:done="0"/>
  <w15:commentEx w15:paraId="6931948E" w15:paraIdParent="7EFEDF68" w15:done="0"/>
  <w15:commentEx w15:paraId="36F3904A" w15:done="0"/>
  <w15:commentEx w15:paraId="3B3F3679" w15:paraIdParent="36F3904A" w15:done="0"/>
  <w15:commentEx w15:paraId="4EF3EA29" w15:done="0"/>
  <w15:commentEx w15:paraId="55650CE0" w15:paraIdParent="4EF3EA29" w15:done="0"/>
  <w15:commentEx w15:paraId="4FECE997" w15:done="0"/>
  <w15:commentEx w15:paraId="2ABF3CD5" w15:paraIdParent="4FECE997" w15:done="0"/>
  <w15:commentEx w15:paraId="19906D07" w15:done="0"/>
  <w15:commentEx w15:paraId="026821D6" w15:paraIdParent="19906D07" w15:done="0"/>
  <w15:commentEx w15:paraId="65C31970" w15:done="0"/>
  <w15:commentEx w15:paraId="64C739F5" w15:paraIdParent="65C31970" w15:done="0"/>
  <w15:commentEx w15:paraId="723770FF" w15:paraIdParent="65C31970" w15:done="0"/>
  <w15:commentEx w15:paraId="479B8D75" w15:paraIdParent="65C31970" w15:done="0"/>
  <w15:commentEx w15:paraId="6919E51F" w15:paraIdParent="65C31970" w15:done="0"/>
  <w15:commentEx w15:paraId="12917C1B" w15:paraIdParent="65C31970" w15:done="0"/>
  <w15:commentEx w15:paraId="72C39951" w15:done="0"/>
  <w15:commentEx w15:paraId="76D64228" w15:paraIdParent="72C39951" w15:done="0"/>
  <w15:commentEx w15:paraId="62EA0551" w15:done="0"/>
  <w15:commentEx w15:paraId="1C681086" w15:paraIdParent="62EA0551" w15:done="0"/>
  <w15:commentEx w15:paraId="3CDF1C8C" w15:done="0"/>
  <w15:commentEx w15:paraId="50826D07" w15:paraIdParent="3CDF1C8C" w15:done="0"/>
  <w15:commentEx w15:paraId="71F39796" w15:done="0"/>
  <w15:commentEx w15:paraId="1843729F" w15:paraIdParent="71F39796" w15:done="0"/>
  <w15:commentEx w15:paraId="56BDB180" w15:done="0"/>
  <w15:commentEx w15:paraId="56A51307" w15:done="0"/>
  <w15:commentEx w15:paraId="7CCA60F5" w15:paraIdParent="56A51307" w15:done="0"/>
  <w15:commentEx w15:paraId="0514314E" w15:paraIdParent="56A51307" w15:done="0"/>
  <w15:commentEx w15:paraId="13841237" w15:done="0"/>
  <w15:commentEx w15:paraId="163EFD1D" w15:paraIdParent="13841237" w15:done="0"/>
  <w15:commentEx w15:paraId="0B23529C" w15:paraIdParent="13841237" w15:done="0"/>
  <w15:commentEx w15:paraId="7A684EEF" w15:done="0"/>
  <w15:commentEx w15:paraId="363E1573" w15:paraIdParent="7A684EEF" w15:done="0"/>
  <w15:commentEx w15:paraId="51069551" w15:done="0"/>
  <w15:commentEx w15:paraId="6A414E7A" w15:paraIdParent="510695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16E10C" w16cex:dateUtc="2021-04-06T17:30:00Z"/>
  <w16cex:commentExtensible w16cex:durableId="244640FC" w16cex:dateUtc="2021-05-12T15:56:00Z"/>
  <w16cex:commentExtensible w16cex:durableId="2416E33D" w16cex:dateUtc="2021-04-06T17:40:00Z"/>
  <w16cex:commentExtensible w16cex:durableId="24465D9D" w16cex:dateUtc="2021-05-12T17:58:00Z"/>
  <w16cex:commentExtensible w16cex:durableId="2416E2B3" w16cex:dateUtc="2021-04-06T17:37:00Z"/>
  <w16cex:commentExtensible w16cex:durableId="24465F91" w16cex:dateUtc="2021-05-12T18:07:00Z"/>
  <w16cex:commentExtensible w16cex:durableId="2416E365" w16cex:dateUtc="2021-04-06T17:40:00Z"/>
  <w16cex:commentExtensible w16cex:durableId="24465D6F" w16cex:dateUtc="2021-05-12T17:58:00Z"/>
  <w16cex:commentExtensible w16cex:durableId="2416E384" w16cex:dateUtc="2021-04-06T17:41:00Z"/>
  <w16cex:commentExtensible w16cex:durableId="2416E3F5" w16cex:dateUtc="2021-04-06T17:43:00Z"/>
  <w16cex:commentExtensible w16cex:durableId="2416E472" w16cex:dateUtc="2021-04-06T17:45:00Z"/>
  <w16cex:commentExtensible w16cex:durableId="2446419F" w16cex:dateUtc="2021-05-12T15:59:00Z"/>
  <w16cex:commentExtensible w16cex:durableId="2416E4BE" w16cex:dateUtc="2021-04-06T17:46:00Z"/>
  <w16cex:commentExtensible w16cex:durableId="2416E521" w16cex:dateUtc="2021-04-06T17:48:00Z"/>
  <w16cex:commentExtensible w16cex:durableId="24464229" w16cex:dateUtc="2021-05-12T16:01:00Z"/>
  <w16cex:commentExtensible w16cex:durableId="2416E578" w16cex:dateUtc="2021-04-06T17:49:00Z"/>
  <w16cex:commentExtensible w16cex:durableId="2416E5C0" w16cex:dateUtc="2021-04-06T17:50:00Z"/>
  <w16cex:commentExtensible w16cex:durableId="2416E5C7" w16cex:dateUtc="2021-04-06T17:51:00Z"/>
  <w16cex:commentExtensible w16cex:durableId="2446429D" w16cex:dateUtc="2021-05-12T16:03:00Z"/>
  <w16cex:commentExtensible w16cex:durableId="2416E5E2" w16cex:dateUtc="2021-04-06T17:51:00Z"/>
  <w16cex:commentExtensible w16cex:durableId="244637A2" w16cex:dateUtc="2021-05-12T15:16:00Z"/>
  <w16cex:commentExtensible w16cex:durableId="2416E5EF" w16cex:dateUtc="2021-04-06T17:51:00Z"/>
  <w16cex:commentExtensible w16cex:durableId="2416F4DA" w16cex:dateUtc="2021-04-06T18:55:00Z"/>
  <w16cex:commentExtensible w16cex:durableId="244642BE" w16cex:dateUtc="2021-05-12T16:04:00Z"/>
  <w16cex:commentExtensible w16cex:durableId="2416E607" w16cex:dateUtc="2021-04-06T17:52:00Z"/>
  <w16cex:commentExtensible w16cex:durableId="244639A4" w16cex:dateUtc="2021-05-12T15:25:00Z"/>
  <w16cex:commentExtensible w16cex:durableId="2416E6E9" w16cex:dateUtc="2021-04-06T17:55:00Z"/>
  <w16cex:commentExtensible w16cex:durableId="2416E6F3" w16cex:dateUtc="2021-04-06T17:56:00Z"/>
  <w16cex:commentExtensible w16cex:durableId="244639F9" w16cex:dateUtc="2021-05-12T15:26:00Z"/>
  <w16cex:commentExtensible w16cex:durableId="2416E81E" w16cex:dateUtc="2021-04-06T18:01:00Z"/>
  <w16cex:commentExtensible w16cex:durableId="244644B2" w16cex:dateUtc="2021-05-12T16:12:00Z"/>
  <w16cex:commentExtensible w16cex:durableId="2416E874" w16cex:dateUtc="2021-04-06T18:02:00Z"/>
  <w16cex:commentExtensible w16cex:durableId="24464462" w16cex:dateUtc="2021-05-12T16:11:00Z"/>
  <w16cex:commentExtensible w16cex:durableId="2416E89A" w16cex:dateUtc="2021-04-06T18:03:00Z"/>
  <w16cex:commentExtensible w16cex:durableId="24463AA2" w16cex:dateUtc="2021-05-12T15:29:00Z"/>
  <w16cex:commentExtensible w16cex:durableId="2416E8B4" w16cex:dateUtc="2021-04-06T18:03:00Z"/>
  <w16cex:commentExtensible w16cex:durableId="2416E8CB" w16cex:dateUtc="2021-04-06T18:03:00Z"/>
  <w16cex:commentExtensible w16cex:durableId="2416E8F2" w16cex:dateUtc="2021-04-06T18:04:00Z"/>
  <w16cex:commentExtensible w16cex:durableId="2416E8F9" w16cex:dateUtc="2021-04-06T18:04:00Z"/>
  <w16cex:commentExtensible w16cex:durableId="2416E903" w16cex:dateUtc="2021-04-06T18:04:00Z"/>
  <w16cex:commentExtensible w16cex:durableId="2416E914" w16cex:dateUtc="2021-04-06T18:05:00Z"/>
  <w16cex:commentExtensible w16cex:durableId="2416E91A" w16cex:dateUtc="2021-04-06T18:05:00Z"/>
  <w16cex:commentExtensible w16cex:durableId="24464840" w16cex:dateUtc="2021-05-12T16:27:00Z"/>
  <w16cex:commentExtensible w16cex:durableId="2416E927" w16cex:dateUtc="2021-04-06T18:05:00Z"/>
  <w16cex:commentExtensible w16cex:durableId="24463C12" w16cex:dateUtc="2021-05-12T15:35:00Z"/>
  <w16cex:commentExtensible w16cex:durableId="2416E93D" w16cex:dateUtc="2021-04-06T18:05:00Z"/>
  <w16cex:commentExtensible w16cex:durableId="24463D8E" w16cex:dateUtc="2021-05-12T15:42:00Z"/>
  <w16cex:commentExtensible w16cex:durableId="2416E94B" w16cex:dateUtc="2021-04-06T18:06:00Z"/>
  <w16cex:commentExtensible w16cex:durableId="24463DCE" w16cex:dateUtc="2021-05-12T15:43:00Z"/>
  <w16cex:commentExtensible w16cex:durableId="24463ECF" w16cex:dateUtc="2021-04-06T18:06:00Z"/>
  <w16cex:commentExtensible w16cex:durableId="24463F0D" w16cex:dateUtc="2021-05-12T15:48:00Z"/>
  <w16cex:commentExtensible w16cex:durableId="2416E962" w16cex:dateUtc="2021-04-06T18:06:00Z"/>
  <w16cex:commentExtensible w16cex:durableId="2416E97C" w16cex:dateUtc="2021-04-06T18:06:00Z"/>
  <w16cex:commentExtensible w16cex:durableId="2416E97F" w16cex:dateUtc="2021-04-06T18:06:00Z"/>
  <w16cex:commentExtensible w16cex:durableId="24463F2F" w16cex:dateUtc="2021-05-12T15:49:00Z"/>
  <w16cex:commentExtensible w16cex:durableId="2416E9C1" w16cex:dateUtc="2021-04-06T18:08:00Z"/>
  <w16cex:commentExtensible w16cex:durableId="2416E9C7" w16cex:dateUtc="2021-04-06T18:08:00Z"/>
  <w16cex:commentExtensible w16cex:durableId="24466BF5" w16cex:dateUtc="2021-05-12T19:00:00Z"/>
  <w16cex:commentExtensible w16cex:durableId="2416EAEE" w16cex:dateUtc="2021-04-06T18:13:00Z"/>
  <w16cex:commentExtensible w16cex:durableId="244652EA" w16cex:dateUtc="2021-05-12T17:13:00Z"/>
  <w16cex:commentExtensible w16cex:durableId="2416EBAC" w16cex:dateUtc="2021-04-06T18:16:00Z"/>
  <w16cex:commentExtensible w16cex:durableId="24476736" w16cex:dateUtc="2021-05-13T12: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E304A81" w16cid:durableId="2416E10C"/>
  <w16cid:commentId w16cid:paraId="39845711" w16cid:durableId="244640FC"/>
  <w16cid:commentId w16cid:paraId="7E8FD53A" w16cid:durableId="2416E33D"/>
  <w16cid:commentId w16cid:paraId="631D2EE7" w16cid:durableId="24465D9D"/>
  <w16cid:commentId w16cid:paraId="4E954319" w16cid:durableId="2416E2B3"/>
  <w16cid:commentId w16cid:paraId="71F6C6E0" w16cid:durableId="24465F91"/>
  <w16cid:commentId w16cid:paraId="204ABC9B" w16cid:durableId="2416E365"/>
  <w16cid:commentId w16cid:paraId="014ABD47" w16cid:durableId="24465D6F"/>
  <w16cid:commentId w16cid:paraId="5C20A59B" w16cid:durableId="2416E384"/>
  <w16cid:commentId w16cid:paraId="6FDD7C55" w16cid:durableId="2416E3F5"/>
  <w16cid:commentId w16cid:paraId="654D1D92" w16cid:durableId="2416E472"/>
  <w16cid:commentId w16cid:paraId="0BA320A2" w16cid:durableId="2446419F"/>
  <w16cid:commentId w16cid:paraId="65701B7B" w16cid:durableId="2416E4BE"/>
  <w16cid:commentId w16cid:paraId="1683DA8D" w16cid:durableId="2416E521"/>
  <w16cid:commentId w16cid:paraId="758EF487" w16cid:durableId="24464229"/>
  <w16cid:commentId w16cid:paraId="7C68C352" w16cid:durableId="2416E578"/>
  <w16cid:commentId w16cid:paraId="43B0DE2C" w16cid:durableId="2416E5C0"/>
  <w16cid:commentId w16cid:paraId="402AB937" w16cid:durableId="2416E5C7"/>
  <w16cid:commentId w16cid:paraId="3795AC1C" w16cid:durableId="2446429D"/>
  <w16cid:commentId w16cid:paraId="233D0065" w16cid:durableId="2416E5E2"/>
  <w16cid:commentId w16cid:paraId="7A37290B" w16cid:durableId="244637A2"/>
  <w16cid:commentId w16cid:paraId="15D4C6C1" w16cid:durableId="2416E5EF"/>
  <w16cid:commentId w16cid:paraId="4AF4D674" w16cid:durableId="2416F4DA"/>
  <w16cid:commentId w16cid:paraId="725134AF" w16cid:durableId="244642BE"/>
  <w16cid:commentId w16cid:paraId="759EE0CA" w16cid:durableId="2416E607"/>
  <w16cid:commentId w16cid:paraId="6B0CF44A" w16cid:durableId="244639A4"/>
  <w16cid:commentId w16cid:paraId="7EFEDF68" w16cid:durableId="2416E6E9"/>
  <w16cid:commentId w16cid:paraId="4600184A" w16cid:durableId="2416E6F3"/>
  <w16cid:commentId w16cid:paraId="6931948E" w16cid:durableId="244639F9"/>
  <w16cid:commentId w16cid:paraId="36F3904A" w16cid:durableId="2416E81E"/>
  <w16cid:commentId w16cid:paraId="3B3F3679" w16cid:durableId="244644B2"/>
  <w16cid:commentId w16cid:paraId="4EF3EA29" w16cid:durableId="2416E874"/>
  <w16cid:commentId w16cid:paraId="55650CE0" w16cid:durableId="24464462"/>
  <w16cid:commentId w16cid:paraId="4FECE997" w16cid:durableId="2416E89A"/>
  <w16cid:commentId w16cid:paraId="2ABF3CD5" w16cid:durableId="24463AA2"/>
  <w16cid:commentId w16cid:paraId="19906D07" w16cid:durableId="2416E8B4"/>
  <w16cid:commentId w16cid:paraId="026821D6" w16cid:durableId="2416E8CB"/>
  <w16cid:commentId w16cid:paraId="65C31970" w16cid:durableId="2416E8F2"/>
  <w16cid:commentId w16cid:paraId="64C739F5" w16cid:durableId="2416E8F9"/>
  <w16cid:commentId w16cid:paraId="723770FF" w16cid:durableId="2416E903"/>
  <w16cid:commentId w16cid:paraId="479B8D75" w16cid:durableId="2416E914"/>
  <w16cid:commentId w16cid:paraId="6919E51F" w16cid:durableId="2416E91A"/>
  <w16cid:commentId w16cid:paraId="12917C1B" w16cid:durableId="24464840"/>
  <w16cid:commentId w16cid:paraId="72C39951" w16cid:durableId="2416E927"/>
  <w16cid:commentId w16cid:paraId="76D64228" w16cid:durableId="24463C12"/>
  <w16cid:commentId w16cid:paraId="62EA0551" w16cid:durableId="2416E93D"/>
  <w16cid:commentId w16cid:paraId="1C681086" w16cid:durableId="24463D8E"/>
  <w16cid:commentId w16cid:paraId="3CDF1C8C" w16cid:durableId="2416E94B"/>
  <w16cid:commentId w16cid:paraId="50826D07" w16cid:durableId="24463DCE"/>
  <w16cid:commentId w16cid:paraId="71F39796" w16cid:durableId="24463ECF"/>
  <w16cid:commentId w16cid:paraId="1843729F" w16cid:durableId="24463F0D"/>
  <w16cid:commentId w16cid:paraId="56BDB180" w16cid:durableId="2416E962"/>
  <w16cid:commentId w16cid:paraId="56A51307" w16cid:durableId="2416E97C"/>
  <w16cid:commentId w16cid:paraId="7CCA60F5" w16cid:durableId="2416E97F"/>
  <w16cid:commentId w16cid:paraId="0514314E" w16cid:durableId="24463F2F"/>
  <w16cid:commentId w16cid:paraId="13841237" w16cid:durableId="2416E9C1"/>
  <w16cid:commentId w16cid:paraId="163EFD1D" w16cid:durableId="2416E9C7"/>
  <w16cid:commentId w16cid:paraId="0B23529C" w16cid:durableId="24466BF5"/>
  <w16cid:commentId w16cid:paraId="7A684EEF" w16cid:durableId="2416EAEE"/>
  <w16cid:commentId w16cid:paraId="363E1573" w16cid:durableId="244652EA"/>
  <w16cid:commentId w16cid:paraId="51069551" w16cid:durableId="2416EBAC"/>
  <w16cid:commentId w16cid:paraId="6A414E7A" w16cid:durableId="2447673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49F0EF" w14:textId="77777777" w:rsidR="002B0C95" w:rsidRDefault="002B0C95">
      <w:r>
        <w:separator/>
      </w:r>
    </w:p>
  </w:endnote>
  <w:endnote w:type="continuationSeparator" w:id="0">
    <w:p w14:paraId="1BBE466E" w14:textId="77777777" w:rsidR="002B0C95" w:rsidRDefault="002B0C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altName w:val="﷽﷽﷽﷽﷽﷽﷽﷽湠[怀"/>
    <w:panose1 w:val="02040502050405020303"/>
    <w:charset w:val="00"/>
    <w:family w:val="roman"/>
    <w:pitch w:val="variable"/>
    <w:sig w:usb0="00000287" w:usb1="00000000" w:usb2="00000000" w:usb3="00000000" w:csb0="0000009F" w:csb1="00000000"/>
  </w:font>
  <w:font w:name="Gungsuh">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C7" w14:textId="695A27B8" w:rsidR="00597710" w:rsidRDefault="00597710">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DC0DAA" w14:textId="77777777" w:rsidR="002B0C95" w:rsidRDefault="002B0C95">
      <w:r>
        <w:separator/>
      </w:r>
    </w:p>
  </w:footnote>
  <w:footnote w:type="continuationSeparator" w:id="0">
    <w:p w14:paraId="7416A955" w14:textId="77777777" w:rsidR="002B0C95" w:rsidRDefault="002B0C95">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ylor Stewart">
    <w15:presenceInfo w15:providerId="AD" w15:userId="S::tstewar1@uvm.edu::a23ef66b-aa0a-48cb-bfb7-b5d061cffda6"/>
  </w15:person>
  <w15:person w15:author="Keeler, Kevin M">
    <w15:presenceInfo w15:providerId="AD" w15:userId="S::kkeeler@usgs.gov::8e1c2e51-ed97-4df8-a2a6-8c2c2a3451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0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915"/>
    <w:rsid w:val="00033EE1"/>
    <w:rsid w:val="00050162"/>
    <w:rsid w:val="000E192B"/>
    <w:rsid w:val="0011296A"/>
    <w:rsid w:val="00131E43"/>
    <w:rsid w:val="0015413E"/>
    <w:rsid w:val="00160496"/>
    <w:rsid w:val="001641E1"/>
    <w:rsid w:val="001C2D75"/>
    <w:rsid w:val="001D3F0A"/>
    <w:rsid w:val="001E3F5C"/>
    <w:rsid w:val="001E5124"/>
    <w:rsid w:val="00240020"/>
    <w:rsid w:val="00290AD5"/>
    <w:rsid w:val="002B0C95"/>
    <w:rsid w:val="002D3275"/>
    <w:rsid w:val="002F7478"/>
    <w:rsid w:val="00300409"/>
    <w:rsid w:val="00305F2B"/>
    <w:rsid w:val="00314BA8"/>
    <w:rsid w:val="003F7B37"/>
    <w:rsid w:val="00423E30"/>
    <w:rsid w:val="00481D50"/>
    <w:rsid w:val="004A383C"/>
    <w:rsid w:val="004E3570"/>
    <w:rsid w:val="004F00A7"/>
    <w:rsid w:val="0051643F"/>
    <w:rsid w:val="005571E7"/>
    <w:rsid w:val="0056638C"/>
    <w:rsid w:val="00596CF9"/>
    <w:rsid w:val="00597710"/>
    <w:rsid w:val="005B500C"/>
    <w:rsid w:val="00603210"/>
    <w:rsid w:val="00661C7A"/>
    <w:rsid w:val="00671144"/>
    <w:rsid w:val="00674C57"/>
    <w:rsid w:val="006C401C"/>
    <w:rsid w:val="006E07F6"/>
    <w:rsid w:val="007567B8"/>
    <w:rsid w:val="00784C5A"/>
    <w:rsid w:val="0078618C"/>
    <w:rsid w:val="007917C1"/>
    <w:rsid w:val="007B6148"/>
    <w:rsid w:val="007C2C9E"/>
    <w:rsid w:val="007D392A"/>
    <w:rsid w:val="007E04C8"/>
    <w:rsid w:val="008019A6"/>
    <w:rsid w:val="008406B0"/>
    <w:rsid w:val="00891286"/>
    <w:rsid w:val="008B6822"/>
    <w:rsid w:val="008C20C4"/>
    <w:rsid w:val="008E64E5"/>
    <w:rsid w:val="009169C3"/>
    <w:rsid w:val="00954FDF"/>
    <w:rsid w:val="009D3269"/>
    <w:rsid w:val="009E5A8B"/>
    <w:rsid w:val="00A56603"/>
    <w:rsid w:val="00A61D9B"/>
    <w:rsid w:val="00A91A8E"/>
    <w:rsid w:val="00AA59CC"/>
    <w:rsid w:val="00C0478F"/>
    <w:rsid w:val="00C70D9E"/>
    <w:rsid w:val="00C76760"/>
    <w:rsid w:val="00CD3020"/>
    <w:rsid w:val="00CF7C1D"/>
    <w:rsid w:val="00D71B05"/>
    <w:rsid w:val="00D90EEB"/>
    <w:rsid w:val="00D96423"/>
    <w:rsid w:val="00E37915"/>
    <w:rsid w:val="00E738A2"/>
    <w:rsid w:val="00EB4A5A"/>
    <w:rsid w:val="00EF7148"/>
    <w:rsid w:val="00F3050D"/>
    <w:rsid w:val="00FA5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F29101"/>
  <w15:docId w15:val="{D4A8DCC1-D12D-A040-9FAE-F1003019C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06B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F114C7"/>
    <w:rPr>
      <w:sz w:val="22"/>
      <w:szCs w:val="22"/>
    </w:rPr>
  </w:style>
  <w:style w:type="paragraph" w:styleId="NormalWeb">
    <w:name w:val="Normal (Web)"/>
    <w:basedOn w:val="Normal"/>
    <w:uiPriority w:val="99"/>
    <w:unhideWhenUsed/>
    <w:rsid w:val="00DD7651"/>
    <w:pPr>
      <w:spacing w:before="100" w:beforeAutospacing="1" w:after="100" w:afterAutospacing="1"/>
    </w:pPr>
  </w:style>
  <w:style w:type="paragraph" w:styleId="ListParagraph">
    <w:name w:val="List Paragraph"/>
    <w:basedOn w:val="Normal"/>
    <w:uiPriority w:val="34"/>
    <w:qFormat/>
    <w:rsid w:val="008A164E"/>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1009BA"/>
    <w:rPr>
      <w:rFonts w:eastAsiaTheme="minorHAnsi"/>
      <w:sz w:val="18"/>
      <w:szCs w:val="18"/>
    </w:rPr>
  </w:style>
  <w:style w:type="character" w:customStyle="1" w:styleId="BalloonTextChar">
    <w:name w:val="Balloon Text Char"/>
    <w:basedOn w:val="DefaultParagraphFont"/>
    <w:link w:val="BalloonText"/>
    <w:uiPriority w:val="99"/>
    <w:semiHidden/>
    <w:rsid w:val="001009BA"/>
    <w:rPr>
      <w:rFonts w:ascii="Times New Roman" w:hAnsi="Times New Roman" w:cs="Times New Roman"/>
      <w:sz w:val="18"/>
      <w:szCs w:val="18"/>
    </w:rPr>
  </w:style>
  <w:style w:type="table" w:styleId="TableGrid">
    <w:name w:val="Table Grid"/>
    <w:basedOn w:val="TableNormal"/>
    <w:uiPriority w:val="39"/>
    <w:rsid w:val="00C42E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D2309"/>
    <w:rPr>
      <w:color w:val="808080"/>
    </w:rPr>
  </w:style>
  <w:style w:type="character" w:styleId="CommentReference">
    <w:name w:val="annotation reference"/>
    <w:basedOn w:val="DefaultParagraphFont"/>
    <w:uiPriority w:val="99"/>
    <w:semiHidden/>
    <w:unhideWhenUsed/>
    <w:rsid w:val="0077646D"/>
    <w:rPr>
      <w:sz w:val="16"/>
      <w:szCs w:val="16"/>
    </w:rPr>
  </w:style>
  <w:style w:type="paragraph" w:styleId="CommentText">
    <w:name w:val="annotation text"/>
    <w:basedOn w:val="Normal"/>
    <w:link w:val="CommentTextChar"/>
    <w:uiPriority w:val="99"/>
    <w:unhideWhenUsed/>
    <w:rsid w:val="0077646D"/>
    <w:rPr>
      <w:sz w:val="20"/>
      <w:szCs w:val="20"/>
    </w:rPr>
  </w:style>
  <w:style w:type="character" w:customStyle="1" w:styleId="CommentTextChar">
    <w:name w:val="Comment Text Char"/>
    <w:basedOn w:val="DefaultParagraphFont"/>
    <w:link w:val="CommentText"/>
    <w:uiPriority w:val="99"/>
    <w:rsid w:val="0077646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77646D"/>
    <w:rPr>
      <w:b/>
      <w:bCs/>
    </w:rPr>
  </w:style>
  <w:style w:type="character" w:customStyle="1" w:styleId="CommentSubjectChar">
    <w:name w:val="Comment Subject Char"/>
    <w:basedOn w:val="CommentTextChar"/>
    <w:link w:val="CommentSubject"/>
    <w:uiPriority w:val="99"/>
    <w:semiHidden/>
    <w:rsid w:val="0077646D"/>
    <w:rPr>
      <w:rFonts w:ascii="Times New Roman" w:eastAsia="Times New Roman" w:hAnsi="Times New Roman" w:cs="Times New Roman"/>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rPr>
      <w:sz w:val="20"/>
      <w:szCs w:val="20"/>
    </w:rPr>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4">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5">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6">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7">
    <w:basedOn w:val="TableNormal"/>
    <w:rPr>
      <w:sz w:val="20"/>
      <w:szCs w:val="20"/>
    </w:rPr>
    <w:tblPr>
      <w:tblStyleRowBandSize w:val="1"/>
      <w:tblStyleColBandSize w:val="1"/>
      <w:tblCellMar>
        <w:top w:w="100" w:type="dxa"/>
        <w:left w:w="115" w:type="dxa"/>
        <w:bottom w:w="100" w:type="dxa"/>
        <w:right w:w="115" w:type="dxa"/>
      </w:tblCellMar>
    </w:tblPr>
  </w:style>
  <w:style w:type="table" w:customStyle="1" w:styleId="a8">
    <w:basedOn w:val="TableNormal"/>
    <w:rPr>
      <w:sz w:val="20"/>
      <w:szCs w:val="20"/>
    </w:rPr>
    <w:tblPr>
      <w:tblStyleRowBandSize w:val="1"/>
      <w:tblStyleColBandSize w:val="1"/>
      <w:tblCellMar>
        <w:top w:w="100" w:type="dxa"/>
        <w:left w:w="115" w:type="dxa"/>
        <w:bottom w:w="100" w:type="dxa"/>
        <w:right w:w="115" w:type="dxa"/>
      </w:tblCellMar>
    </w:tblPr>
  </w:style>
  <w:style w:type="character" w:styleId="LineNumber">
    <w:name w:val="line number"/>
    <w:basedOn w:val="DefaultParagraphFont"/>
    <w:uiPriority w:val="99"/>
    <w:semiHidden/>
    <w:unhideWhenUsed/>
    <w:rsid w:val="00C0478F"/>
  </w:style>
  <w:style w:type="character" w:styleId="Hyperlink">
    <w:name w:val="Hyperlink"/>
    <w:basedOn w:val="DefaultParagraphFont"/>
    <w:uiPriority w:val="99"/>
    <w:unhideWhenUsed/>
    <w:rsid w:val="001D3F0A"/>
    <w:rPr>
      <w:color w:val="0000FF"/>
      <w:u w:val="single"/>
    </w:rPr>
  </w:style>
  <w:style w:type="character" w:styleId="FollowedHyperlink">
    <w:name w:val="FollowedHyperlink"/>
    <w:basedOn w:val="DefaultParagraphFont"/>
    <w:uiPriority w:val="99"/>
    <w:semiHidden/>
    <w:unhideWhenUsed/>
    <w:rsid w:val="006C401C"/>
    <w:rPr>
      <w:color w:val="954F72" w:themeColor="followedHyperlink"/>
      <w:u w:val="single"/>
    </w:rPr>
  </w:style>
  <w:style w:type="character" w:styleId="UnresolvedMention">
    <w:name w:val="Unresolved Mention"/>
    <w:basedOn w:val="DefaultParagraphFont"/>
    <w:uiPriority w:val="99"/>
    <w:semiHidden/>
    <w:unhideWhenUsed/>
    <w:rsid w:val="006C401C"/>
    <w:rPr>
      <w:color w:val="605E5C"/>
      <w:shd w:val="clear" w:color="auto" w:fill="E1DFDD"/>
    </w:rPr>
  </w:style>
  <w:style w:type="paragraph" w:styleId="Revision">
    <w:name w:val="Revision"/>
    <w:hidden/>
    <w:uiPriority w:val="99"/>
    <w:semiHidden/>
    <w:rsid w:val="008B68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432895">
      <w:bodyDiv w:val="1"/>
      <w:marLeft w:val="0"/>
      <w:marRight w:val="0"/>
      <w:marTop w:val="0"/>
      <w:marBottom w:val="0"/>
      <w:divBdr>
        <w:top w:val="none" w:sz="0" w:space="0" w:color="auto"/>
        <w:left w:val="none" w:sz="0" w:space="0" w:color="auto"/>
        <w:bottom w:val="none" w:sz="0" w:space="0" w:color="auto"/>
        <w:right w:val="none" w:sz="0" w:space="0" w:color="auto"/>
      </w:divBdr>
    </w:div>
    <w:div w:id="12636134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doi.org/10.1093/icesjms/28.2.211" TargetMode="External"/><Relationship Id="rId2" Type="http://schemas.openxmlformats.org/officeDocument/2006/relationships/hyperlink" Target="https://www.presens.de/products/detail/sdr-sensordish-reader-basic-set" TargetMode="External"/><Relationship Id="rId1" Type="http://schemas.openxmlformats.org/officeDocument/2006/relationships/hyperlink" Target="https://www.loligosystems.com/complete-microplate-system" TargetMode="External"/><Relationship Id="rId5" Type="http://schemas.openxmlformats.org/officeDocument/2006/relationships/hyperlink" Target="https://www.once.lighting/" TargetMode="External"/><Relationship Id="rId4" Type="http://schemas.openxmlformats.org/officeDocument/2006/relationships/hyperlink" Target="https://scholarworks.uvm.edu/graddis/1371/"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taylor.stewart@uvm.edu" TargetMode="Externa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7wT7H2c1E3+fCxovzR1KVs5waoA==">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AAA5B14-3CB7-4245-817C-2D74A6355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31</Pages>
  <Words>33984</Words>
  <Characters>193711</Characters>
  <Application>Microsoft Office Word</Application>
  <DocSecurity>0</DocSecurity>
  <Lines>1614</Lines>
  <Paragraphs>454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 Stewart</dc:creator>
  <cp:lastModifiedBy>Taylor Stewart</cp:lastModifiedBy>
  <cp:revision>11</cp:revision>
  <dcterms:created xsi:type="dcterms:W3CDTF">2021-04-06T17:30:00Z</dcterms:created>
  <dcterms:modified xsi:type="dcterms:W3CDTF">2021-05-27T17:14:00Z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http://www.zotero.org/styles/ecology</vt:lpwstr>
  </property>
  <property fmtid="{D5CDD505-2E9C-101B-9397-08002B2CF9AE}" pid="13" name="Mendeley Recent Style Name 5_1">
    <vt:lpwstr>Ecology</vt:lpwstr>
  </property>
  <property fmtid="{D5CDD505-2E9C-101B-9397-08002B2CF9AE}" pid="14" name="Mendeley Recent Style Id 6_1">
    <vt:lpwstr>http://www.zotero.org/styles/global-change-biology</vt:lpwstr>
  </property>
  <property fmtid="{D5CDD505-2E9C-101B-9397-08002B2CF9AE}" pid="15" name="Mendeley Recent Style Name 6_1">
    <vt:lpwstr>Global Change Biology</vt:lpwstr>
  </property>
  <property fmtid="{D5CDD505-2E9C-101B-9397-08002B2CF9AE}" pid="16" name="Mendeley Recent Style Id 7_1">
    <vt:lpwstr>http://www.zotero.org/styles/hydrobiological-journal</vt:lpwstr>
  </property>
  <property fmtid="{D5CDD505-2E9C-101B-9397-08002B2CF9AE}" pid="17" name="Mendeley Recent Style Name 7_1">
    <vt:lpwstr>Hydrobiological Journal</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http://www.zotero.org/styles/journal-of-great-lakes-research</vt:lpwstr>
  </property>
  <property fmtid="{D5CDD505-2E9C-101B-9397-08002B2CF9AE}" pid="21" name="Mendeley Recent Style Name 9_1">
    <vt:lpwstr>Journal of Great Lakes Research</vt:lpwstr>
  </property>
  <property fmtid="{D5CDD505-2E9C-101B-9397-08002B2CF9AE}" pid="22" name="Mendeley Document_1">
    <vt:lpwstr>True</vt:lpwstr>
  </property>
  <property fmtid="{D5CDD505-2E9C-101B-9397-08002B2CF9AE}" pid="23" name="Mendeley Unique User Id_1">
    <vt:lpwstr>9e574481-e66e-31da-a4e0-3eca1e8dc8a4</vt:lpwstr>
  </property>
  <property fmtid="{D5CDD505-2E9C-101B-9397-08002B2CF9AE}" pid="24" name="Mendeley Citation Style_1">
    <vt:lpwstr>http://www.zotero.org/styles/journal-of-great-lakes-research</vt:lpwstr>
  </property>
</Properties>
</file>