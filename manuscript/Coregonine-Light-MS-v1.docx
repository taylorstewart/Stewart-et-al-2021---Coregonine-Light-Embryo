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pPr>
      <w:sdt>
        <w:sdtPr>
          <w:tag w:val="goog_rdk_0"/>
        </w:sdtPr>
        <w:sdtContent>
          <w:commentRangeStart w:id="0"/>
        </w:sdtContent>
      </w:sdt>
      <w:r w:rsidDel="00000000" w:rsidR="00000000" w:rsidRPr="00000000">
        <w:rPr>
          <w:rtl w:val="0"/>
        </w:rPr>
        <w:t xml:space="preserve">Quantifying a potential mechanism between ice cover and cisco recruitment success: what role does light play in cisco embryonic development?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300" w:lineRule="auto"/>
        <w:rPr/>
      </w:pPr>
      <w:r w:rsidDel="00000000" w:rsidR="00000000" w:rsidRPr="00000000">
        <w:rPr>
          <w:rtl w:val="0"/>
        </w:rPr>
      </w:r>
    </w:p>
    <w:p w:rsidR="00000000" w:rsidDel="00000000" w:rsidP="00000000" w:rsidRDefault="00000000" w:rsidRPr="00000000" w14:paraId="00000003">
      <w:pPr>
        <w:spacing w:line="300" w:lineRule="auto"/>
        <w:rPr/>
      </w:pPr>
      <w:r w:rsidDel="00000000" w:rsidR="00000000" w:rsidRPr="00000000">
        <w:rPr>
          <w:rtl w:val="0"/>
        </w:rPr>
        <w:t xml:space="preserve">Taylor R. Stewart</w:t>
      </w:r>
      <w:r w:rsidDel="00000000" w:rsidR="00000000" w:rsidRPr="00000000">
        <w:rPr>
          <w:vertAlign w:val="superscript"/>
          <w:rtl w:val="0"/>
        </w:rPr>
        <w:t xml:space="preserve">1,3</w:t>
      </w:r>
      <w:r w:rsidDel="00000000" w:rsidR="00000000" w:rsidRPr="00000000">
        <w:rPr>
          <w:rtl w:val="0"/>
        </w:rPr>
        <w:t xml:space="preserve">, Mark R. Vinson</w:t>
      </w:r>
      <w:r w:rsidDel="00000000" w:rsidR="00000000" w:rsidRPr="00000000">
        <w:rPr>
          <w:vertAlign w:val="superscript"/>
          <w:rtl w:val="0"/>
        </w:rPr>
        <w:t xml:space="preserve">2</w:t>
      </w:r>
      <w:r w:rsidDel="00000000" w:rsidR="00000000" w:rsidRPr="00000000">
        <w:rPr>
          <w:rtl w:val="0"/>
        </w:rPr>
        <w:t xml:space="preserve">, and Jason D. Stockwell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04">
      <w:pPr>
        <w:spacing w:line="300" w:lineRule="auto"/>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superscript"/>
          <w:rtl w:val="0"/>
        </w:rPr>
        <w:t xml:space="preserve">1 </w:t>
      </w:r>
      <w:r w:rsidDel="00000000" w:rsidR="00000000" w:rsidRPr="00000000">
        <w:rPr>
          <w:i w:val="0"/>
          <w:smallCaps w:val="0"/>
          <w:strike w:val="0"/>
          <w:u w:val="none"/>
          <w:shd w:fill="auto" w:val="clear"/>
          <w:vertAlign w:val="baseline"/>
          <w:rtl w:val="0"/>
        </w:rPr>
        <w:t xml:space="preserve">Department of Biology, University of Vermont, Burlington, Vermont, USA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superscript"/>
        </w:rPr>
      </w:pPr>
      <w:r w:rsidDel="00000000" w:rsidR="00000000" w:rsidRPr="00000000">
        <w:rPr>
          <w:i w:val="0"/>
          <w:smallCaps w:val="0"/>
          <w:strike w:val="0"/>
          <w:u w:val="none"/>
          <w:shd w:fill="auto" w:val="clear"/>
          <w:vertAlign w:val="superscript"/>
          <w:rtl w:val="0"/>
        </w:rPr>
        <w:t xml:space="preserve">2</w:t>
      </w:r>
      <w:r w:rsidDel="00000000" w:rsidR="00000000" w:rsidRPr="00000000">
        <w:rPr>
          <w:i w:val="0"/>
          <w:smallCaps w:val="0"/>
          <w:strike w:val="0"/>
          <w:u w:val="none"/>
          <w:shd w:fill="auto" w:val="clear"/>
          <w:vertAlign w:val="baseline"/>
          <w:rtl w:val="0"/>
        </w:rPr>
        <w:t xml:space="preserve"> USGS Lake Superior Biological Station, Ashland, Wisconsin, USA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superscript"/>
          <w:rtl w:val="0"/>
        </w:rPr>
        <w:t xml:space="preserve">3 </w:t>
      </w:r>
      <w:r w:rsidDel="00000000" w:rsidR="00000000" w:rsidRPr="00000000">
        <w:rPr>
          <w:i w:val="0"/>
          <w:smallCaps w:val="0"/>
          <w:strike w:val="0"/>
          <w:u w:val="none"/>
          <w:shd w:fill="auto" w:val="clear"/>
          <w:vertAlign w:val="baseline"/>
          <w:rtl w:val="0"/>
        </w:rPr>
        <w:t xml:space="preserve">Rubenstein Ecosystem Science Laboratory, University of Vermont, Burlington, Vermont, USA</w:t>
      </w:r>
    </w:p>
    <w:p w:rsidR="00000000" w:rsidDel="00000000" w:rsidP="00000000" w:rsidRDefault="00000000" w:rsidRPr="00000000" w14:paraId="00000008">
      <w:pPr>
        <w:spacing w:line="300" w:lineRule="auto"/>
        <w:rPr>
          <w:b w:val="1"/>
        </w:rPr>
      </w:pPr>
      <w:r w:rsidDel="00000000" w:rsidR="00000000" w:rsidRPr="00000000">
        <w:rPr>
          <w:rtl w:val="0"/>
        </w:rPr>
      </w:r>
    </w:p>
    <w:p w:rsidR="00000000" w:rsidDel="00000000" w:rsidP="00000000" w:rsidRDefault="00000000" w:rsidRPr="00000000" w14:paraId="00000009">
      <w:pPr>
        <w:pStyle w:val="Heading1"/>
        <w:spacing w:after="0" w:before="0" w:line="300" w:lineRule="auto"/>
        <w:rPr>
          <w:sz w:val="24"/>
          <w:szCs w:val="24"/>
        </w:rPr>
      </w:pPr>
      <w:bookmarkStart w:colFirst="0" w:colLast="0" w:name="_heading=h.1mib42jqmozk" w:id="0"/>
      <w:bookmarkEnd w:id="0"/>
      <w:r w:rsidDel="00000000" w:rsidR="00000000" w:rsidRPr="00000000">
        <w:rPr>
          <w:sz w:val="24"/>
          <w:szCs w:val="24"/>
          <w:rtl w:val="0"/>
        </w:rPr>
        <w:t xml:space="preserve">ABSTRACT:</w:t>
      </w:r>
    </w:p>
    <w:p w:rsidR="00000000" w:rsidDel="00000000" w:rsidP="00000000" w:rsidRDefault="00000000" w:rsidRPr="00000000" w14:paraId="0000000A">
      <w:pPr>
        <w:spacing w:line="300" w:lineRule="auto"/>
        <w:rPr>
          <w:b w:val="1"/>
        </w:rPr>
      </w:pPr>
      <w:r w:rsidDel="00000000" w:rsidR="00000000" w:rsidRPr="00000000">
        <w:rPr>
          <w:rtl w:val="0"/>
        </w:rPr>
      </w:r>
    </w:p>
    <w:p w:rsidR="00000000" w:rsidDel="00000000" w:rsidP="00000000" w:rsidRDefault="00000000" w:rsidRPr="00000000" w14:paraId="0000000B">
      <w:pPr>
        <w:spacing w:line="300" w:lineRule="auto"/>
        <w:rPr>
          <w:b w:val="1"/>
        </w:rPr>
      </w:pPr>
      <w:r w:rsidDel="00000000" w:rsidR="00000000" w:rsidRPr="00000000">
        <w:rPr>
          <w:rtl w:val="0"/>
        </w:rPr>
      </w:r>
    </w:p>
    <w:p w:rsidR="00000000" w:rsidDel="00000000" w:rsidP="00000000" w:rsidRDefault="00000000" w:rsidRPr="00000000" w14:paraId="0000000C">
      <w:pPr>
        <w:pStyle w:val="Heading1"/>
        <w:spacing w:after="0" w:before="0" w:line="300" w:lineRule="auto"/>
        <w:rPr>
          <w:sz w:val="24"/>
          <w:szCs w:val="24"/>
        </w:rPr>
      </w:pPr>
      <w:bookmarkStart w:colFirst="0" w:colLast="0" w:name="_heading=h.gq64dkq09tbn" w:id="1"/>
      <w:bookmarkEnd w:id="1"/>
      <w:sdt>
        <w:sdtPr>
          <w:tag w:val="goog_rdk_1"/>
        </w:sdtPr>
        <w:sdtContent>
          <w:commentRangeStart w:id="1"/>
        </w:sdtContent>
      </w:sdt>
      <w:r w:rsidDel="00000000" w:rsidR="00000000" w:rsidRPr="00000000">
        <w:rPr>
          <w:sz w:val="24"/>
          <w:szCs w:val="24"/>
          <w:rtl w:val="0"/>
        </w:rPr>
        <w:t xml:space="preserve">INTRODUCTION</w:t>
      </w:r>
      <w:commentRangeEnd w:id="1"/>
      <w:r w:rsidDel="00000000" w:rsidR="00000000" w:rsidRPr="00000000">
        <w:commentReference w:id="1"/>
      </w:r>
      <w:r w:rsidDel="00000000" w:rsidR="00000000" w:rsidRPr="00000000">
        <w:rPr>
          <w:sz w:val="24"/>
          <w:szCs w:val="24"/>
          <w:rtl w:val="0"/>
        </w:rPr>
        <w:t xml:space="preserve">:</w:t>
      </w:r>
    </w:p>
    <w:p w:rsidR="00000000" w:rsidDel="00000000" w:rsidP="00000000" w:rsidRDefault="00000000" w:rsidRPr="00000000" w14:paraId="0000000D">
      <w:pPr>
        <w:spacing w:line="300" w:lineRule="auto"/>
        <w:rPr/>
      </w:pPr>
      <w:r w:rsidDel="00000000" w:rsidR="00000000" w:rsidRPr="00000000">
        <w:rPr>
          <w:rtl w:val="0"/>
        </w:rPr>
        <w:t xml:space="preserve">Freshwater whitefishes, Salmonidae Coregoninae (hereafter coregonines) have played important economic and ecological roles throughout the northern hemisphere (Nyberg et al. 2001, Ebener et al. 2008b, 2008a, Vonlanthen et al. 2009, 2012, Lynch et al. 2015, 2016). Over the past 35 years, coregonine populations worldwide have experienced declines due to highly variable and weak year-class strengths (Nyberg et al. 2001, Myers et al. 2015). In the Laurentian Great Lakes, native coregonine conservation and restoration efforts are at the forefront of fisheries management efforts (Favé and Turgeon 2008, Zimmerman and Krueger 2009, Bronte et al. 2017). Historical coregonine declines have been attributed to overfishing, invasive species, habitat alterations, and competition (Stockwell et al. 2009, Rosinski et al. 2020, Lucke et al. 2020). However, reasons for failing to recover remain unknown. C</w:t>
      </w:r>
      <w:r w:rsidDel="00000000" w:rsidR="00000000" w:rsidRPr="00000000">
        <w:rPr>
          <w:rtl w:val="0"/>
        </w:rPr>
        <w:t xml:space="preserve">limate-induced changes in early-life stage environments have been hypothesized as reasons for declining recruitment. Most coregonines are autumn spawners whose embryos incubate under ice throughout the winter (Karjalainen et al. 2000, Stockwell et al. 2009), and winter ice and water temperature regimes have changed over the past 20 years or more (Austin and Colman 2007, O’Reilly et al. 2015, Sharma et al. 2019).</w:t>
      </w:r>
      <w:r w:rsidDel="00000000" w:rsidR="00000000" w:rsidRPr="00000000">
        <w:rPr>
          <w:rtl w:val="0"/>
        </w:rPr>
        <w:t xml:space="preserve"> Future climate change predictions show that the timing and physical characteristics of winter and ice regimes are likely to drive some of the most important biological changes (Sharma et al. 2007, Sharma et al. 2019, Woolway et al. 2020). </w:t>
      </w:r>
    </w:p>
    <w:p w:rsidR="00000000" w:rsidDel="00000000" w:rsidP="00000000" w:rsidRDefault="00000000" w:rsidRPr="00000000" w14:paraId="0000000E">
      <w:pPr>
        <w:spacing w:line="300" w:lineRule="auto"/>
        <w:rPr/>
      </w:pPr>
      <w:r w:rsidDel="00000000" w:rsidR="00000000" w:rsidRPr="00000000">
        <w:rPr>
          <w:rtl w:val="0"/>
        </w:rPr>
      </w:r>
    </w:p>
    <w:p w:rsidR="00000000" w:rsidDel="00000000" w:rsidP="00000000" w:rsidRDefault="00000000" w:rsidRPr="00000000" w14:paraId="0000000F">
      <w:pPr>
        <w:spacing w:line="300" w:lineRule="auto"/>
        <w:rPr/>
      </w:pPr>
      <w:r w:rsidDel="00000000" w:rsidR="00000000" w:rsidRPr="00000000">
        <w:rPr>
          <w:rtl w:val="0"/>
        </w:rPr>
        <w:t xml:space="preserve">Year-class strength in most fish species, including coregonines, is thought to be established prior to the end of the first season of growth (Hjort 1914, Cushing 1990). Unlike larvae, embryos are static, leaving this early-life stage vulnerable to predation (Stockwell et al. 2014) and </w:t>
      </w:r>
      <w:sdt>
        <w:sdtPr>
          <w:tag w:val="goog_rdk_2"/>
        </w:sdtPr>
        <w:sdtContent>
          <w:commentRangeStart w:id="2"/>
        </w:sdtContent>
      </w:sdt>
      <w:r w:rsidDel="00000000" w:rsidR="00000000" w:rsidRPr="00000000">
        <w:rPr>
          <w:rtl w:val="0"/>
        </w:rPr>
        <w:t xml:space="preserve">unable to evade inter-annual variation in winter conditions</w:t>
      </w:r>
      <w:commentRangeEnd w:id="2"/>
      <w:r w:rsidDel="00000000" w:rsidR="00000000" w:rsidRPr="00000000">
        <w:commentReference w:id="2"/>
      </w:r>
      <w:r w:rsidDel="00000000" w:rsidR="00000000" w:rsidRPr="00000000">
        <w:rPr>
          <w:rtl w:val="0"/>
        </w:rPr>
        <w:t xml:space="preserve"> (Pepin 1991). Changes in winter severity and ice cover could alter developmental rates, embryo survival, and time of hatching (Karjalainen et al. 2015). Potential mechanisms by which ice cover might influence cisco development include the reduction of physical wave action (Walter et al. 2006, Austin and Colman 2007, Wang et al. 2010, Nguyen et al. 2017), more stable winter and spring water temperatures (Magnuson et al. 1997, Winslow et al. 2017), and less sunlight reaching the lake bottom (Bolsenga and Vanderploeg 1992, Hampton et al. 2015). Recent changes in ice cover coupled with poor coregonine</w:t>
      </w:r>
      <w:r w:rsidDel="00000000" w:rsidR="00000000" w:rsidRPr="00000000">
        <w:rPr>
          <w:i w:val="1"/>
          <w:rtl w:val="0"/>
        </w:rPr>
        <w:t xml:space="preserve"> </w:t>
      </w:r>
      <w:r w:rsidDel="00000000" w:rsidR="00000000" w:rsidRPr="00000000">
        <w:rPr>
          <w:rtl w:val="0"/>
        </w:rPr>
        <w:t xml:space="preserve">recruitment has led to hypotheses about the relationship between ice cover and embryo survival for decades </w:t>
      </w:r>
      <w:r w:rsidDel="00000000" w:rsidR="00000000" w:rsidRPr="00000000">
        <w:rPr>
          <w:rtl w:val="0"/>
        </w:rPr>
        <w:t xml:space="preserve">wit</w:t>
      </w:r>
      <w:r w:rsidDel="00000000" w:rsidR="00000000" w:rsidRPr="00000000">
        <w:rPr>
          <w:rtl w:val="0"/>
        </w:rPr>
        <w:t xml:space="preserve">hout testing. </w:t>
      </w:r>
      <w:r w:rsidDel="00000000" w:rsidR="00000000" w:rsidRPr="00000000">
        <w:rPr>
          <w:rtl w:val="0"/>
        </w:rPr>
        <w:t xml:space="preserve">Therefore, testing whether variable and declining ice regimes may impact coregonine early-life history is an important aspect of coregonine conservation and restoration efforts</w:t>
      </w:r>
      <w:r w:rsidDel="00000000" w:rsidR="00000000" w:rsidRPr="00000000">
        <w:rPr>
          <w:rtl w:val="0"/>
        </w:rPr>
        <w:t xml:space="preserve">.</w:t>
      </w:r>
    </w:p>
    <w:p w:rsidR="00000000" w:rsidDel="00000000" w:rsidP="00000000" w:rsidRDefault="00000000" w:rsidRPr="00000000" w14:paraId="00000010">
      <w:pPr>
        <w:spacing w:line="300" w:lineRule="auto"/>
        <w:rPr/>
      </w:pPr>
      <w:r w:rsidDel="00000000" w:rsidR="00000000" w:rsidRPr="00000000">
        <w:rPr>
          <w:rtl w:val="0"/>
        </w:rPr>
      </w:r>
    </w:p>
    <w:p w:rsidR="00000000" w:rsidDel="00000000" w:rsidP="00000000" w:rsidRDefault="00000000" w:rsidRPr="00000000" w14:paraId="00000011">
      <w:pPr>
        <w:spacing w:line="300" w:lineRule="auto"/>
        <w:rPr/>
      </w:pPr>
      <w:sdt>
        <w:sdtPr>
          <w:tag w:val="goog_rdk_3"/>
        </w:sdtPr>
        <w:sdtContent>
          <w:r w:rsidDel="00000000" w:rsidR="00000000" w:rsidRPr="00000000">
            <w:rPr>
              <w:rFonts w:ascii="Gungsuh" w:cs="Gungsuh" w:eastAsia="Gungsuh" w:hAnsi="Gungsuh"/>
              <w:rtl w:val="0"/>
            </w:rPr>
            <w:t xml:space="preserve">Lake ice cover can also play a critical role in physical and ecological processes (Sharma et al. 2020). Ice thickness and snow impact light penetration into the water column (Hampton et al. 2015), and can reduce light transmittance from 83% in open water to 62% under ice coverage, and to ≤ 10% under snow and ice coverage (Bolsenga and Vanderploeg 1992). Light can serve not only as a source of energy for aquatic ecosystems, but also can regulate fish phenology, behavior, and physiology (Ruchin 2007, Villamizar et al. 2011). The length of photoperiods characterize </w:t>
          </w:r>
        </w:sdtContent>
      </w:sdt>
      <w:r w:rsidDel="00000000" w:rsidR="00000000" w:rsidRPr="00000000">
        <w:rPr>
          <w:highlight w:val="white"/>
          <w:rtl w:val="0"/>
        </w:rPr>
        <w:t xml:space="preserve">circadian rhythms</w:t>
      </w:r>
      <w:r w:rsidDel="00000000" w:rsidR="00000000" w:rsidRPr="00000000">
        <w:rPr>
          <w:rtl w:val="0"/>
        </w:rPr>
        <w:t xml:space="preserve"> and ensure that biological processes are synchronized with the environment (Marchesan et al. 2005, Gaston et al. 2013, Ruchin 2020). Additionally, the intensity of light exposure can alter the development, survival, and growth of fish (Villamizar et al. 2011, Ruchin 2020).</w:t>
      </w:r>
    </w:p>
    <w:p w:rsidR="00000000" w:rsidDel="00000000" w:rsidP="00000000" w:rsidRDefault="00000000" w:rsidRPr="00000000" w14:paraId="00000012">
      <w:pPr>
        <w:spacing w:line="300" w:lineRule="auto"/>
        <w:rPr/>
      </w:pPr>
      <w:r w:rsidDel="00000000" w:rsidR="00000000" w:rsidRPr="00000000">
        <w:rPr>
          <w:rtl w:val="0"/>
        </w:rPr>
      </w:r>
    </w:p>
    <w:p w:rsidR="00000000" w:rsidDel="00000000" w:rsidP="00000000" w:rsidRDefault="00000000" w:rsidRPr="00000000" w14:paraId="00000013">
      <w:pPr>
        <w:spacing w:line="300" w:lineRule="auto"/>
        <w:rPr/>
      </w:pPr>
      <w:r w:rsidDel="00000000" w:rsidR="00000000" w:rsidRPr="00000000">
        <w:rPr>
          <w:rtl w:val="0"/>
        </w:rPr>
        <w:t xml:space="preserve">The impact of light exposure during fish embryogenesis varies across species (</w:t>
      </w:r>
      <w:r w:rsidDel="00000000" w:rsidR="00000000" w:rsidRPr="00000000">
        <w:rPr>
          <w:rtl w:val="0"/>
        </w:rPr>
        <w:t xml:space="preserve">Ruchin 2020</w:t>
      </w:r>
      <w:r w:rsidDel="00000000" w:rsidR="00000000" w:rsidRPr="00000000">
        <w:rPr>
          <w:rtl w:val="0"/>
        </w:rPr>
        <w:t xml:space="preserve">). Embryos from some salmonid species, including European whitefish </w:t>
      </w:r>
      <w:r w:rsidDel="00000000" w:rsidR="00000000" w:rsidRPr="00000000">
        <w:rPr>
          <w:i w:val="1"/>
          <w:rtl w:val="0"/>
        </w:rPr>
        <w:t xml:space="preserve">Coregonus lavaretus</w:t>
      </w:r>
      <w:r w:rsidDel="00000000" w:rsidR="00000000" w:rsidRPr="00000000">
        <w:rPr>
          <w:rtl w:val="0"/>
        </w:rPr>
        <w:t xml:space="preserve">, incubated under elevated light levels have higher mortality and deformity rates, slower formation of cartilaginous skeletal elements, decreased time to hatching, and smaller size-at-age; with development after organogenesis accelerated (</w:t>
      </w:r>
      <w:r w:rsidDel="00000000" w:rsidR="00000000" w:rsidRPr="00000000">
        <w:rPr>
          <w:rtl w:val="0"/>
        </w:rPr>
        <w:t xml:space="preserve">Eisler 1958, 1961, McCrimmon &amp; Kwain 1969, Kwain 1975, Chernyaev 2007, Lyutikov 2012</w:t>
      </w:r>
      <w:r w:rsidDel="00000000" w:rsidR="00000000" w:rsidRPr="00000000">
        <w:rPr>
          <w:rtl w:val="0"/>
        </w:rPr>
        <w:t xml:space="preserve">). However, other teleost species have had opposing responses, or no response, to high illumination (</w:t>
      </w:r>
      <w:r w:rsidDel="00000000" w:rsidR="00000000" w:rsidRPr="00000000">
        <w:rPr>
          <w:rtl w:val="0"/>
        </w:rPr>
        <w:t xml:space="preserve">Mangor-Jensen &amp; Waiwood 1995, Iglesias et al. 1995, Seth et al., 2014</w:t>
      </w:r>
      <w:r w:rsidDel="00000000" w:rsidR="00000000" w:rsidRPr="00000000">
        <w:rPr>
          <w:rtl w:val="0"/>
        </w:rPr>
        <w:t xml:space="preserve">). </w:t>
      </w:r>
      <w:sdt>
        <w:sdtPr>
          <w:tag w:val="goog_rdk_4"/>
        </w:sdtPr>
        <w:sdtContent>
          <w:commentRangeStart w:id="3"/>
        </w:sdtContent>
      </w:sdt>
      <w:r w:rsidDel="00000000" w:rsidR="00000000" w:rsidRPr="00000000">
        <w:rPr>
          <w:rtl w:val="0"/>
        </w:rPr>
        <w:t xml:space="preserve">Consequently, increased light intensity during winter incubations, as a result of reduced ice and snow cover, may act as an additional stressor during coregonine embryo development for populations with seasonal ice cover.</w:t>
      </w:r>
      <w:commentRangeEnd w:id="3"/>
      <w:r w:rsidDel="00000000" w:rsidR="00000000" w:rsidRPr="00000000">
        <w:commentReference w:id="3"/>
      </w:r>
      <w:r w:rsidDel="00000000" w:rsidR="00000000" w:rsidRPr="00000000">
        <w:rPr>
          <w:rtl w:val="0"/>
        </w:rPr>
        <w:t xml:space="preserve"> Understanding the impact ice and light have on coregonine embryogenesis, given the recent high variability observed in coregonine</w:t>
      </w:r>
      <w:r w:rsidDel="00000000" w:rsidR="00000000" w:rsidRPr="00000000">
        <w:rPr>
          <w:i w:val="1"/>
          <w:rtl w:val="0"/>
        </w:rPr>
        <w:t xml:space="preserve"> </w:t>
      </w:r>
      <w:r w:rsidDel="00000000" w:rsidR="00000000" w:rsidRPr="00000000">
        <w:rPr>
          <w:rtl w:val="0"/>
        </w:rPr>
        <w:t xml:space="preserve">recruitment, can help predict what the future of these species may look like under current climate trends to inform restoration efforts.</w:t>
      </w:r>
    </w:p>
    <w:p w:rsidR="00000000" w:rsidDel="00000000" w:rsidP="00000000" w:rsidRDefault="00000000" w:rsidRPr="00000000" w14:paraId="00000014">
      <w:pPr>
        <w:spacing w:line="300" w:lineRule="auto"/>
        <w:rPr/>
      </w:pPr>
      <w:r w:rsidDel="00000000" w:rsidR="00000000" w:rsidRPr="00000000">
        <w:rPr>
          <w:rtl w:val="0"/>
        </w:rPr>
      </w:r>
    </w:p>
    <w:p w:rsidR="00000000" w:rsidDel="00000000" w:rsidP="00000000" w:rsidRDefault="00000000" w:rsidRPr="00000000" w14:paraId="00000015">
      <w:pPr>
        <w:spacing w:line="300" w:lineRule="auto"/>
        <w:rPr/>
      </w:pPr>
      <w:r w:rsidDel="00000000" w:rsidR="00000000" w:rsidRPr="00000000">
        <w:rPr>
          <w:rtl w:val="0"/>
        </w:rPr>
        <w:t xml:space="preserve">We experimentally measured how cisco embryos responded to different photoperiod intensities, as a proxy for different ice regimes. Our objective was to identify to what extent light influences cisco embryo survival, incubation duration, length and yolk-sac volume at hatching. We hypothesized that exposure to elevated light intensity (low ice cover) would accelerate embryogenesis, resulting in smaller yolk-sacs and </w:t>
      </w:r>
      <w:r w:rsidDel="00000000" w:rsidR="00000000" w:rsidRPr="00000000">
        <w:rPr>
          <w:rtl w:val="0"/>
        </w:rPr>
        <w:t xml:space="preserve">lower embryo </w:t>
      </w:r>
      <w:r w:rsidDel="00000000" w:rsidR="00000000" w:rsidRPr="00000000">
        <w:rPr>
          <w:rtl w:val="0"/>
        </w:rPr>
        <w:t xml:space="preserve">survival. We also hypothesized that p</w:t>
      </w:r>
      <w:r w:rsidDel="00000000" w:rsidR="00000000" w:rsidRPr="00000000">
        <w:rPr>
          <w:rtl w:val="0"/>
        </w:rPr>
        <w:t xml:space="preserve">opulations adapted to lower light levels (high ice cover) are expected to experience more negative impacts from increasing light intensity.</w:t>
      </w:r>
      <w:r w:rsidDel="00000000" w:rsidR="00000000" w:rsidRPr="00000000">
        <w:rPr>
          <w:rtl w:val="0"/>
        </w:rPr>
        <w:t xml:space="preserve"> </w:t>
      </w:r>
    </w:p>
    <w:p w:rsidR="00000000" w:rsidDel="00000000" w:rsidP="00000000" w:rsidRDefault="00000000" w:rsidRPr="00000000" w14:paraId="00000016">
      <w:pPr>
        <w:spacing w:line="300" w:lineRule="auto"/>
        <w:rPr/>
      </w:pPr>
      <w:r w:rsidDel="00000000" w:rsidR="00000000" w:rsidRPr="00000000">
        <w:rPr>
          <w:rtl w:val="0"/>
        </w:rPr>
      </w:r>
    </w:p>
    <w:p w:rsidR="00000000" w:rsidDel="00000000" w:rsidP="00000000" w:rsidRDefault="00000000" w:rsidRPr="00000000" w14:paraId="00000017">
      <w:pPr>
        <w:pStyle w:val="Heading1"/>
        <w:spacing w:after="0" w:before="0" w:line="300" w:lineRule="auto"/>
        <w:rPr>
          <w:sz w:val="24"/>
          <w:szCs w:val="24"/>
        </w:rPr>
      </w:pPr>
      <w:bookmarkStart w:colFirst="0" w:colLast="0" w:name="_heading=h.h3cj8adz7z1p" w:id="2"/>
      <w:bookmarkEnd w:id="2"/>
      <w:r w:rsidDel="00000000" w:rsidR="00000000" w:rsidRPr="00000000">
        <w:rPr>
          <w:sz w:val="24"/>
          <w:szCs w:val="24"/>
          <w:rtl w:val="0"/>
        </w:rPr>
        <w:t xml:space="preserve">METHODS:</w:t>
      </w:r>
    </w:p>
    <w:p w:rsidR="00000000" w:rsidDel="00000000" w:rsidP="00000000" w:rsidRDefault="00000000" w:rsidRPr="00000000" w14:paraId="00000018">
      <w:pPr>
        <w:pStyle w:val="Heading2"/>
        <w:spacing w:after="0" w:before="0" w:line="300" w:lineRule="auto"/>
        <w:rPr>
          <w:b w:val="0"/>
          <w:sz w:val="24"/>
          <w:szCs w:val="24"/>
          <w:u w:val="single"/>
        </w:rPr>
      </w:pPr>
      <w:bookmarkStart w:colFirst="0" w:colLast="0" w:name="_heading=h.yyn4sh2fy1od" w:id="3"/>
      <w:bookmarkEnd w:id="3"/>
      <w:r w:rsidDel="00000000" w:rsidR="00000000" w:rsidRPr="00000000">
        <w:rPr>
          <w:b w:val="0"/>
          <w:sz w:val="24"/>
          <w:szCs w:val="24"/>
          <w:u w:val="single"/>
          <w:rtl w:val="0"/>
        </w:rPr>
        <w:t xml:space="preserve">Study Species and Locations</w:t>
      </w:r>
    </w:p>
    <w:p w:rsidR="00000000" w:rsidDel="00000000" w:rsidP="00000000" w:rsidRDefault="00000000" w:rsidRPr="00000000" w14:paraId="00000019">
      <w:pPr>
        <w:spacing w:line="300" w:lineRule="auto"/>
        <w:rPr/>
      </w:pPr>
      <w:r w:rsidDel="00000000" w:rsidR="00000000" w:rsidRPr="00000000">
        <w:rPr>
          <w:rtl w:val="0"/>
        </w:rPr>
        <w:t xml:space="preserve">Cisco </w:t>
      </w:r>
      <w:r w:rsidDel="00000000" w:rsidR="00000000" w:rsidRPr="00000000">
        <w:rPr>
          <w:rtl w:val="0"/>
        </w:rPr>
        <w:t xml:space="preserve">were</w:t>
      </w:r>
      <w:r w:rsidDel="00000000" w:rsidR="00000000" w:rsidRPr="00000000">
        <w:rPr>
          <w:rtl w:val="0"/>
        </w:rPr>
        <w:t xml:space="preserve"> collected from the Apostle Islands, Lake Superior </w:t>
      </w:r>
      <w:r w:rsidDel="00000000" w:rsidR="00000000" w:rsidRPr="00000000">
        <w:rPr>
          <w:rtl w:val="0"/>
        </w:rPr>
        <w:t xml:space="preserve">(46.85, -90.55) </w:t>
      </w:r>
      <w:r w:rsidDel="00000000" w:rsidR="00000000" w:rsidRPr="00000000">
        <w:rPr>
          <w:rtl w:val="0"/>
        </w:rPr>
        <w:t xml:space="preserve">and Chaumont Bay, Lake Ontario </w:t>
      </w:r>
      <w:r w:rsidDel="00000000" w:rsidR="00000000" w:rsidRPr="00000000">
        <w:rPr>
          <w:rtl w:val="0"/>
        </w:rPr>
        <w:t xml:space="preserve">(44.05, -76.20) </w:t>
      </w:r>
      <w:r w:rsidDel="00000000" w:rsidR="00000000" w:rsidRPr="00000000">
        <w:rPr>
          <w:rtl w:val="0"/>
        </w:rPr>
        <w:t xml:space="preserve">in December 2019. Lakes Superior and Ontario were chosen because the cisco populations sampled</w:t>
      </w:r>
      <w:r w:rsidDel="00000000" w:rsidR="00000000" w:rsidRPr="00000000">
        <w:rPr>
          <w:rtl w:val="0"/>
        </w:rPr>
        <w:t xml:space="preserve"> have different </w:t>
      </w:r>
      <w:r w:rsidDel="00000000" w:rsidR="00000000" w:rsidRPr="00000000">
        <w:rPr>
          <w:rtl w:val="0"/>
        </w:rPr>
        <w:t xml:space="preserve">spawning </w:t>
      </w:r>
      <w:r w:rsidDel="00000000" w:rsidR="00000000" w:rsidRPr="00000000">
        <w:rPr>
          <w:rtl w:val="0"/>
        </w:rPr>
        <w:t xml:space="preserve">habitat</w:t>
      </w:r>
      <w:r w:rsidDel="00000000" w:rsidR="00000000" w:rsidRPr="00000000">
        <w:rPr>
          <w:rtl w:val="0"/>
        </w:rPr>
        <w:t xml:space="preserve">s. </w:t>
      </w:r>
      <w:sdt>
        <w:sdtPr>
          <w:tag w:val="goog_rdk_5"/>
        </w:sdtPr>
        <w:sdtContent>
          <w:commentRangeStart w:id="4"/>
        </w:sdtContent>
      </w:sdt>
      <w:r w:rsidDel="00000000" w:rsidR="00000000" w:rsidRPr="00000000">
        <w:rPr>
          <w:rtl w:val="0"/>
        </w:rPr>
        <w:t xml:space="preserve">Lake Superior cisco were aggregated and sampled at deeper depths, with little or no known expected preference in habitat (Dryer and Beil 1964, Paufve 2019)</w:t>
      </w:r>
      <w:commentRangeEnd w:id="4"/>
      <w:r w:rsidDel="00000000" w:rsidR="00000000" w:rsidRPr="00000000">
        <w:commentReference w:id="4"/>
      </w:r>
      <w:r w:rsidDel="00000000" w:rsidR="00000000" w:rsidRPr="00000000">
        <w:rPr>
          <w:rtl w:val="0"/>
        </w:rPr>
        <w:t xml:space="preserve">. Lake Ontario cisco were aggregated in a shallow, protected bay and sampled on rocky shoal (Pritchard 1931, Paufve 2019). </w:t>
      </w:r>
      <w:r w:rsidDel="00000000" w:rsidR="00000000" w:rsidRPr="00000000">
        <w:rPr>
          <w:rtl w:val="0"/>
        </w:rPr>
        <w:t xml:space="preserve">Ice conditions over the spawning locations sampled from each lake vary based on bathymetric depth, with shallower, more protected Lake Ontario having more consistent ice coverage than the deeper, open location in Lake Superior (Figure 1). </w:t>
      </w:r>
      <w:r w:rsidDel="00000000" w:rsidR="00000000" w:rsidRPr="00000000">
        <w:rPr>
          <w:rtl w:val="0"/>
        </w:rPr>
        <w:t xml:space="preserve">However, light transmittance in deeper water is less than shallow water (Secchi 1864, Preisendorfer 1986, Ramus et al. 1976, Fleming-Lehtinen and Laamanen 2012). Consequently, the cisco populations we sampled from Lakes Superior and Ontario provide a contrast in ice cover and subsequent light exposure to coregonine embryos.</w:t>
      </w:r>
    </w:p>
    <w:p w:rsidR="00000000" w:rsidDel="00000000" w:rsidP="00000000" w:rsidRDefault="00000000" w:rsidRPr="00000000" w14:paraId="0000001A">
      <w:pPr>
        <w:spacing w:line="300" w:lineRule="auto"/>
        <w:rPr/>
      </w:pPr>
      <w:r w:rsidDel="00000000" w:rsidR="00000000" w:rsidRPr="00000000">
        <w:rPr>
          <w:rtl w:val="0"/>
        </w:rPr>
      </w:r>
    </w:p>
    <w:p w:rsidR="00000000" w:rsidDel="00000000" w:rsidP="00000000" w:rsidRDefault="00000000" w:rsidRPr="00000000" w14:paraId="0000001B">
      <w:pPr>
        <w:pStyle w:val="Heading2"/>
        <w:spacing w:after="0" w:before="0" w:line="300" w:lineRule="auto"/>
        <w:rPr>
          <w:b w:val="0"/>
          <w:sz w:val="24"/>
          <w:szCs w:val="24"/>
          <w:u w:val="single"/>
        </w:rPr>
      </w:pPr>
      <w:bookmarkStart w:colFirst="0" w:colLast="0" w:name="_heading=h.hlvzna2xfrt" w:id="4"/>
      <w:bookmarkEnd w:id="4"/>
      <w:r w:rsidDel="00000000" w:rsidR="00000000" w:rsidRPr="00000000">
        <w:rPr>
          <w:b w:val="0"/>
          <w:sz w:val="24"/>
          <w:szCs w:val="24"/>
          <w:u w:val="single"/>
          <w:rtl w:val="0"/>
        </w:rPr>
        <w:t xml:space="preserve">Crossing Design and Fertilization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rtl w:val="0"/>
        </w:rPr>
        <w:t xml:space="preserve">Gametes </w:t>
      </w:r>
      <w:sdt>
        <w:sdtPr>
          <w:tag w:val="goog_rdk_6"/>
        </w:sdtPr>
        <w:sdtContent>
          <w:commentRangeStart w:id="5"/>
        </w:sdtContent>
      </w:sdt>
      <w:r w:rsidDel="00000000" w:rsidR="00000000" w:rsidRPr="00000000">
        <w:rPr>
          <w:i w:val="0"/>
          <w:smallCaps w:val="0"/>
          <w:strike w:val="0"/>
          <w:u w:val="none"/>
          <w:shd w:fill="auto" w:val="clear"/>
          <w:vertAlign w:val="baseline"/>
          <w:rtl w:val="0"/>
        </w:rPr>
        <w:t xml:space="preserve">were stripped from </w:t>
      </w:r>
      <w:r w:rsidDel="00000000" w:rsidR="00000000" w:rsidRPr="00000000">
        <w:rPr>
          <w:rtl w:val="0"/>
        </w:rPr>
        <w:t xml:space="preserve">12</w:t>
      </w:r>
      <w:r w:rsidDel="00000000" w:rsidR="00000000" w:rsidRPr="00000000">
        <w:rPr>
          <w:i w:val="0"/>
          <w:smallCaps w:val="0"/>
          <w:strike w:val="0"/>
          <w:u w:val="none"/>
          <w:shd w:fill="auto" w:val="clear"/>
          <w:vertAlign w:val="baseline"/>
          <w:rtl w:val="0"/>
        </w:rPr>
        <w:t xml:space="preserve"> females and </w:t>
      </w:r>
      <w:r w:rsidDel="00000000" w:rsidR="00000000" w:rsidRPr="00000000">
        <w:rPr>
          <w:rtl w:val="0"/>
        </w:rPr>
        <w:t xml:space="preserve">16</w:t>
      </w:r>
      <w:r w:rsidDel="00000000" w:rsidR="00000000" w:rsidRPr="00000000">
        <w:rPr>
          <w:i w:val="0"/>
          <w:smallCaps w:val="0"/>
          <w:strike w:val="0"/>
          <w:u w:val="none"/>
          <w:shd w:fill="auto" w:val="clear"/>
          <w:vertAlign w:val="baseline"/>
          <w:rtl w:val="0"/>
        </w:rPr>
        <w:t xml:space="preserve"> males and artificially fertilized under a blocked, nested full-sib, half-sib fertilization design to create 48 families from each lake. The crossing design maximized the amount of genetic variation and minimized the potential loss of multiple families if a female or male produced poor quality gametes, compared to a full-factorial design. Adults used in the experiment were divided into </w:t>
      </w:r>
      <w:r w:rsidDel="00000000" w:rsidR="00000000" w:rsidRPr="00000000">
        <w:rPr>
          <w:rtl w:val="0"/>
        </w:rPr>
        <w:t xml:space="preserve">four</w:t>
      </w:r>
      <w:r w:rsidDel="00000000" w:rsidR="00000000" w:rsidRPr="00000000">
        <w:rPr>
          <w:i w:val="0"/>
          <w:smallCaps w:val="0"/>
          <w:strike w:val="0"/>
          <w:u w:val="none"/>
          <w:shd w:fill="auto" w:val="clear"/>
          <w:vertAlign w:val="baseline"/>
          <w:rtl w:val="0"/>
        </w:rPr>
        <w:t xml:space="preserve"> fertilization blocks. A single block consisted of four males each paired with three unrelated females</w:t>
      </w:r>
      <w:commentRangeEnd w:id="5"/>
      <w:r w:rsidDel="00000000" w:rsidR="00000000" w:rsidRPr="00000000">
        <w:commentReference w:id="5"/>
      </w:r>
      <w:r w:rsidDel="00000000" w:rsidR="00000000" w:rsidRPr="00000000">
        <w:rPr>
          <w:i w:val="0"/>
          <w:smallCaps w:val="0"/>
          <w:strike w:val="0"/>
          <w:u w:val="none"/>
          <w:shd w:fill="auto" w:val="clear"/>
          <w:vertAlign w:val="baseline"/>
          <w:rtl w:val="0"/>
        </w:rPr>
        <w:t xml:space="preserve"> (</w:t>
      </w:r>
      <w:r w:rsidDel="00000000" w:rsidR="00000000" w:rsidRPr="00000000">
        <w:rPr>
          <w:i w:val="0"/>
          <w:smallCaps w:val="0"/>
          <w:strike w:val="0"/>
          <w:color w:val="ff0000"/>
          <w:u w:val="none"/>
          <w:shd w:fill="auto" w:val="clear"/>
          <w:vertAlign w:val="baseline"/>
          <w:rtl w:val="0"/>
        </w:rPr>
        <w:t xml:space="preserve">Ste</w:t>
      </w:r>
      <w:r w:rsidDel="00000000" w:rsidR="00000000" w:rsidRPr="00000000">
        <w:rPr>
          <w:color w:val="ff0000"/>
          <w:rtl w:val="0"/>
        </w:rPr>
        <w:t xml:space="preserve">wart et al. 2021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Approximately </w:t>
      </w:r>
      <w:r w:rsidDel="00000000" w:rsidR="00000000" w:rsidRPr="00000000">
        <w:rPr>
          <w:rtl w:val="0"/>
        </w:rPr>
        <w:t xml:space="preserve">5</w:t>
      </w:r>
      <w:r w:rsidDel="00000000" w:rsidR="00000000" w:rsidRPr="00000000">
        <w:rPr>
          <w:i w:val="0"/>
          <w:smallCaps w:val="0"/>
          <w:strike w:val="0"/>
          <w:u w:val="none"/>
          <w:shd w:fill="auto" w:val="clear"/>
          <w:vertAlign w:val="baseline"/>
          <w:rtl w:val="0"/>
        </w:rPr>
        <w:t xml:space="preserve">00 eggs per female were fertilized with an equal amount of milt (5-15 </w:t>
      </w:r>
      <w:r w:rsidDel="00000000" w:rsidR="00000000" w:rsidRPr="00000000">
        <w:rPr>
          <w:i w:val="0"/>
          <w:smallCaps w:val="0"/>
          <w:strike w:val="0"/>
          <w:u w:val="none"/>
          <w:shd w:fill="auto" w:val="clear"/>
          <w:vertAlign w:val="baseline"/>
          <w:rtl w:val="0"/>
        </w:rPr>
        <w:t xml:space="preserve">μ</w:t>
      </w:r>
      <w:r w:rsidDel="00000000" w:rsidR="00000000" w:rsidRPr="00000000">
        <w:rPr>
          <w:i w:val="0"/>
          <w:smallCaps w:val="0"/>
          <w:strike w:val="0"/>
          <w:u w:val="none"/>
          <w:shd w:fill="auto" w:val="clear"/>
          <w:vertAlign w:val="baseline"/>
          <w:rtl w:val="0"/>
        </w:rPr>
        <w:t xml:space="preserve">l) from each male in the block and water used to activate the germ cells. The embryos were rinsed with water until the water </w:t>
      </w:r>
      <w:r w:rsidDel="00000000" w:rsidR="00000000" w:rsidRPr="00000000">
        <w:rPr>
          <w:rtl w:val="0"/>
        </w:rPr>
        <w:t xml:space="preserve">ran</w:t>
      </w:r>
      <w:r w:rsidDel="00000000" w:rsidR="00000000" w:rsidRPr="00000000">
        <w:rPr>
          <w:i w:val="0"/>
          <w:smallCaps w:val="0"/>
          <w:strike w:val="0"/>
          <w:u w:val="none"/>
          <w:shd w:fill="auto" w:val="clear"/>
          <w:vertAlign w:val="baseline"/>
          <w:rtl w:val="0"/>
        </w:rPr>
        <w:t xml:space="preserve"> clear. Reconstructed fresh water was used during fertilizations (OECD ISO 6341:2012) to standardize the chemical properties of the water used between </w:t>
      </w:r>
      <w:r w:rsidDel="00000000" w:rsidR="00000000" w:rsidRPr="00000000">
        <w:rPr>
          <w:rtl w:val="0"/>
        </w:rPr>
        <w:t xml:space="preserve">lakes</w:t>
      </w:r>
      <w:r w:rsidDel="00000000" w:rsidR="00000000" w:rsidRPr="00000000">
        <w:rPr>
          <w:i w:val="0"/>
          <w:smallCaps w:val="0"/>
          <w:strike w:val="0"/>
          <w:u w:val="none"/>
          <w:shd w:fill="auto" w:val="clear"/>
          <w:vertAlign w:val="baseline"/>
          <w:rtl w:val="0"/>
        </w:rPr>
        <w:t xml:space="preserve">. Embryos were transported in coolers by shipping overnight for Lake Superior samples </w:t>
      </w:r>
      <w:r w:rsidDel="00000000" w:rsidR="00000000" w:rsidRPr="00000000">
        <w:rPr>
          <w:rtl w:val="0"/>
        </w:rPr>
        <w:t xml:space="preserve">and</w:t>
      </w:r>
      <w:r w:rsidDel="00000000" w:rsidR="00000000" w:rsidRPr="00000000">
        <w:rPr>
          <w:i w:val="0"/>
          <w:smallCaps w:val="0"/>
          <w:strike w:val="0"/>
          <w:u w:val="none"/>
          <w:shd w:fill="auto" w:val="clear"/>
          <w:vertAlign w:val="baseline"/>
          <w:rtl w:val="0"/>
        </w:rPr>
        <w:t xml:space="preserve"> driven same-day for Lake Ontario samples. A temperature logger recorded air temperature inside the cooler during transport (Lake Superior: mean (SD) = 2.80°C (0.21); Lake Ontario: mean (SD) = 3.28°C (0.37)). Demographic data (e.g., total length, mass, and egg diameter) were collected on adults. Fertilization success was determined by haphazardly assessing 10 embryos under microscopy within 72-hours post-fertilization (Oberlercher and Wanzenböck 2016). If fertilization was low (&lt;30%), the family was removed from the experiment </w:t>
      </w:r>
      <w:r w:rsidDel="00000000" w:rsidR="00000000" w:rsidRPr="00000000">
        <w:rPr>
          <w:rtl w:val="0"/>
        </w:rPr>
        <w:t xml:space="preserve">(</w:t>
      </w:r>
      <w:r w:rsidDel="00000000" w:rsidR="00000000" w:rsidRPr="00000000">
        <w:rPr>
          <w:color w:val="ff0000"/>
          <w:rtl w:val="0"/>
        </w:rPr>
        <w:t xml:space="preserve">Stewart et al. 2021</w:t>
      </w:r>
      <w:r w:rsidDel="00000000" w:rsidR="00000000" w:rsidRPr="00000000">
        <w:rPr>
          <w:rtl w:val="0"/>
        </w:rPr>
        <w:t xml:space="preserve">)</w:t>
      </w:r>
      <w:r w:rsidDel="00000000" w:rsidR="00000000" w:rsidRPr="00000000">
        <w:rPr>
          <w:i w:val="0"/>
          <w:smallCaps w:val="0"/>
          <w:strike w:val="0"/>
          <w:u w:val="none"/>
          <w:shd w:fill="auto" w:val="clear"/>
          <w:vertAlign w:val="baseline"/>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spacing w:after="0" w:before="0" w:line="300" w:lineRule="auto"/>
        <w:rPr>
          <w:b w:val="0"/>
          <w:sz w:val="24"/>
          <w:szCs w:val="24"/>
          <w:u w:val="single"/>
        </w:rPr>
      </w:pPr>
      <w:bookmarkStart w:colFirst="0" w:colLast="0" w:name="_heading=h.1d9z85taqp0d" w:id="5"/>
      <w:bookmarkEnd w:id="5"/>
      <w:r w:rsidDel="00000000" w:rsidR="00000000" w:rsidRPr="00000000">
        <w:rPr>
          <w:b w:val="0"/>
          <w:sz w:val="24"/>
          <w:szCs w:val="24"/>
          <w:u w:val="single"/>
          <w:rtl w:val="0"/>
        </w:rPr>
        <w:t xml:space="preserve">Rearing Conditions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Embryos from successfully fertilized families were individually distributed into 24-well cell culture microplates and incubated in 2 ml of reconstructed fresh water</w:t>
      </w:r>
      <w:r w:rsidDel="00000000" w:rsidR="00000000" w:rsidRPr="00000000">
        <w:rPr>
          <w:rtl w:val="0"/>
        </w:rPr>
        <w:t xml:space="preserve"> </w:t>
      </w:r>
      <w:r w:rsidDel="00000000" w:rsidR="00000000" w:rsidRPr="00000000">
        <w:rPr>
          <w:i w:val="0"/>
          <w:smallCaps w:val="0"/>
          <w:strike w:val="0"/>
          <w:u w:val="none"/>
          <w:shd w:fill="auto" w:val="clear"/>
          <w:vertAlign w:val="baseline"/>
          <w:rtl w:val="0"/>
        </w:rPr>
        <w:t xml:space="preserve">(</w:t>
      </w:r>
      <w:r w:rsidDel="00000000" w:rsidR="00000000" w:rsidRPr="00000000">
        <w:rPr>
          <w:color w:val="ff0000"/>
          <w:rtl w:val="0"/>
        </w:rPr>
        <w:t xml:space="preserve">Stewart et al. 2021</w:t>
      </w:r>
      <w:r w:rsidDel="00000000" w:rsidR="00000000" w:rsidRPr="00000000">
        <w:rPr>
          <w:rtl w:val="0"/>
        </w:rPr>
        <w:t xml:space="preserve">)</w:t>
      </w:r>
      <w:r w:rsidDel="00000000" w:rsidR="00000000" w:rsidRPr="00000000">
        <w:rPr>
          <w:i w:val="0"/>
          <w:smallCaps w:val="0"/>
          <w:strike w:val="0"/>
          <w:u w:val="none"/>
          <w:shd w:fill="auto" w:val="clear"/>
          <w:vertAlign w:val="baseline"/>
          <w:rtl w:val="0"/>
        </w:rPr>
        <w:t xml:space="preserve">. A total of 36 embryos per family were used for each of Lake Ontario and Lake Superior cisco. Families were randomly distributed across three microplates (</w:t>
      </w:r>
      <w:r w:rsidDel="00000000" w:rsidR="00000000" w:rsidRPr="00000000">
        <w:rPr>
          <w:i w:val="1"/>
          <w:smallCaps w:val="0"/>
          <w:strike w:val="0"/>
          <w:u w:val="none"/>
          <w:shd w:fill="auto" w:val="clear"/>
          <w:vertAlign w:val="baseline"/>
          <w:rtl w:val="0"/>
        </w:rPr>
        <w:t xml:space="preserve">i.e.,</w:t>
      </w:r>
      <w:r w:rsidDel="00000000" w:rsidR="00000000" w:rsidRPr="00000000">
        <w:rPr>
          <w:i w:val="0"/>
          <w:smallCaps w:val="0"/>
          <w:strike w:val="0"/>
          <w:u w:val="none"/>
          <w:shd w:fill="auto" w:val="clear"/>
          <w:vertAlign w:val="baseline"/>
          <w:rtl w:val="0"/>
        </w:rPr>
        <w:t xml:space="preserve"> 12 eggs per family per microplate and two families per 24-well microplate</w:t>
      </w:r>
      <w:r w:rsidDel="00000000" w:rsidR="00000000" w:rsidRPr="00000000">
        <w:rPr>
          <w:rtl w:val="0"/>
        </w:rPr>
        <w:t xml:space="preserve">)</w:t>
      </w:r>
      <w:r w:rsidDel="00000000" w:rsidR="00000000" w:rsidRPr="00000000">
        <w:rPr>
          <w:i w:val="0"/>
          <w:smallCaps w:val="0"/>
          <w:strike w:val="0"/>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Microplates from each population were incubated under three experimental light treatments to represent the light intensity under 90-100, 40-60, and 0-10% ice cover (Table</w:t>
      </w:r>
      <w:r w:rsidDel="00000000" w:rsidR="00000000" w:rsidRPr="00000000">
        <w:rPr>
          <w:rtl w:val="0"/>
        </w:rPr>
        <w:t xml:space="preserve"> 1</w:t>
      </w:r>
      <w:r w:rsidDel="00000000" w:rsidR="00000000" w:rsidRPr="00000000">
        <w:rPr>
          <w:i w:val="0"/>
          <w:smallCaps w:val="0"/>
          <w:strike w:val="0"/>
          <w:u w:val="none"/>
          <w:shd w:fill="auto" w:val="clear"/>
          <w:vertAlign w:val="baseline"/>
          <w:rtl w:val="0"/>
        </w:rPr>
        <w:t xml:space="preserve">), and followed mean weekly photoperiods with gradual sunrise and sunset transitions. Light treatments were chosen to mimic </w:t>
      </w:r>
      <w:r w:rsidDel="00000000" w:rsidR="00000000" w:rsidRPr="00000000">
        <w:rPr>
          <w:i w:val="1"/>
          <w:smallCaps w:val="0"/>
          <w:strike w:val="0"/>
          <w:u w:val="none"/>
          <w:shd w:fill="auto" w:val="clear"/>
          <w:vertAlign w:val="baseline"/>
          <w:rtl w:val="0"/>
        </w:rPr>
        <w:t xml:space="preserve">in situ</w:t>
      </w:r>
      <w:r w:rsidDel="00000000" w:rsidR="00000000" w:rsidRPr="00000000">
        <w:rPr>
          <w:i w:val="0"/>
          <w:smallCaps w:val="0"/>
          <w:strike w:val="0"/>
          <w:u w:val="none"/>
          <w:shd w:fill="auto" w:val="clear"/>
          <w:vertAlign w:val="baseline"/>
          <w:rtl w:val="0"/>
        </w:rPr>
        <w:t xml:space="preserve"> winter, lakebed light measurements recorded from Lake Superior at 10 m of water in 2016-17. Remote-sensing ice data (U.S. National Ice Center) was used to quantify the daily percentage of ice cover above the light sensor (Figure </w:t>
      </w:r>
      <w:r w:rsidDel="00000000" w:rsidR="00000000" w:rsidRPr="00000000">
        <w:rPr>
          <w:rtl w:val="0"/>
        </w:rPr>
        <w:t xml:space="preserve">2</w:t>
      </w:r>
      <w:r w:rsidDel="00000000" w:rsidR="00000000" w:rsidRPr="00000000">
        <w:rPr>
          <w:i w:val="0"/>
          <w:smallCaps w:val="0"/>
          <w:strike w:val="0"/>
          <w:u w:val="none"/>
          <w:shd w:fill="auto" w:val="clear"/>
          <w:vertAlign w:val="baseline"/>
          <w:rtl w:val="0"/>
        </w:rPr>
        <w:t xml:space="preserve">). Embryos were incubated at a constant target water temperature of 4.</w:t>
      </w:r>
      <w:r w:rsidDel="00000000" w:rsidR="00000000" w:rsidRPr="00000000">
        <w:rPr>
          <w:rtl w:val="0"/>
        </w:rPr>
        <w:t xml:space="preserve">0</w:t>
      </w:r>
      <w:r w:rsidDel="00000000" w:rsidR="00000000" w:rsidRPr="00000000">
        <w:rPr>
          <w:i w:val="0"/>
          <w:smallCaps w:val="0"/>
          <w:strike w:val="0"/>
          <w:u w:val="none"/>
          <w:shd w:fill="auto" w:val="clear"/>
          <w:vertAlign w:val="baseline"/>
          <w:rtl w:val="0"/>
        </w:rPr>
        <w:t xml:space="preserve">°C in a climate-controlled chamber (Conviron</w:t>
      </w:r>
      <w:r w:rsidDel="00000000" w:rsidR="00000000" w:rsidRPr="00000000">
        <w:rPr>
          <w:i w:val="0"/>
          <w:smallCaps w:val="0"/>
          <w:strike w:val="0"/>
          <w:u w:val="none"/>
          <w:shd w:fill="auto" w:val="clear"/>
          <w:vertAlign w:val="superscript"/>
          <w:rtl w:val="0"/>
        </w:rPr>
        <w:t xml:space="preserve">®</w:t>
      </w:r>
      <w:r w:rsidDel="00000000" w:rsidR="00000000" w:rsidRPr="00000000">
        <w:rPr>
          <w:i w:val="0"/>
          <w:smallCaps w:val="0"/>
          <w:strike w:val="0"/>
          <w:u w:val="none"/>
          <w:shd w:fill="auto" w:val="clear"/>
          <w:vertAlign w:val="baseline"/>
          <w:rtl w:val="0"/>
        </w:rPr>
        <w:t xml:space="preserve"> E8; Table </w:t>
      </w:r>
      <w:r w:rsidDel="00000000" w:rsidR="00000000" w:rsidRPr="00000000">
        <w:rPr>
          <w:rtl w:val="0"/>
        </w:rPr>
        <w:t xml:space="preserve">2</w:t>
      </w:r>
      <w:r w:rsidDel="00000000" w:rsidR="00000000" w:rsidRPr="00000000">
        <w:rPr>
          <w:i w:val="0"/>
          <w:smallCaps w:val="0"/>
          <w:strike w:val="0"/>
          <w:u w:val="none"/>
          <w:shd w:fill="auto" w:val="clear"/>
          <w:vertAlign w:val="baseline"/>
          <w:rtl w:val="0"/>
        </w:rPr>
        <w:t xml:space="preserve">). Forced airflow was used in the climate-controlled chamber to ensure equal air circulation around the microplates and opaque, plastic sheeting was used to separate light treatments.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All microplates were covered to minimize evaporation</w:t>
      </w:r>
      <w:r w:rsidDel="00000000" w:rsidR="00000000" w:rsidRPr="00000000">
        <w:rPr>
          <w:rtl w:val="0"/>
        </w:rPr>
        <w:t xml:space="preserve"> and </w:t>
      </w:r>
      <w:r w:rsidDel="00000000" w:rsidR="00000000" w:rsidRPr="00000000">
        <w:rPr>
          <w:i w:val="0"/>
          <w:smallCaps w:val="0"/>
          <w:strike w:val="0"/>
          <w:u w:val="none"/>
          <w:shd w:fill="auto" w:val="clear"/>
          <w:vertAlign w:val="baseline"/>
          <w:rtl w:val="0"/>
        </w:rPr>
        <w:t xml:space="preserve">rotated (</w:t>
      </w:r>
      <w:r w:rsidDel="00000000" w:rsidR="00000000" w:rsidRPr="00000000">
        <w:rPr>
          <w:i w:val="1"/>
          <w:smallCaps w:val="0"/>
          <w:strike w:val="0"/>
          <w:u w:val="none"/>
          <w:shd w:fill="auto" w:val="clear"/>
          <w:vertAlign w:val="baseline"/>
          <w:rtl w:val="0"/>
        </w:rPr>
        <w:t xml:space="preserve">i.e., </w:t>
      </w:r>
      <w:r w:rsidDel="00000000" w:rsidR="00000000" w:rsidRPr="00000000">
        <w:rPr>
          <w:rtl w:val="0"/>
        </w:rPr>
        <w:t xml:space="preserve">orientation</w:t>
      </w:r>
      <w:r w:rsidDel="00000000" w:rsidR="00000000" w:rsidRPr="00000000">
        <w:rPr>
          <w:i w:val="0"/>
          <w:smallCaps w:val="0"/>
          <w:strike w:val="0"/>
          <w:u w:val="none"/>
          <w:shd w:fill="auto" w:val="clear"/>
          <w:vertAlign w:val="baseline"/>
          <w:rtl w:val="0"/>
        </w:rPr>
        <w:t xml:space="preserve"> and position) weekly. Water temperature and light intensity were recorded hourly with loggers (HOBO</w:t>
      </w:r>
      <w:r w:rsidDel="00000000" w:rsidR="00000000" w:rsidRPr="00000000">
        <w:rPr>
          <w:i w:val="0"/>
          <w:smallCaps w:val="0"/>
          <w:strike w:val="0"/>
          <w:u w:val="none"/>
          <w:shd w:fill="auto" w:val="clear"/>
          <w:vertAlign w:val="superscript"/>
          <w:rtl w:val="0"/>
        </w:rPr>
        <w:t xml:space="preserve">®</w:t>
      </w:r>
      <w:r w:rsidDel="00000000" w:rsidR="00000000" w:rsidRPr="00000000">
        <w:rPr>
          <w:i w:val="0"/>
          <w:smallCaps w:val="0"/>
          <w:strike w:val="0"/>
          <w:u w:val="none"/>
          <w:shd w:fill="auto" w:val="clear"/>
          <w:vertAlign w:val="baseline"/>
          <w:rtl w:val="0"/>
        </w:rPr>
        <w:t xml:space="preserve"> Water Temperature Pro v2 and JFE Advantech Co., Ltd. DEFI2-L) and daily mean values calculated. Microplates were checked weekly for dead eggs and the eye-up stage. During the hatch period, microplates were checked on a three-day cycle for newly hatched </w:t>
      </w:r>
      <w:r w:rsidDel="00000000" w:rsidR="00000000" w:rsidRPr="00000000">
        <w:rPr>
          <w:rtl w:val="0"/>
        </w:rPr>
        <w:t xml:space="preserve">embryos</w:t>
      </w:r>
      <w:r w:rsidDel="00000000" w:rsidR="00000000" w:rsidRPr="00000000">
        <w:rPr>
          <w:i w:val="0"/>
          <w:smallCaps w:val="0"/>
          <w:strike w:val="0"/>
          <w:u w:val="none"/>
          <w:shd w:fill="auto" w:val="clear"/>
          <w:vertAlign w:val="baseline"/>
          <w:rtl w:val="0"/>
        </w:rPr>
        <w:t xml:space="preserve">. </w:t>
      </w:r>
      <w:r w:rsidDel="00000000" w:rsidR="00000000" w:rsidRPr="00000000">
        <w:rPr>
          <w:i w:val="0"/>
          <w:smallCaps w:val="0"/>
          <w:strike w:val="0"/>
          <w:u w:val="none"/>
          <w:shd w:fill="auto" w:val="clear"/>
          <w:vertAlign w:val="baseline"/>
          <w:rtl w:val="0"/>
        </w:rPr>
        <w:t xml:space="preserve">All hatched </w:t>
      </w:r>
      <w:r w:rsidDel="00000000" w:rsidR="00000000" w:rsidRPr="00000000">
        <w:rPr>
          <w:rtl w:val="0"/>
        </w:rPr>
        <w:t xml:space="preserve">embryos</w:t>
      </w:r>
      <w:r w:rsidDel="00000000" w:rsidR="00000000" w:rsidRPr="00000000">
        <w:rPr>
          <w:i w:val="0"/>
          <w:smallCaps w:val="0"/>
          <w:strike w:val="0"/>
          <w:u w:val="none"/>
          <w:shd w:fill="auto" w:val="clear"/>
          <w:vertAlign w:val="baseline"/>
          <w:rtl w:val="0"/>
        </w:rPr>
        <w:t xml:space="preserve"> were photographed and immediately preserved in 95% ethanol.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spacing w:after="0" w:before="0" w:line="300" w:lineRule="auto"/>
        <w:rPr>
          <w:b w:val="0"/>
          <w:sz w:val="24"/>
          <w:szCs w:val="24"/>
          <w:u w:val="single"/>
          <w:vertAlign w:val="baseline"/>
        </w:rPr>
      </w:pPr>
      <w:bookmarkStart w:colFirst="0" w:colLast="0" w:name="_heading=h.bwrqel3l7b75" w:id="6"/>
      <w:bookmarkEnd w:id="6"/>
      <w:r w:rsidDel="00000000" w:rsidR="00000000" w:rsidRPr="00000000">
        <w:rPr>
          <w:b w:val="0"/>
          <w:sz w:val="24"/>
          <w:szCs w:val="24"/>
          <w:u w:val="single"/>
          <w:vertAlign w:val="baseline"/>
          <w:rtl w:val="0"/>
        </w:rPr>
        <w:t xml:space="preserve">Life-History and Morphological Traits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Embryo survival was estimated as the percent of embryos surviving between the eye-up and post-hatch stages. Incubation period was assessed by two variables: the number of days from fertilization to hatching (days post-fertilization; DPF) and the sum of the degree-days (accumulated degree-days; ADD). Total length-at-hatch (LAH; mm) and yolk-sac volume (YSV; mm3) were measured from five individuals per family at, or as close as possible to, 50% hatching for each family. Yolk-sac volume was calculated assuming the shape of an ellipse (Blaxter 1963): </w:t>
      </w:r>
    </w:p>
    <w:p w:rsidR="00000000" w:rsidDel="00000000" w:rsidP="00000000" w:rsidRDefault="00000000" w:rsidRPr="00000000" w14:paraId="00000029">
      <w:pPr>
        <w:spacing w:line="300" w:lineRule="auto"/>
        <w:jc w:val="center"/>
        <w:rPr>
          <w:i w:val="0"/>
          <w:smallCaps w:val="0"/>
          <w:strike w:val="0"/>
          <w:u w:val="none"/>
          <w:shd w:fill="auto" w:val="clear"/>
          <w:vertAlign w:val="baseline"/>
        </w:rPr>
      </w:pPr>
      <m:oMath>
        <m:r>
          <w:rPr>
            <w:i w:val="0"/>
            <w:smallCaps w:val="0"/>
            <w:strike w:val="0"/>
            <w:u w:val="none"/>
            <w:shd w:fill="auto" w:val="clear"/>
            <w:vertAlign w:val="baseline"/>
          </w:rPr>
          <m:t xml:space="preserve">YSV= </m:t>
        </m:r>
        <m:f>
          <m:fPr>
            <m:ctrlPr>
              <w:rPr>
                <w:i w:val="0"/>
                <w:smallCaps w:val="0"/>
                <w:strike w:val="0"/>
                <w:u w:val="none"/>
                <w:shd w:fill="auto" w:val="clear"/>
                <w:vertAlign w:val="baseline"/>
              </w:rPr>
            </m:ctrlPr>
          </m:fPr>
          <m:num>
            <m:r>
              <w:rPr>
                <w:i w:val="0"/>
                <w:smallCaps w:val="0"/>
                <w:strike w:val="0"/>
                <w:u w:val="none"/>
                <w:shd w:fill="auto" w:val="clear"/>
                <w:vertAlign w:val="baseline"/>
              </w:rPr>
              <m:t>π</m:t>
            </m:r>
          </m:num>
          <m:den>
            <m:r>
              <w:rPr>
                <w:i w:val="0"/>
                <w:smallCaps w:val="0"/>
                <w:strike w:val="0"/>
                <w:u w:val="none"/>
                <w:shd w:fill="auto" w:val="clear"/>
                <w:vertAlign w:val="baseline"/>
              </w:rPr>
              <m:t xml:space="preserve">6</m:t>
            </m:r>
          </m:den>
        </m:f>
        <m:r>
          <w:rPr>
            <w:i w:val="0"/>
            <w:smallCaps w:val="0"/>
            <w:strike w:val="0"/>
            <w:u w:val="none"/>
            <w:shd w:fill="auto" w:val="clear"/>
            <w:vertAlign w:val="baseline"/>
          </w:rPr>
          <m:t xml:space="preserve">a</m:t>
        </m:r>
        <m:sSup>
          <m:sSupPr>
            <m:ctrlPr>
              <w:rPr>
                <w:i w:val="0"/>
                <w:smallCaps w:val="0"/>
                <w:strike w:val="0"/>
                <w:u w:val="none"/>
                <w:shd w:fill="auto" w:val="clear"/>
                <w:vertAlign w:val="baseline"/>
              </w:rPr>
            </m:ctrlPr>
          </m:sSupPr>
          <m:e>
            <m:r>
              <w:rPr>
                <w:i w:val="0"/>
                <w:smallCaps w:val="0"/>
                <w:strike w:val="0"/>
                <w:u w:val="none"/>
                <w:shd w:fill="auto" w:val="clear"/>
                <w:vertAlign w:val="baseline"/>
              </w:rPr>
              <m:t xml:space="preserve">b</m:t>
            </m:r>
          </m:e>
          <m:sup>
            <m:r>
              <w:rPr>
                <w:i w:val="0"/>
                <w:smallCaps w:val="0"/>
                <w:strike w:val="0"/>
                <w:u w:val="none"/>
                <w:shd w:fill="auto" w:val="clear"/>
                <w:vertAlign w:val="baseline"/>
              </w:rPr>
              <m:t xml:space="preserve">2</m:t>
            </m:r>
          </m:sup>
        </m:sSup>
        <m:r>
          <w:rPr>
            <w:i w:val="0"/>
            <w:smallCaps w:val="0"/>
            <w:strike w:val="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where a = length of the yolk sac (mm) and b = height of the yolk sac (mm).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single"/>
          <w:shd w:fill="auto" w:val="clear"/>
          <w:vertAlign w:val="baseline"/>
        </w:rPr>
      </w:pPr>
      <w:r w:rsidDel="00000000" w:rsidR="00000000" w:rsidRPr="00000000">
        <w:rPr>
          <w:rtl w:val="0"/>
        </w:rPr>
      </w:r>
    </w:p>
    <w:p w:rsidR="00000000" w:rsidDel="00000000" w:rsidP="00000000" w:rsidRDefault="00000000" w:rsidRPr="00000000" w14:paraId="0000002C">
      <w:pPr>
        <w:pStyle w:val="Heading2"/>
        <w:spacing w:after="0" w:before="0" w:line="300" w:lineRule="auto"/>
        <w:rPr>
          <w:b w:val="0"/>
          <w:sz w:val="24"/>
          <w:szCs w:val="24"/>
          <w:u w:val="single"/>
          <w:vertAlign w:val="baseline"/>
        </w:rPr>
      </w:pPr>
      <w:bookmarkStart w:colFirst="0" w:colLast="0" w:name="_heading=h.q186v7dw215x" w:id="7"/>
      <w:bookmarkEnd w:id="7"/>
      <w:r w:rsidDel="00000000" w:rsidR="00000000" w:rsidRPr="00000000">
        <w:rPr>
          <w:b w:val="0"/>
          <w:sz w:val="24"/>
          <w:szCs w:val="24"/>
          <w:u w:val="single"/>
          <w:vertAlign w:val="baseline"/>
          <w:rtl w:val="0"/>
        </w:rPr>
        <w:t xml:space="preserve">Statistical Analyses and Estimation of Variance Components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i w:val="0"/>
          <w:smallCaps w:val="0"/>
          <w:strike w:val="0"/>
          <w:u w:val="none"/>
          <w:shd w:fill="auto" w:val="clear"/>
          <w:vertAlign w:val="baseline"/>
        </w:rPr>
      </w:pPr>
      <w:r w:rsidDel="00000000" w:rsidR="00000000" w:rsidRPr="00000000">
        <w:rPr>
          <w:rtl w:val="0"/>
        </w:rPr>
        <w:t xml:space="preserve">To characterize the life-history and morphological traits, embryo survival was analyzed as a binomial response variable, and incubation period, length-at-hatch, and yolk-sac volume at hatching as continuous response variables. Because embryos were raised independently, the replication unit in the statistical models is the individual embryo and the design was unbalanced from different levels of embryo mortality. Therefore, binary data (i.e., embryo survival) were analyzed with binomial generalized linear mixed-effects models (LMM) and normally distributed data (i.e., incubation period, length-at-hatch, and yolk-sac volume) were analyzed with restricted maximum likelihood LMMs with the lme4 package (Bates et al. 2015). </w:t>
      </w:r>
      <w:r w:rsidDel="00000000" w:rsidR="00000000" w:rsidRPr="00000000">
        <w:rPr>
          <w:i w:val="0"/>
          <w:smallCaps w:val="0"/>
          <w:strike w:val="0"/>
          <w:u w:val="none"/>
          <w:shd w:fill="auto" w:val="clear"/>
          <w:vertAlign w:val="baseline"/>
          <w:rtl w:val="0"/>
        </w:rPr>
        <w:t xml:space="preserve">Population and incubation light treatment were included as fixed effects and female, male, family (female and male combination), and fertilization block as random effects. All traits </w:t>
      </w:r>
      <w:r w:rsidDel="00000000" w:rsidR="00000000" w:rsidRPr="00000000">
        <w:rPr>
          <w:rtl w:val="0"/>
        </w:rPr>
        <w:t xml:space="preserve">and </w:t>
      </w:r>
      <w:r w:rsidDel="00000000" w:rsidR="00000000" w:rsidRPr="00000000">
        <w:rPr>
          <w:i w:val="0"/>
          <w:smallCaps w:val="0"/>
          <w:strike w:val="0"/>
          <w:u w:val="none"/>
          <w:shd w:fill="auto" w:val="clear"/>
          <w:vertAlign w:val="baseline"/>
          <w:rtl w:val="0"/>
        </w:rPr>
        <w:t xml:space="preserve">possible interactions were </w:t>
      </w:r>
      <w:r w:rsidDel="00000000" w:rsidR="00000000" w:rsidRPr="00000000">
        <w:rPr>
          <w:rtl w:val="0"/>
        </w:rPr>
        <w:t xml:space="preserve">examined</w:t>
      </w:r>
      <w:r w:rsidDel="00000000" w:rsidR="00000000" w:rsidRPr="00000000">
        <w:rPr>
          <w:i w:val="0"/>
          <w:smallCaps w:val="0"/>
          <w:strike w:val="0"/>
          <w:u w:val="none"/>
          <w:shd w:fill="auto" w:val="clear"/>
          <w:vertAlign w:val="baseline"/>
          <w:rtl w:val="0"/>
        </w:rPr>
        <w:t xml:space="preserve"> with backward, stepwise effect-selection using the buildmer package (Voeten 2020). The maximal model for each trait was selected by comparing a model including or lacking the term of interest to the reference model based on changes in log-likelihood, Akaike information criterion, Bayesian information criterion, and change in explained deviance. The significance for population, species, incubation temperature, interaction effects, and any random-effects selected were determined using a likelihood ratio test between the maximal model and reduced models with the model effect of interest removed.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r>
    </w:p>
    <w:p w:rsidR="00000000" w:rsidDel="00000000" w:rsidP="00000000" w:rsidRDefault="00000000" w:rsidRPr="00000000" w14:paraId="0000002F">
      <w:pPr>
        <w:spacing w:line="300" w:lineRule="auto"/>
        <w:rPr/>
      </w:pPr>
      <w:r w:rsidDel="00000000" w:rsidR="00000000" w:rsidRPr="00000000">
        <w:rPr>
          <w:rtl w:val="0"/>
        </w:rPr>
        <w:t xml:space="preserve">To allow for population comparisons, the response to temperature for each trait was standardized to what we assumed was the optimal light treatment - the low light treatment (Table 1). For each trait, the within-family mean was calculated for each light treatment and the percent change from the optimal light intensity estimated. Standard error was calculated as the among-family variation in percent change.</w:t>
      </w:r>
    </w:p>
    <w:p w:rsidR="00000000" w:rsidDel="00000000" w:rsidP="00000000" w:rsidRDefault="00000000" w:rsidRPr="00000000" w14:paraId="00000030">
      <w:pPr>
        <w:spacing w:line="300" w:lineRule="auto"/>
        <w:rPr/>
      </w:pPr>
      <w:r w:rsidDel="00000000" w:rsidR="00000000" w:rsidRPr="00000000">
        <w:rPr>
          <w:rtl w:val="0"/>
        </w:rPr>
      </w:r>
    </w:p>
    <w:p w:rsidR="00000000" w:rsidDel="00000000" w:rsidP="00000000" w:rsidRDefault="00000000" w:rsidRPr="00000000" w14:paraId="00000031">
      <w:pPr>
        <w:spacing w:line="300" w:lineRule="auto"/>
        <w:rPr/>
      </w:pPr>
      <w:r w:rsidDel="00000000" w:rsidR="00000000" w:rsidRPr="00000000">
        <w:rPr>
          <w:rtl w:val="0"/>
        </w:rPr>
        <w:t xml:space="preserve">All analyses were performed in R version 4.0.3 (R Core Team 2020).</w:t>
      </w:r>
    </w:p>
    <w:p w:rsidR="00000000" w:rsidDel="00000000" w:rsidP="00000000" w:rsidRDefault="00000000" w:rsidRPr="00000000" w14:paraId="00000032">
      <w:pPr>
        <w:spacing w:line="300" w:lineRule="auto"/>
        <w:rPr/>
      </w:pPr>
      <w:r w:rsidDel="00000000" w:rsidR="00000000" w:rsidRPr="00000000">
        <w:rPr>
          <w:rtl w:val="0"/>
        </w:rPr>
      </w:r>
    </w:p>
    <w:p w:rsidR="00000000" w:rsidDel="00000000" w:rsidP="00000000" w:rsidRDefault="00000000" w:rsidRPr="00000000" w14:paraId="00000033">
      <w:pPr>
        <w:pStyle w:val="Heading1"/>
        <w:spacing w:after="0" w:before="0" w:line="300" w:lineRule="auto"/>
        <w:rPr>
          <w:sz w:val="24"/>
          <w:szCs w:val="24"/>
        </w:rPr>
      </w:pPr>
      <w:bookmarkStart w:colFirst="0" w:colLast="0" w:name="_heading=h.cwh6jk19d8j4" w:id="8"/>
      <w:bookmarkEnd w:id="8"/>
      <w:r w:rsidDel="00000000" w:rsidR="00000000" w:rsidRPr="00000000">
        <w:rPr>
          <w:sz w:val="24"/>
          <w:szCs w:val="24"/>
          <w:rtl w:val="0"/>
        </w:rPr>
        <w:t xml:space="preserve">RESULTS:</w:t>
      </w:r>
    </w:p>
    <w:p w:rsidR="00000000" w:rsidDel="00000000" w:rsidP="00000000" w:rsidRDefault="00000000" w:rsidRPr="00000000" w14:paraId="00000034">
      <w:pPr>
        <w:pStyle w:val="Heading2"/>
        <w:spacing w:after="0" w:before="0" w:line="300" w:lineRule="auto"/>
        <w:rPr>
          <w:b w:val="0"/>
          <w:sz w:val="24"/>
          <w:szCs w:val="24"/>
          <w:u w:val="single"/>
        </w:rPr>
      </w:pPr>
      <w:bookmarkStart w:colFirst="0" w:colLast="0" w:name="_heading=h.r1wyxo7lcm9s" w:id="9"/>
      <w:bookmarkEnd w:id="9"/>
      <w:r w:rsidDel="00000000" w:rsidR="00000000" w:rsidRPr="00000000">
        <w:rPr>
          <w:b w:val="0"/>
          <w:sz w:val="24"/>
          <w:szCs w:val="24"/>
          <w:u w:val="single"/>
          <w:rtl w:val="0"/>
        </w:rPr>
        <w:t xml:space="preserve">Spawning Adults</w:t>
      </w:r>
    </w:p>
    <w:p w:rsidR="00000000" w:rsidDel="00000000" w:rsidP="00000000" w:rsidRDefault="00000000" w:rsidRPr="00000000" w14:paraId="00000035">
      <w:pPr>
        <w:spacing w:line="300" w:lineRule="auto"/>
        <w:rPr/>
      </w:pPr>
      <w:r w:rsidDel="00000000" w:rsidR="00000000" w:rsidRPr="00000000">
        <w:rPr>
          <w:rtl w:val="0"/>
        </w:rPr>
        <w:t xml:space="preserve">Lake Superior spawning adults used for gamete collection were larger in t</w:t>
      </w:r>
      <w:r w:rsidDel="00000000" w:rsidR="00000000" w:rsidRPr="00000000">
        <w:rPr>
          <w:rtl w:val="0"/>
        </w:rPr>
        <w:t xml:space="preserve">otal length and fresh mass than Lake Ontario adults. However, Lake Ontario females had larger egg diameters than Lake Superior females (Table 3). </w:t>
      </w:r>
    </w:p>
    <w:p w:rsidR="00000000" w:rsidDel="00000000" w:rsidP="00000000" w:rsidRDefault="00000000" w:rsidRPr="00000000" w14:paraId="00000036">
      <w:pPr>
        <w:spacing w:line="300" w:lineRule="auto"/>
        <w:rPr/>
      </w:pPr>
      <w:r w:rsidDel="00000000" w:rsidR="00000000" w:rsidRPr="00000000">
        <w:rPr>
          <w:rtl w:val="0"/>
        </w:rPr>
      </w:r>
    </w:p>
    <w:p w:rsidR="00000000" w:rsidDel="00000000" w:rsidP="00000000" w:rsidRDefault="00000000" w:rsidRPr="00000000" w14:paraId="00000037">
      <w:pPr>
        <w:pStyle w:val="Heading2"/>
        <w:spacing w:after="0" w:before="0" w:line="300" w:lineRule="auto"/>
        <w:rPr>
          <w:b w:val="0"/>
          <w:sz w:val="24"/>
          <w:szCs w:val="24"/>
          <w:u w:val="single"/>
        </w:rPr>
      </w:pPr>
      <w:bookmarkStart w:colFirst="0" w:colLast="0" w:name="_heading=h.dkyzadthorz" w:id="10"/>
      <w:bookmarkEnd w:id="10"/>
      <w:r w:rsidDel="00000000" w:rsidR="00000000" w:rsidRPr="00000000">
        <w:rPr>
          <w:b w:val="0"/>
          <w:sz w:val="24"/>
          <w:szCs w:val="24"/>
          <w:u w:val="single"/>
          <w:rtl w:val="0"/>
        </w:rPr>
        <w:t xml:space="preserve">Life-History and Morphological Traits and Variance Components</w:t>
      </w:r>
    </w:p>
    <w:p w:rsidR="00000000" w:rsidDel="00000000" w:rsidP="00000000" w:rsidRDefault="00000000" w:rsidRPr="00000000" w14:paraId="00000038">
      <w:pPr>
        <w:spacing w:line="300" w:lineRule="auto"/>
        <w:rPr/>
      </w:pPr>
      <w:r w:rsidDel="00000000" w:rsidR="00000000" w:rsidRPr="00000000">
        <w:rPr>
          <w:rtl w:val="0"/>
        </w:rPr>
        <w:t xml:space="preserve">All traits, except embryo survival and LAH, had significant interaction effects between population and light treatments (maximum </w:t>
      </w:r>
      <w:r w:rsidDel="00000000" w:rsidR="00000000" w:rsidRPr="00000000">
        <w:rPr>
          <w:i w:val="1"/>
          <w:rtl w:val="0"/>
        </w:rPr>
        <w:t xml:space="preserve">P</w:t>
      </w:r>
      <w:r w:rsidDel="00000000" w:rsidR="00000000" w:rsidRPr="00000000">
        <w:rPr>
          <w:rtl w:val="0"/>
        </w:rPr>
        <w:t xml:space="preserve"> = 0.005; Table 4). The interaction effects precluded any interpretation of main effects, but did suggest contrasting norms of reaction between populations. Below we describe the interaction effects and the light pairwise comparisons for embryo survival. All random effects (</w:t>
      </w:r>
      <w:r w:rsidDel="00000000" w:rsidR="00000000" w:rsidRPr="00000000">
        <w:rPr>
          <w:i w:val="1"/>
          <w:rtl w:val="0"/>
        </w:rPr>
        <w:t xml:space="preserve">i.e., </w:t>
      </w:r>
      <w:r w:rsidDel="00000000" w:rsidR="00000000" w:rsidRPr="00000000">
        <w:rPr>
          <w:rtl w:val="0"/>
        </w:rPr>
        <w:t xml:space="preserve">female, male, and family) were significant (maximum </w:t>
      </w:r>
      <w:r w:rsidDel="00000000" w:rsidR="00000000" w:rsidRPr="00000000">
        <w:rPr>
          <w:i w:val="1"/>
          <w:rtl w:val="0"/>
        </w:rPr>
        <w:t xml:space="preserve">P</w:t>
      </w:r>
      <w:r w:rsidDel="00000000" w:rsidR="00000000" w:rsidRPr="00000000">
        <w:rPr>
          <w:rtl w:val="0"/>
        </w:rPr>
        <w:t xml:space="preserve"> = 0.009) except female for embryo survival, male for embryo survival and YSV, and family for embryo survival, LAH and YSV (Table 4). All statistical model results can be found in Table 4.</w:t>
      </w:r>
    </w:p>
    <w:p w:rsidR="00000000" w:rsidDel="00000000" w:rsidP="00000000" w:rsidRDefault="00000000" w:rsidRPr="00000000" w14:paraId="00000039">
      <w:pPr>
        <w:spacing w:line="300" w:lineRule="auto"/>
        <w:rPr/>
      </w:pPr>
      <w:r w:rsidDel="00000000" w:rsidR="00000000" w:rsidRPr="00000000">
        <w:rPr>
          <w:rtl w:val="0"/>
        </w:rPr>
      </w:r>
    </w:p>
    <w:p w:rsidR="00000000" w:rsidDel="00000000" w:rsidP="00000000" w:rsidRDefault="00000000" w:rsidRPr="00000000" w14:paraId="0000003A">
      <w:pPr>
        <w:pStyle w:val="Heading3"/>
        <w:spacing w:after="0" w:before="0" w:line="300" w:lineRule="auto"/>
        <w:rPr>
          <w:b w:val="0"/>
          <w:i w:val="1"/>
          <w:sz w:val="24"/>
          <w:szCs w:val="24"/>
        </w:rPr>
      </w:pPr>
      <w:bookmarkStart w:colFirst="0" w:colLast="0" w:name="_heading=h.x4htrv9dtw0b" w:id="11"/>
      <w:bookmarkEnd w:id="11"/>
      <w:r w:rsidDel="00000000" w:rsidR="00000000" w:rsidRPr="00000000">
        <w:rPr>
          <w:b w:val="0"/>
          <w:i w:val="1"/>
          <w:sz w:val="24"/>
          <w:szCs w:val="24"/>
          <w:rtl w:val="0"/>
        </w:rPr>
        <w:t xml:space="preserve">Embryo Survival</w:t>
      </w:r>
    </w:p>
    <w:p w:rsidR="00000000" w:rsidDel="00000000" w:rsidP="00000000" w:rsidRDefault="00000000" w:rsidRPr="00000000" w14:paraId="0000003B">
      <w:pPr>
        <w:spacing w:line="300" w:lineRule="auto"/>
        <w:rPr/>
      </w:pPr>
      <w:r w:rsidDel="00000000" w:rsidR="00000000" w:rsidRPr="00000000">
        <w:rPr>
          <w:rtl w:val="0"/>
        </w:rPr>
        <w:t xml:space="preserve">Embryo survival was highest for both populations at the medium light treatment, but lowest at the low light treatment for Lake Ontario and at the high light treatment for Lake Superior (Figure 3). Light and population main effects were significant, and all pairwise light treatment comparisons were significant (maximum</w:t>
      </w:r>
      <w:r w:rsidDel="00000000" w:rsidR="00000000" w:rsidRPr="00000000">
        <w:rPr>
          <w:i w:val="1"/>
          <w:rtl w:val="0"/>
        </w:rPr>
        <w:t xml:space="preserve"> P</w:t>
      </w:r>
      <w:r w:rsidDel="00000000" w:rsidR="00000000" w:rsidRPr="00000000">
        <w:rPr>
          <w:rtl w:val="0"/>
        </w:rPr>
        <w:t xml:space="preserve"> &lt; 0.005). Embryo survival was higher for Lake Ontario at the high (98.4%) and medium (99.6%) light treatments than Lake Superior (85.3 and 89.3%, respectively) but not different between populations (0.9%) at the low light treatment (Figure 3).</w:t>
      </w:r>
    </w:p>
    <w:p w:rsidR="00000000" w:rsidDel="00000000" w:rsidP="00000000" w:rsidRDefault="00000000" w:rsidRPr="00000000" w14:paraId="0000003C">
      <w:pPr>
        <w:spacing w:line="300" w:lineRule="auto"/>
        <w:rPr/>
      </w:pPr>
      <w:r w:rsidDel="00000000" w:rsidR="00000000" w:rsidRPr="00000000">
        <w:rPr>
          <w:rtl w:val="0"/>
        </w:rPr>
      </w:r>
    </w:p>
    <w:p w:rsidR="00000000" w:rsidDel="00000000" w:rsidP="00000000" w:rsidRDefault="00000000" w:rsidRPr="00000000" w14:paraId="0000003D">
      <w:pPr>
        <w:pStyle w:val="Heading3"/>
        <w:spacing w:after="0" w:before="0" w:line="300" w:lineRule="auto"/>
        <w:rPr>
          <w:b w:val="0"/>
          <w:i w:val="1"/>
          <w:sz w:val="24"/>
          <w:szCs w:val="24"/>
        </w:rPr>
      </w:pPr>
      <w:bookmarkStart w:colFirst="0" w:colLast="0" w:name="_heading=h.fg5e3hc4uyri" w:id="12"/>
      <w:bookmarkEnd w:id="12"/>
      <w:r w:rsidDel="00000000" w:rsidR="00000000" w:rsidRPr="00000000">
        <w:rPr>
          <w:b w:val="0"/>
          <w:i w:val="1"/>
          <w:sz w:val="24"/>
          <w:szCs w:val="24"/>
          <w:rtl w:val="0"/>
        </w:rPr>
        <w:t xml:space="preserve">Incubation Period (days post-fertilization)</w:t>
      </w:r>
    </w:p>
    <w:p w:rsidR="00000000" w:rsidDel="00000000" w:rsidP="00000000" w:rsidRDefault="00000000" w:rsidRPr="00000000" w14:paraId="0000003E">
      <w:pPr>
        <w:spacing w:line="300" w:lineRule="auto"/>
        <w:rPr/>
      </w:pPr>
      <w:r w:rsidDel="00000000" w:rsidR="00000000" w:rsidRPr="00000000">
        <w:rPr>
          <w:rtl w:val="0"/>
        </w:rPr>
        <w:t xml:space="preserve">The number of days post-fertilization to hatching was highest for Lake Ontario at the low light treatment (115.47 days) and for Lake Superior at the high light treatment (101.22 days; Figure 3). Incubation period (DPF) was higher for Lake Ontario than Lake Superior across all light treatments (mean (SD) = 13.9 (0.8) days). Lake Ontario cisco had a decrease in DPF from the low light to the high light treatments (-0.7%), while Lake Superior had an increase from the low light to the high light treatments (1.9%; Figure 3).</w:t>
      </w:r>
    </w:p>
    <w:p w:rsidR="00000000" w:rsidDel="00000000" w:rsidP="00000000" w:rsidRDefault="00000000" w:rsidRPr="00000000" w14:paraId="0000003F">
      <w:pPr>
        <w:spacing w:line="300" w:lineRule="auto"/>
        <w:rPr/>
      </w:pPr>
      <w:r w:rsidDel="00000000" w:rsidR="00000000" w:rsidRPr="00000000">
        <w:rPr>
          <w:rtl w:val="0"/>
        </w:rPr>
      </w:r>
    </w:p>
    <w:p w:rsidR="00000000" w:rsidDel="00000000" w:rsidP="00000000" w:rsidRDefault="00000000" w:rsidRPr="00000000" w14:paraId="00000040">
      <w:pPr>
        <w:pStyle w:val="Heading3"/>
        <w:spacing w:after="0" w:before="0" w:line="300" w:lineRule="auto"/>
        <w:rPr>
          <w:b w:val="0"/>
          <w:i w:val="1"/>
          <w:sz w:val="24"/>
          <w:szCs w:val="24"/>
        </w:rPr>
      </w:pPr>
      <w:bookmarkStart w:colFirst="0" w:colLast="0" w:name="_heading=h.i94zbqqj9j88" w:id="13"/>
      <w:bookmarkEnd w:id="13"/>
      <w:r w:rsidDel="00000000" w:rsidR="00000000" w:rsidRPr="00000000">
        <w:rPr>
          <w:b w:val="0"/>
          <w:i w:val="1"/>
          <w:sz w:val="24"/>
          <w:szCs w:val="24"/>
          <w:rtl w:val="0"/>
        </w:rPr>
        <w:t xml:space="preserve">Incubation Period (accumulated degree-days)</w:t>
      </w:r>
    </w:p>
    <w:p w:rsidR="00000000" w:rsidDel="00000000" w:rsidP="00000000" w:rsidRDefault="00000000" w:rsidRPr="00000000" w14:paraId="00000041">
      <w:pPr>
        <w:spacing w:line="300" w:lineRule="auto"/>
        <w:rPr/>
      </w:pPr>
      <w:r w:rsidDel="00000000" w:rsidR="00000000" w:rsidRPr="00000000">
        <w:rPr>
          <w:rtl w:val="0"/>
        </w:rPr>
        <w:t xml:space="preserve">The effect of population depended on light because </w:t>
      </w:r>
      <w:r w:rsidDel="00000000" w:rsidR="00000000" w:rsidRPr="00000000">
        <w:rPr>
          <w:rtl w:val="0"/>
        </w:rPr>
        <w:t xml:space="preserve">the difference </w:t>
      </w:r>
      <w:r w:rsidDel="00000000" w:rsidR="00000000" w:rsidRPr="00000000">
        <w:rPr>
          <w:rtl w:val="0"/>
        </w:rPr>
        <w:t xml:space="preserve">in ADD between populations was less pronounced at the high light treatment (60.8 ADD), while ADD was higher for Lake Ontario (497.7 and 485.9 ADD) than Lake Superior (427.5 and 420.8 ADD) at the low and medium light treatments, respectively (Figure 3). Lake Ontario ADD had a negative response from the low to high light treatments (-2.5%), while ADD for Lake Superior did not change from the low to high light treatments (0.05%; Figure 3).</w:t>
      </w:r>
    </w:p>
    <w:p w:rsidR="00000000" w:rsidDel="00000000" w:rsidP="00000000" w:rsidRDefault="00000000" w:rsidRPr="00000000" w14:paraId="00000042">
      <w:pPr>
        <w:spacing w:line="300" w:lineRule="auto"/>
        <w:rPr/>
      </w:pPr>
      <w:r w:rsidDel="00000000" w:rsidR="00000000" w:rsidRPr="00000000">
        <w:rPr>
          <w:rtl w:val="0"/>
        </w:rPr>
      </w:r>
    </w:p>
    <w:p w:rsidR="00000000" w:rsidDel="00000000" w:rsidP="00000000" w:rsidRDefault="00000000" w:rsidRPr="00000000" w14:paraId="00000043">
      <w:pPr>
        <w:pStyle w:val="Heading3"/>
        <w:spacing w:after="0" w:before="0" w:line="300" w:lineRule="auto"/>
        <w:rPr>
          <w:b w:val="0"/>
          <w:i w:val="1"/>
          <w:sz w:val="24"/>
          <w:szCs w:val="24"/>
        </w:rPr>
      </w:pPr>
      <w:bookmarkStart w:colFirst="0" w:colLast="0" w:name="_heading=h.6q69r4nnpcm" w:id="14"/>
      <w:bookmarkEnd w:id="14"/>
      <w:r w:rsidDel="00000000" w:rsidR="00000000" w:rsidRPr="00000000">
        <w:rPr>
          <w:b w:val="0"/>
          <w:i w:val="1"/>
          <w:sz w:val="24"/>
          <w:szCs w:val="24"/>
          <w:rtl w:val="0"/>
        </w:rPr>
        <w:t xml:space="preserve">Length-at-Hatch</w:t>
      </w:r>
    </w:p>
    <w:p w:rsidR="00000000" w:rsidDel="00000000" w:rsidP="00000000" w:rsidRDefault="00000000" w:rsidRPr="00000000" w14:paraId="00000044">
      <w:pPr>
        <w:spacing w:line="300" w:lineRule="auto"/>
        <w:rPr/>
      </w:pPr>
      <w:r w:rsidDel="00000000" w:rsidR="00000000" w:rsidRPr="00000000">
        <w:rPr>
          <w:rtl w:val="0"/>
        </w:rPr>
        <w:t xml:space="preserve">Light was not a component returned in the stepwise-selected model, but the</w:t>
      </w:r>
      <w:r w:rsidDel="00000000" w:rsidR="00000000" w:rsidRPr="00000000">
        <w:rPr>
          <w:rtl w:val="0"/>
        </w:rPr>
        <w:t xml:space="preserve"> </w:t>
      </w:r>
      <w:r w:rsidDel="00000000" w:rsidR="00000000" w:rsidRPr="00000000">
        <w:rPr>
          <w:rtl w:val="0"/>
        </w:rPr>
        <w:t xml:space="preserve">population main</w:t>
      </w:r>
      <w:r w:rsidDel="00000000" w:rsidR="00000000" w:rsidRPr="00000000">
        <w:rPr>
          <w:rtl w:val="0"/>
        </w:rPr>
        <w:t xml:space="preserve"> effect between Lake Ontario and Lake Superior was significant (</w:t>
      </w:r>
      <w:r w:rsidDel="00000000" w:rsidR="00000000" w:rsidRPr="00000000">
        <w:rPr>
          <w:i w:val="1"/>
          <w:rtl w:val="0"/>
        </w:rPr>
        <w:t xml:space="preserve">P</w:t>
      </w:r>
      <w:r w:rsidDel="00000000" w:rsidR="00000000" w:rsidRPr="00000000">
        <w:rPr>
          <w:rtl w:val="0"/>
        </w:rPr>
        <w:t xml:space="preserve"> &lt; 0.001; Table 4). Lake Ontario had a higher LAH than Lake Superior across all light treatments (Figure 4). Lake Superior and Lake Ontario responded to increasing light intensity with a 3.2 and 0.2% respective decrease in LAH from the low to high light treatments (Figure 4). </w:t>
      </w:r>
    </w:p>
    <w:p w:rsidR="00000000" w:rsidDel="00000000" w:rsidP="00000000" w:rsidRDefault="00000000" w:rsidRPr="00000000" w14:paraId="00000045">
      <w:pPr>
        <w:spacing w:line="300" w:lineRule="auto"/>
        <w:rPr/>
      </w:pPr>
      <w:r w:rsidDel="00000000" w:rsidR="00000000" w:rsidRPr="00000000">
        <w:rPr>
          <w:rtl w:val="0"/>
        </w:rPr>
      </w:r>
    </w:p>
    <w:p w:rsidR="00000000" w:rsidDel="00000000" w:rsidP="00000000" w:rsidRDefault="00000000" w:rsidRPr="00000000" w14:paraId="00000046">
      <w:pPr>
        <w:pStyle w:val="Heading3"/>
        <w:spacing w:after="0" w:before="0" w:line="300" w:lineRule="auto"/>
        <w:rPr>
          <w:b w:val="0"/>
          <w:i w:val="1"/>
          <w:sz w:val="24"/>
          <w:szCs w:val="24"/>
        </w:rPr>
      </w:pPr>
      <w:bookmarkStart w:colFirst="0" w:colLast="0" w:name="_heading=h.pr3za0p8t23o" w:id="15"/>
      <w:bookmarkEnd w:id="15"/>
      <w:r w:rsidDel="00000000" w:rsidR="00000000" w:rsidRPr="00000000">
        <w:rPr>
          <w:b w:val="0"/>
          <w:i w:val="1"/>
          <w:sz w:val="24"/>
          <w:szCs w:val="24"/>
          <w:rtl w:val="0"/>
        </w:rPr>
        <w:t xml:space="preserve">Yolk-sac Volume</w:t>
      </w:r>
    </w:p>
    <w:p w:rsidR="00000000" w:rsidDel="00000000" w:rsidP="00000000" w:rsidRDefault="00000000" w:rsidRPr="00000000" w14:paraId="00000047">
      <w:pPr>
        <w:spacing w:line="300" w:lineRule="auto"/>
        <w:rPr/>
      </w:pPr>
      <w:r w:rsidDel="00000000" w:rsidR="00000000" w:rsidRPr="00000000">
        <w:rPr>
          <w:rtl w:val="0"/>
        </w:rPr>
        <w:t xml:space="preserve">Yolk-sac volume had a different response to light intensity between populations (Figure 4). The effect of population depended on light because the difference in YSV between populations was less pronounced at the low light treatment (0.22 mm</w:t>
      </w:r>
      <w:r w:rsidDel="00000000" w:rsidR="00000000" w:rsidRPr="00000000">
        <w:rPr>
          <w:vertAlign w:val="superscript"/>
          <w:rtl w:val="0"/>
        </w:rPr>
        <w:t xml:space="preserve">3</w:t>
      </w:r>
      <w:r w:rsidDel="00000000" w:rsidR="00000000" w:rsidRPr="00000000">
        <w:rPr>
          <w:rtl w:val="0"/>
        </w:rPr>
        <w:t xml:space="preserve">), while YSV</w:t>
      </w:r>
      <w:r w:rsidDel="00000000" w:rsidR="00000000" w:rsidRPr="00000000">
        <w:rPr>
          <w:rtl w:val="0"/>
        </w:rPr>
        <w:t xml:space="preserve"> was lower for Lake Ontario (0.35 and 0.37 mm</w:t>
      </w:r>
      <w:r w:rsidDel="00000000" w:rsidR="00000000" w:rsidRPr="00000000">
        <w:rPr>
          <w:vertAlign w:val="superscript"/>
          <w:rtl w:val="0"/>
        </w:rPr>
        <w:t xml:space="preserve">3</w:t>
      </w:r>
      <w:r w:rsidDel="00000000" w:rsidR="00000000" w:rsidRPr="00000000">
        <w:rPr>
          <w:rtl w:val="0"/>
        </w:rPr>
        <w:t xml:space="preserve">) than Lake Superior (0.67 and 0.63 mm</w:t>
      </w:r>
      <w:r w:rsidDel="00000000" w:rsidR="00000000" w:rsidRPr="00000000">
        <w:rPr>
          <w:vertAlign w:val="superscript"/>
          <w:rtl w:val="0"/>
        </w:rPr>
        <w:t xml:space="preserve">3</w:t>
      </w:r>
      <w:r w:rsidDel="00000000" w:rsidR="00000000" w:rsidRPr="00000000">
        <w:rPr>
          <w:rtl w:val="0"/>
        </w:rPr>
        <w:t xml:space="preserve">) at the high and medium light treatments, respectively (Figure 4). Lake Superior YSV had a positive response from the low to high light treatments (15.3%), while YSV for Lake Ontario had a negative response from the low to high light treatments (-5.5%; Figure 4).</w:t>
      </w:r>
    </w:p>
    <w:p w:rsidR="00000000" w:rsidDel="00000000" w:rsidP="00000000" w:rsidRDefault="00000000" w:rsidRPr="00000000" w14:paraId="00000048">
      <w:pPr>
        <w:spacing w:line="300" w:lineRule="auto"/>
        <w:rPr/>
      </w:pPr>
      <w:r w:rsidDel="00000000" w:rsidR="00000000" w:rsidRPr="00000000">
        <w:rPr>
          <w:rtl w:val="0"/>
        </w:rPr>
      </w:r>
    </w:p>
    <w:p w:rsidR="00000000" w:rsidDel="00000000" w:rsidP="00000000" w:rsidRDefault="00000000" w:rsidRPr="00000000" w14:paraId="00000049">
      <w:pPr>
        <w:pStyle w:val="Heading1"/>
        <w:spacing w:after="0" w:before="0" w:line="300" w:lineRule="auto"/>
        <w:rPr>
          <w:sz w:val="24"/>
          <w:szCs w:val="24"/>
        </w:rPr>
      </w:pPr>
      <w:bookmarkStart w:colFirst="0" w:colLast="0" w:name="_heading=h.vi4l0578aix3" w:id="16"/>
      <w:bookmarkEnd w:id="16"/>
      <w:r w:rsidDel="00000000" w:rsidR="00000000" w:rsidRPr="00000000">
        <w:rPr>
          <w:sz w:val="24"/>
          <w:szCs w:val="24"/>
          <w:rtl w:val="0"/>
        </w:rPr>
        <w:t xml:space="preserve">DISCUSSION:</w:t>
      </w:r>
    </w:p>
    <w:p w:rsidR="00000000" w:rsidDel="00000000" w:rsidP="00000000" w:rsidRDefault="00000000" w:rsidRPr="00000000" w14:paraId="0000004A">
      <w:pPr>
        <w:spacing w:line="300" w:lineRule="auto"/>
        <w:rPr>
          <w:b w:val="1"/>
        </w:rPr>
      </w:pPr>
      <w:r w:rsidDel="00000000" w:rsidR="00000000" w:rsidRPr="00000000">
        <w:rPr>
          <w:rtl w:val="0"/>
        </w:rPr>
      </w:r>
    </w:p>
    <w:p w:rsidR="00000000" w:rsidDel="00000000" w:rsidP="00000000" w:rsidRDefault="00000000" w:rsidRPr="00000000" w14:paraId="0000004B">
      <w:pPr>
        <w:spacing w:line="300" w:lineRule="auto"/>
        <w:rPr>
          <w:b w:val="1"/>
        </w:rPr>
      </w:pPr>
      <w:r w:rsidDel="00000000" w:rsidR="00000000" w:rsidRPr="00000000">
        <w:rPr>
          <w:rtl w:val="0"/>
        </w:rPr>
      </w:r>
    </w:p>
    <w:p w:rsidR="00000000" w:rsidDel="00000000" w:rsidP="00000000" w:rsidRDefault="00000000" w:rsidRPr="00000000" w14:paraId="0000004C">
      <w:pPr>
        <w:spacing w:line="300" w:lineRule="auto"/>
        <w:rPr>
          <w:b w:val="1"/>
        </w:rPr>
      </w:pPr>
      <w:r w:rsidDel="00000000" w:rsidR="00000000" w:rsidRPr="00000000">
        <w:rPr>
          <w:rtl w:val="0"/>
        </w:rPr>
      </w:r>
    </w:p>
    <w:p w:rsidR="00000000" w:rsidDel="00000000" w:rsidP="00000000" w:rsidRDefault="00000000" w:rsidRPr="00000000" w14:paraId="0000004D">
      <w:pPr>
        <w:pStyle w:val="Heading1"/>
        <w:spacing w:after="0" w:before="0" w:line="300" w:lineRule="auto"/>
        <w:rPr>
          <w:sz w:val="24"/>
          <w:szCs w:val="24"/>
        </w:rPr>
      </w:pPr>
      <w:bookmarkStart w:colFirst="0" w:colLast="0" w:name="_heading=h.sug6p8d9bjo7" w:id="17"/>
      <w:bookmarkEnd w:id="17"/>
      <w:r w:rsidDel="00000000" w:rsidR="00000000" w:rsidRPr="00000000">
        <w:rPr>
          <w:sz w:val="24"/>
          <w:szCs w:val="24"/>
          <w:rtl w:val="0"/>
        </w:rPr>
        <w:t xml:space="preserve">ACKNOWLEDGMENTS:</w:t>
      </w:r>
    </w:p>
    <w:p w:rsidR="00000000" w:rsidDel="00000000" w:rsidP="00000000" w:rsidRDefault="00000000" w:rsidRPr="00000000" w14:paraId="0000004E">
      <w:pPr>
        <w:spacing w:line="300" w:lineRule="auto"/>
        <w:rPr>
          <w:b w:val="1"/>
        </w:rPr>
      </w:pPr>
      <w:r w:rsidDel="00000000" w:rsidR="00000000" w:rsidRPr="00000000">
        <w:rPr>
          <w:rtl w:val="0"/>
        </w:rPr>
        <w:t xml:space="preserve">We thank the staff at the Wisconsin Department of Natural Resources Bayfield Fisheries Field Station, United States Geological Survey (USGS) Tunison Laboratory of Aquatic Science, and New </w:t>
      </w:r>
      <w:r w:rsidDel="00000000" w:rsidR="00000000" w:rsidRPr="00000000">
        <w:rPr>
          <w:rtl w:val="0"/>
        </w:rPr>
        <w:t xml:space="preserve">York </w:t>
      </w:r>
      <w:r w:rsidDel="00000000" w:rsidR="00000000" w:rsidRPr="00000000">
        <w:rPr>
          <w:rtl w:val="0"/>
        </w:rPr>
        <w:t xml:space="preserve">State Department of Environmental Cons</w:t>
      </w:r>
      <w:r w:rsidDel="00000000" w:rsidR="00000000" w:rsidRPr="00000000">
        <w:rPr>
          <w:rtl w:val="0"/>
        </w:rPr>
        <w:t xml:space="preserve">ervation Cape Vincent Fisheries Station </w:t>
      </w:r>
      <w:r w:rsidDel="00000000" w:rsidR="00000000" w:rsidRPr="00000000">
        <w:rPr>
          <w:rtl w:val="0"/>
        </w:rPr>
        <w:t xml:space="preserve">for conducting field collections of spawning adults. We also thank Rachel Taylor, Dan Yule, Caroline Rosinski for help with fertilizations and experiment maintenance. XXXX provided the USGS solicited review that strengthened the manuscript, as did anonymous peer reviewers. </w:t>
      </w:r>
      <w:r w:rsidDel="00000000" w:rsidR="00000000" w:rsidRPr="00000000">
        <w:rPr>
          <w:rtl w:val="0"/>
        </w:rPr>
        <w:t xml:space="preserve">This work was funded by the USGS grant number XXXX. Any use of trade, product, or firm names is for descriptive purposes only and does not imply endorsement by the U.S. Government.</w:t>
      </w:r>
      <w:r w:rsidDel="00000000" w:rsidR="00000000" w:rsidRPr="00000000">
        <w:rPr>
          <w:rtl w:val="0"/>
        </w:rPr>
      </w:r>
    </w:p>
    <w:p w:rsidR="00000000" w:rsidDel="00000000" w:rsidP="00000000" w:rsidRDefault="00000000" w:rsidRPr="00000000" w14:paraId="0000004F">
      <w:pPr>
        <w:spacing w:line="300" w:lineRule="auto"/>
        <w:rPr>
          <w:b w:val="1"/>
        </w:rPr>
      </w:pPr>
      <w:r w:rsidDel="00000000" w:rsidR="00000000" w:rsidRPr="00000000">
        <w:rPr>
          <w:rtl w:val="0"/>
        </w:rPr>
      </w:r>
    </w:p>
    <w:p w:rsidR="00000000" w:rsidDel="00000000" w:rsidP="00000000" w:rsidRDefault="00000000" w:rsidRPr="00000000" w14:paraId="00000050">
      <w:pPr>
        <w:pStyle w:val="Heading1"/>
        <w:spacing w:after="0" w:before="0" w:line="300" w:lineRule="auto"/>
        <w:rPr>
          <w:sz w:val="24"/>
          <w:szCs w:val="24"/>
        </w:rPr>
      </w:pPr>
      <w:bookmarkStart w:colFirst="0" w:colLast="0" w:name="_heading=h.qlriktve608b" w:id="18"/>
      <w:bookmarkEnd w:id="18"/>
      <w:r w:rsidDel="00000000" w:rsidR="00000000" w:rsidRPr="00000000">
        <w:rPr>
          <w:sz w:val="24"/>
          <w:szCs w:val="24"/>
          <w:rtl w:val="0"/>
        </w:rPr>
        <w:t xml:space="preserve">LITERATURE CITED:</w:t>
      </w:r>
    </w:p>
    <w:p w:rsidR="00000000" w:rsidDel="00000000" w:rsidP="00000000" w:rsidRDefault="00000000" w:rsidRPr="00000000" w14:paraId="00000051">
      <w:pPr>
        <w:spacing w:line="300" w:lineRule="auto"/>
        <w:rPr>
          <w:b w:val="1"/>
        </w:rPr>
      </w:pPr>
      <w:r w:rsidDel="00000000" w:rsidR="00000000" w:rsidRPr="00000000">
        <w:rPr>
          <w:rtl w:val="0"/>
        </w:rPr>
      </w:r>
    </w:p>
    <w:p w:rsidR="00000000" w:rsidDel="00000000" w:rsidP="00000000" w:rsidRDefault="00000000" w:rsidRPr="00000000" w14:paraId="00000052">
      <w:pPr>
        <w:spacing w:line="3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after="0" w:before="0" w:line="300" w:lineRule="auto"/>
        <w:rPr>
          <w:sz w:val="24"/>
          <w:szCs w:val="24"/>
        </w:rPr>
      </w:pPr>
      <w:bookmarkStart w:colFirst="0" w:colLast="0" w:name="_heading=h.hvm533v0sg1s" w:id="19"/>
      <w:bookmarkEnd w:id="19"/>
      <w:r w:rsidDel="00000000" w:rsidR="00000000" w:rsidRPr="00000000">
        <w:rPr>
          <w:sz w:val="24"/>
          <w:szCs w:val="24"/>
          <w:rtl w:val="0"/>
        </w:rPr>
        <w:t xml:space="preserve">TABLES:</w:t>
      </w:r>
    </w:p>
    <w:p w:rsidR="00000000" w:rsidDel="00000000" w:rsidP="00000000" w:rsidRDefault="00000000" w:rsidRPr="00000000" w14:paraId="00000054">
      <w:pPr>
        <w:spacing w:line="300" w:lineRule="auto"/>
        <w:rPr>
          <w:b w:val="1"/>
        </w:rPr>
      </w:pPr>
      <w:r w:rsidDel="00000000" w:rsidR="00000000" w:rsidRPr="00000000">
        <w:rPr>
          <w:rtl w:val="0"/>
        </w:rPr>
      </w:r>
    </w:p>
    <w:p w:rsidR="00000000" w:rsidDel="00000000" w:rsidP="00000000" w:rsidRDefault="00000000" w:rsidRPr="00000000" w14:paraId="00000055">
      <w:pPr>
        <w:spacing w:line="300" w:lineRule="auto"/>
        <w:rPr/>
      </w:pPr>
      <w:r w:rsidDel="00000000" w:rsidR="00000000" w:rsidRPr="00000000">
        <w:rPr>
          <w:rtl w:val="0"/>
        </w:rPr>
        <w:t xml:space="preserve">Table 1. Mean ± SD photon flux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for three ice regimes from Lake Superior and corresponding laboratory experimental light conditions.</w:t>
      </w:r>
    </w:p>
    <w:p w:rsidR="00000000" w:rsidDel="00000000" w:rsidP="00000000" w:rsidRDefault="00000000" w:rsidRPr="00000000" w14:paraId="00000056">
      <w:pPr>
        <w:spacing w:line="300" w:lineRule="auto"/>
        <w:rPr/>
      </w:pPr>
      <w:r w:rsidDel="00000000" w:rsidR="00000000" w:rsidRPr="00000000">
        <w:rPr>
          <w:rtl w:val="0"/>
        </w:rPr>
      </w:r>
    </w:p>
    <w:tbl>
      <w:tblPr>
        <w:tblStyle w:val="Table1"/>
        <w:tblW w:w="76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4"/>
        <w:gridCol w:w="2016"/>
        <w:gridCol w:w="2016"/>
        <w:gridCol w:w="2016"/>
        <w:tblGridChange w:id="0">
          <w:tblGrid>
            <w:gridCol w:w="1584"/>
            <w:gridCol w:w="2016"/>
            <w:gridCol w:w="2016"/>
            <w:gridCol w:w="2016"/>
          </w:tblGrid>
        </w:tblGridChange>
      </w:tblGrid>
      <w:tr>
        <w:trPr>
          <w:trHeight w:val="331" w:hRule="atLeast"/>
        </w:trPr>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7">
            <w:pPr>
              <w:spacing w:line="300" w:lineRule="auto"/>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8">
            <w:pPr>
              <w:spacing w:line="300" w:lineRule="auto"/>
              <w:jc w:val="center"/>
              <w:rPr/>
            </w:pPr>
            <w:r w:rsidDel="00000000" w:rsidR="00000000" w:rsidRPr="00000000">
              <w:rPr>
                <w:rtl w:val="0"/>
              </w:rPr>
              <w:t xml:space="preserve">Ice Cover (Light Treatment)</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B">
            <w:pPr>
              <w:spacing w:line="300" w:lineRule="auto"/>
              <w:rPr/>
            </w:pPr>
            <w:r w:rsidDel="00000000" w:rsidR="00000000" w:rsidRPr="00000000">
              <w:rPr>
                <w:rtl w:val="0"/>
              </w:rPr>
              <w:t xml:space="preserve">Location</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C">
            <w:pPr>
              <w:spacing w:line="300" w:lineRule="auto"/>
              <w:jc w:val="center"/>
              <w:rPr/>
            </w:pPr>
            <w:r w:rsidDel="00000000" w:rsidR="00000000" w:rsidRPr="00000000">
              <w:rPr>
                <w:rtl w:val="0"/>
              </w:rPr>
              <w:t xml:space="preserve">&gt; 90% (Low)</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D">
            <w:pPr>
              <w:spacing w:line="300" w:lineRule="auto"/>
              <w:jc w:val="center"/>
              <w:rPr/>
            </w:pPr>
            <w:r w:rsidDel="00000000" w:rsidR="00000000" w:rsidRPr="00000000">
              <w:rPr>
                <w:rtl w:val="0"/>
              </w:rPr>
              <w:t xml:space="preserve">40-60% (Medium)</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E">
            <w:pPr>
              <w:spacing w:line="300" w:lineRule="auto"/>
              <w:jc w:val="center"/>
              <w:rPr/>
            </w:pPr>
            <w:r w:rsidDel="00000000" w:rsidR="00000000" w:rsidRPr="00000000">
              <w:rPr>
                <w:rtl w:val="0"/>
              </w:rPr>
              <w:t xml:space="preserve">&lt; 10% (High)</w:t>
            </w:r>
          </w:p>
        </w:tc>
      </w:tr>
      <w:tr>
        <w:trPr>
          <w:trHeight w:val="331" w:hRule="atLeast"/>
        </w:trPr>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F">
            <w:pPr>
              <w:spacing w:line="300" w:lineRule="auto"/>
              <w:rPr/>
            </w:pPr>
            <w:r w:rsidDel="00000000" w:rsidR="00000000" w:rsidRPr="00000000">
              <w:rPr>
                <w:rtl w:val="0"/>
              </w:rPr>
              <w:t xml:space="preserve">Lake Superior</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0">
            <w:pPr>
              <w:spacing w:line="300" w:lineRule="auto"/>
              <w:jc w:val="center"/>
              <w:rPr/>
            </w:pPr>
            <w:r w:rsidDel="00000000" w:rsidR="00000000" w:rsidRPr="00000000">
              <w:rPr>
                <w:rtl w:val="0"/>
              </w:rPr>
              <w:t xml:space="preserve">1.96 ± 1.07</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1">
            <w:pPr>
              <w:spacing w:line="300" w:lineRule="auto"/>
              <w:jc w:val="center"/>
              <w:rPr/>
            </w:pPr>
            <w:r w:rsidDel="00000000" w:rsidR="00000000" w:rsidRPr="00000000">
              <w:rPr>
                <w:rtl w:val="0"/>
              </w:rPr>
              <w:t xml:space="preserve">3.35 ± 2.54</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2">
            <w:pPr>
              <w:spacing w:line="300" w:lineRule="auto"/>
              <w:jc w:val="center"/>
              <w:rPr/>
            </w:pPr>
            <w:r w:rsidDel="00000000" w:rsidR="00000000" w:rsidRPr="00000000">
              <w:rPr>
                <w:rtl w:val="0"/>
              </w:rPr>
              <w:t xml:space="preserve">5.45 ± 5.88</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3">
            <w:pPr>
              <w:spacing w:line="300" w:lineRule="auto"/>
              <w:rPr/>
            </w:pPr>
            <w:r w:rsidDel="00000000" w:rsidR="00000000" w:rsidRPr="00000000">
              <w:rPr>
                <w:rtl w:val="0"/>
              </w:rPr>
              <w:t xml:space="preserve">Laboratory</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4">
            <w:pPr>
              <w:spacing w:line="300" w:lineRule="auto"/>
              <w:jc w:val="center"/>
              <w:rPr/>
            </w:pPr>
            <w:r w:rsidDel="00000000" w:rsidR="00000000" w:rsidRPr="00000000">
              <w:rPr>
                <w:rtl w:val="0"/>
              </w:rPr>
              <w:t xml:space="preserve">0.62 ± 0.06</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5">
            <w:pPr>
              <w:spacing w:line="300" w:lineRule="auto"/>
              <w:jc w:val="center"/>
              <w:rPr/>
            </w:pPr>
            <w:r w:rsidDel="00000000" w:rsidR="00000000" w:rsidRPr="00000000">
              <w:rPr>
                <w:rtl w:val="0"/>
              </w:rPr>
              <w:t xml:space="preserve">3.85 ± 1.88</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6">
            <w:pPr>
              <w:spacing w:line="300" w:lineRule="auto"/>
              <w:jc w:val="center"/>
              <w:rPr/>
            </w:pPr>
            <w:r w:rsidDel="00000000" w:rsidR="00000000" w:rsidRPr="00000000">
              <w:rPr>
                <w:rtl w:val="0"/>
              </w:rPr>
              <w:t xml:space="preserve">6.15 ± 0.99</w:t>
            </w:r>
          </w:p>
        </w:tc>
      </w:tr>
    </w:tbl>
    <w:p w:rsidR="00000000" w:rsidDel="00000000" w:rsidP="00000000" w:rsidRDefault="00000000" w:rsidRPr="00000000" w14:paraId="00000067">
      <w:pPr>
        <w:spacing w:line="300" w:lineRule="auto"/>
        <w:rPr/>
      </w:pPr>
      <w:r w:rsidDel="00000000" w:rsidR="00000000" w:rsidRPr="00000000">
        <w:rPr>
          <w:rtl w:val="0"/>
        </w:rPr>
      </w:r>
    </w:p>
    <w:p w:rsidR="00000000" w:rsidDel="00000000" w:rsidP="00000000" w:rsidRDefault="00000000" w:rsidRPr="00000000" w14:paraId="00000068">
      <w:pPr>
        <w:spacing w:line="300" w:lineRule="auto"/>
        <w:rPr/>
      </w:pPr>
      <w:r w:rsidDel="00000000" w:rsidR="00000000" w:rsidRPr="00000000">
        <w:rPr>
          <w:rtl w:val="0"/>
        </w:rPr>
      </w:r>
    </w:p>
    <w:p w:rsidR="00000000" w:rsidDel="00000000" w:rsidP="00000000" w:rsidRDefault="00000000" w:rsidRPr="00000000" w14:paraId="00000069">
      <w:pPr>
        <w:spacing w:line="300" w:lineRule="auto"/>
        <w:rPr/>
      </w:pPr>
      <w:r w:rsidDel="00000000" w:rsidR="00000000" w:rsidRPr="00000000">
        <w:rPr>
          <w:rtl w:val="0"/>
        </w:rPr>
        <w:t xml:space="preserve">Table 2. Mean ± SD water temperatures (°C) during embryo incubations from each light treatment for Lakes Superior and Ontario.</w:t>
      </w:r>
    </w:p>
    <w:p w:rsidR="00000000" w:rsidDel="00000000" w:rsidP="00000000" w:rsidRDefault="00000000" w:rsidRPr="00000000" w14:paraId="0000006A">
      <w:pPr>
        <w:spacing w:line="300" w:lineRule="auto"/>
        <w:rPr/>
      </w:pPr>
      <w:r w:rsidDel="00000000" w:rsidR="00000000" w:rsidRPr="00000000">
        <w:rPr>
          <w:rtl w:val="0"/>
        </w:rPr>
      </w:r>
    </w:p>
    <w:p w:rsidR="00000000" w:rsidDel="00000000" w:rsidP="00000000" w:rsidRDefault="00000000" w:rsidRPr="00000000" w14:paraId="0000006B">
      <w:pPr>
        <w:spacing w:line="300" w:lineRule="auto"/>
        <w:rPr/>
      </w:pPr>
      <w:r w:rsidDel="00000000" w:rsidR="00000000" w:rsidRPr="00000000">
        <w:rPr>
          <w:rtl w:val="0"/>
        </w:rPr>
      </w:r>
    </w:p>
    <w:tbl>
      <w:tblPr>
        <w:tblStyle w:val="Table2"/>
        <w:tblW w:w="56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6"/>
        <w:gridCol w:w="1440"/>
        <w:gridCol w:w="1440"/>
        <w:gridCol w:w="1440"/>
        <w:tblGridChange w:id="0">
          <w:tblGrid>
            <w:gridCol w:w="1296"/>
            <w:gridCol w:w="1440"/>
            <w:gridCol w:w="1440"/>
            <w:gridCol w:w="1440"/>
          </w:tblGrid>
        </w:tblGridChange>
      </w:tblGrid>
      <w:tr>
        <w:trPr>
          <w:trHeight w:val="331" w:hRule="atLeast"/>
        </w:trPr>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06C">
            <w:pPr>
              <w:spacing w:line="300" w:lineRule="auto"/>
              <w:rPr/>
            </w:pPr>
            <w:r w:rsidDel="00000000" w:rsidR="00000000" w:rsidRPr="00000000">
              <w:rPr>
                <w:rtl w:val="0"/>
              </w:rPr>
            </w:r>
          </w:p>
        </w:tc>
        <w:tc>
          <w:tcPr>
            <w:gridSpan w:val="3"/>
            <w:tcBorders>
              <w:left w:color="000000" w:space="0" w:sz="0" w:val="nil"/>
              <w:bottom w:color="000000" w:space="0" w:sz="4" w:val="single"/>
              <w:right w:color="000000" w:space="0" w:sz="0" w:val="nil"/>
            </w:tcBorders>
            <w:vAlign w:val="center"/>
          </w:tcPr>
          <w:p w:rsidR="00000000" w:rsidDel="00000000" w:rsidP="00000000" w:rsidRDefault="00000000" w:rsidRPr="00000000" w14:paraId="0000006D">
            <w:pPr>
              <w:spacing w:line="300" w:lineRule="auto"/>
              <w:jc w:val="center"/>
              <w:rPr/>
            </w:pPr>
            <w:r w:rsidDel="00000000" w:rsidR="00000000" w:rsidRPr="00000000">
              <w:rPr>
                <w:rtl w:val="0"/>
              </w:rPr>
              <w:t xml:space="preserve">Light Treatment</w:t>
            </w:r>
          </w:p>
        </w:tc>
      </w:tr>
      <w:tr>
        <w:trPr>
          <w:trHeight w:val="331" w:hRule="atLeast"/>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70">
            <w:pPr>
              <w:spacing w:line="300" w:lineRule="auto"/>
              <w:rPr/>
            </w:pPr>
            <w:r w:rsidDel="00000000" w:rsidR="00000000" w:rsidRPr="00000000">
              <w:rPr>
                <w:rtl w:val="0"/>
              </w:rPr>
              <w:t xml:space="preserve">Lake</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71">
            <w:pPr>
              <w:spacing w:line="300" w:lineRule="auto"/>
              <w:jc w:val="center"/>
              <w:rPr/>
            </w:pPr>
            <w:r w:rsidDel="00000000" w:rsidR="00000000" w:rsidRPr="00000000">
              <w:rPr>
                <w:rtl w:val="0"/>
              </w:rPr>
              <w:t xml:space="preserve">High</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72">
            <w:pPr>
              <w:spacing w:line="300" w:lineRule="auto"/>
              <w:jc w:val="center"/>
              <w:rPr/>
            </w:pPr>
            <w:r w:rsidDel="00000000" w:rsidR="00000000" w:rsidRPr="00000000">
              <w:rPr>
                <w:rtl w:val="0"/>
              </w:rPr>
              <w:t xml:space="preserve">Medium</w:t>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73">
            <w:pPr>
              <w:spacing w:line="300" w:lineRule="auto"/>
              <w:jc w:val="center"/>
              <w:rPr/>
            </w:pPr>
            <w:r w:rsidDel="00000000" w:rsidR="00000000" w:rsidRPr="00000000">
              <w:rPr>
                <w:rtl w:val="0"/>
              </w:rPr>
              <w:t xml:space="preserve">Low</w:t>
            </w:r>
          </w:p>
        </w:tc>
      </w:tr>
      <w:tr>
        <w:trPr>
          <w:trHeight w:val="331" w:hRule="atLeast"/>
        </w:trPr>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74">
            <w:pPr>
              <w:spacing w:line="300" w:lineRule="auto"/>
              <w:rPr/>
            </w:pPr>
            <w:r w:rsidDel="00000000" w:rsidR="00000000" w:rsidRPr="00000000">
              <w:rPr>
                <w:rtl w:val="0"/>
              </w:rPr>
              <w:t xml:space="preserve">Superior</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075">
            <w:pPr>
              <w:spacing w:line="300" w:lineRule="auto"/>
              <w:jc w:val="center"/>
              <w:rPr/>
            </w:pPr>
            <w:r w:rsidDel="00000000" w:rsidR="00000000" w:rsidRPr="00000000">
              <w:rPr>
                <w:rtl w:val="0"/>
              </w:rPr>
              <w:t xml:space="preserve">4.25 ± 0.24</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076">
            <w:pPr>
              <w:spacing w:line="300" w:lineRule="auto"/>
              <w:jc w:val="center"/>
              <w:rPr/>
            </w:pPr>
            <w:r w:rsidDel="00000000" w:rsidR="00000000" w:rsidRPr="00000000">
              <w:rPr>
                <w:rtl w:val="0"/>
              </w:rPr>
              <w:t xml:space="preserve">4.28 ± 0.28</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077">
            <w:pPr>
              <w:spacing w:line="300" w:lineRule="auto"/>
              <w:jc w:val="center"/>
              <w:rPr/>
            </w:pPr>
            <w:r w:rsidDel="00000000" w:rsidR="00000000" w:rsidRPr="00000000">
              <w:rPr>
                <w:rtl w:val="0"/>
              </w:rPr>
              <w:t xml:space="preserve">4.34 ± 0.34</w:t>
            </w:r>
          </w:p>
        </w:tc>
      </w:tr>
      <w:tr>
        <w:trPr>
          <w:trHeight w:val="331"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78">
            <w:pPr>
              <w:spacing w:line="300" w:lineRule="auto"/>
              <w:rPr/>
            </w:pPr>
            <w:r w:rsidDel="00000000" w:rsidR="00000000" w:rsidRPr="00000000">
              <w:rPr>
                <w:rtl w:val="0"/>
              </w:rPr>
              <w:t xml:space="preserve">Ontario</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79">
            <w:pPr>
              <w:spacing w:line="300" w:lineRule="auto"/>
              <w:jc w:val="center"/>
              <w:rPr/>
            </w:pPr>
            <w:r w:rsidDel="00000000" w:rsidR="00000000" w:rsidRPr="00000000">
              <w:rPr>
                <w:rtl w:val="0"/>
              </w:rPr>
              <w:t xml:space="preserve">4.24 ± 0.25</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7A">
            <w:pPr>
              <w:spacing w:line="300" w:lineRule="auto"/>
              <w:jc w:val="center"/>
              <w:rPr/>
            </w:pPr>
            <w:r w:rsidDel="00000000" w:rsidR="00000000" w:rsidRPr="00000000">
              <w:rPr>
                <w:rtl w:val="0"/>
              </w:rPr>
              <w:t xml:space="preserve">4.28 ± 0.28</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7B">
            <w:pPr>
              <w:spacing w:line="300" w:lineRule="auto"/>
              <w:jc w:val="center"/>
              <w:rPr/>
            </w:pPr>
            <w:r w:rsidDel="00000000" w:rsidR="00000000" w:rsidRPr="00000000">
              <w:rPr>
                <w:rtl w:val="0"/>
              </w:rPr>
              <w:t xml:space="preserve">4.36 ± 0.36</w:t>
            </w:r>
          </w:p>
        </w:tc>
      </w:tr>
    </w:tbl>
    <w:p w:rsidR="00000000" w:rsidDel="00000000" w:rsidP="00000000" w:rsidRDefault="00000000" w:rsidRPr="00000000" w14:paraId="0000007C">
      <w:pPr>
        <w:spacing w:line="300" w:lineRule="auto"/>
        <w:rPr/>
      </w:pPr>
      <w:r w:rsidDel="00000000" w:rsidR="00000000" w:rsidRPr="00000000">
        <w:rPr>
          <w:rtl w:val="0"/>
        </w:rPr>
      </w:r>
    </w:p>
    <w:p w:rsidR="00000000" w:rsidDel="00000000" w:rsidP="00000000" w:rsidRDefault="00000000" w:rsidRPr="00000000" w14:paraId="0000007D">
      <w:pPr>
        <w:spacing w:line="300" w:lineRule="auto"/>
        <w:rPr/>
      </w:pPr>
      <w:r w:rsidDel="00000000" w:rsidR="00000000" w:rsidRPr="00000000">
        <w:rPr>
          <w:rtl w:val="0"/>
        </w:rPr>
      </w:r>
    </w:p>
    <w:p w:rsidR="00000000" w:rsidDel="00000000" w:rsidP="00000000" w:rsidRDefault="00000000" w:rsidRPr="00000000" w14:paraId="0000007E">
      <w:pPr>
        <w:spacing w:line="300" w:lineRule="auto"/>
        <w:rPr/>
      </w:pPr>
      <w:r w:rsidDel="00000000" w:rsidR="00000000" w:rsidRPr="00000000">
        <w:rPr>
          <w:rtl w:val="0"/>
        </w:rPr>
      </w:r>
    </w:p>
    <w:p w:rsidR="00000000" w:rsidDel="00000000" w:rsidP="00000000" w:rsidRDefault="00000000" w:rsidRPr="00000000" w14:paraId="0000007F">
      <w:pPr>
        <w:spacing w:line="300" w:lineRule="auto"/>
        <w:rPr/>
      </w:pPr>
      <w:r w:rsidDel="00000000" w:rsidR="00000000" w:rsidRPr="00000000">
        <w:rPr>
          <w:rtl w:val="0"/>
        </w:rPr>
        <w:t xml:space="preserve">Table 3. Mean ± SD total length (TL) and fresh mass (FM) of the female and males and egg diameters (ED) of the females from Lakes Superior and Ontario cisco (</w:t>
      </w:r>
      <w:r w:rsidDel="00000000" w:rsidR="00000000" w:rsidRPr="00000000">
        <w:rPr>
          <w:i w:val="1"/>
          <w:rtl w:val="0"/>
        </w:rPr>
        <w:t xml:space="preserve">Coregonus artedi</w:t>
      </w:r>
      <w:r w:rsidDel="00000000" w:rsidR="00000000" w:rsidRPr="00000000">
        <w:rPr>
          <w:rtl w:val="0"/>
        </w:rPr>
        <w:t xml:space="preserve">)</w:t>
      </w:r>
      <w:sdt>
        <w:sdtPr>
          <w:tag w:val="goog_rdk_7"/>
        </w:sdtPr>
        <w:sdtContent>
          <w:ins w:author="Jason Stockwell" w:id="0" w:date="2020-12-27T14:15:47Z">
            <w:r w:rsidDel="00000000" w:rsidR="00000000" w:rsidRPr="00000000">
              <w:rPr>
                <w:rtl w:val="0"/>
              </w:rPr>
              <w:t xml:space="preserve"> used in the experiment</w:t>
            </w:r>
          </w:ins>
        </w:sdtContent>
      </w:sdt>
      <w:r w:rsidDel="00000000" w:rsidR="00000000" w:rsidRPr="00000000">
        <w:rPr>
          <w:rtl w:val="0"/>
        </w:rPr>
        <w:t xml:space="preserve">.</w:t>
      </w:r>
      <w:sdt>
        <w:sdtPr>
          <w:tag w:val="goog_rdk_8"/>
        </w:sdtPr>
        <w:sdtContent>
          <w:del w:author="Jason Stockwell" w:id="1" w:date="2020-12-27T14:15:39Z">
            <w:r w:rsidDel="00000000" w:rsidR="00000000" w:rsidRPr="00000000">
              <w:rPr>
                <w:rtl w:val="0"/>
              </w:rPr>
              <w:delText xml:space="preserve">.</w:delText>
            </w:r>
          </w:del>
        </w:sdtContent>
      </w:sdt>
      <w:r w:rsidDel="00000000" w:rsidR="00000000" w:rsidRPr="00000000">
        <w:rPr>
          <w:rtl w:val="0"/>
        </w:rPr>
      </w:r>
    </w:p>
    <w:p w:rsidR="00000000" w:rsidDel="00000000" w:rsidP="00000000" w:rsidRDefault="00000000" w:rsidRPr="00000000" w14:paraId="00000080">
      <w:pPr>
        <w:spacing w:line="300" w:lineRule="auto"/>
        <w:rPr/>
      </w:pPr>
      <w:r w:rsidDel="00000000" w:rsidR="00000000" w:rsidRPr="00000000">
        <w:rPr>
          <w:rtl w:val="0"/>
        </w:rPr>
      </w:r>
    </w:p>
    <w:tbl>
      <w:tblPr>
        <w:tblStyle w:val="Table3"/>
        <w:tblW w:w="7988.199999999999"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9"/>
        <w:gridCol w:w="1123"/>
        <w:gridCol w:w="1123"/>
        <w:gridCol w:w="1123.2"/>
        <w:gridCol w:w="241"/>
        <w:gridCol w:w="1123"/>
        <w:gridCol w:w="1123"/>
        <w:gridCol w:w="1123"/>
        <w:tblGridChange w:id="0">
          <w:tblGrid>
            <w:gridCol w:w="1009"/>
            <w:gridCol w:w="1123"/>
            <w:gridCol w:w="1123"/>
            <w:gridCol w:w="1123.2"/>
            <w:gridCol w:w="241"/>
            <w:gridCol w:w="1123"/>
            <w:gridCol w:w="1123"/>
            <w:gridCol w:w="1123"/>
          </w:tblGrid>
        </w:tblGridChange>
      </w:tblGrid>
      <w:tr>
        <w:trPr>
          <w:trHeight w:val="432" w:hRule="atLeast"/>
        </w:trPr>
        <w:tc>
          <w:tcPr>
            <w:tcBorders>
              <w:top w:color="000000" w:space="0" w:sz="12" w:val="single"/>
            </w:tcBorders>
            <w:tcMar>
              <w:top w:w="0.0" w:type="dxa"/>
              <w:left w:w="0.0" w:type="dxa"/>
              <w:bottom w:w="0.0" w:type="dxa"/>
              <w:right w:w="0.0" w:type="dxa"/>
            </w:tcMar>
            <w:vAlign w:val="bottom"/>
          </w:tcPr>
          <w:p w:rsidR="00000000" w:rsidDel="00000000" w:rsidP="00000000" w:rsidRDefault="00000000" w:rsidRPr="00000000" w14:paraId="00000081">
            <w:pPr>
              <w:spacing w:line="300" w:lineRule="auto"/>
              <w:jc w:val="center"/>
              <w:rPr>
                <w:sz w:val="24"/>
                <w:szCs w:val="24"/>
              </w:rPr>
            </w:pPr>
            <w:r w:rsidDel="00000000" w:rsidR="00000000" w:rsidRPr="00000000">
              <w:rPr>
                <w:rtl w:val="0"/>
              </w:rPr>
            </w:r>
          </w:p>
        </w:tc>
        <w:tc>
          <w:tcPr>
            <w:gridSpan w:val="3"/>
            <w:tcBorders>
              <w:top w:color="000000" w:space="0" w:sz="12"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82">
            <w:pPr>
              <w:spacing w:line="300" w:lineRule="auto"/>
              <w:jc w:val="center"/>
              <w:rPr>
                <w:sz w:val="24"/>
                <w:szCs w:val="24"/>
              </w:rPr>
            </w:pPr>
            <w:r w:rsidDel="00000000" w:rsidR="00000000" w:rsidRPr="00000000">
              <w:rPr>
                <w:sz w:val="24"/>
                <w:szCs w:val="24"/>
                <w:rtl w:val="0"/>
              </w:rPr>
              <w:t xml:space="preserve">Lake Superior</w:t>
            </w:r>
          </w:p>
        </w:tc>
        <w:tc>
          <w:tcPr>
            <w:tcBorders>
              <w:top w:color="000000" w:space="0" w:sz="12"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85">
            <w:pPr>
              <w:spacing w:line="300" w:lineRule="auto"/>
              <w:jc w:val="center"/>
              <w:rPr>
                <w:sz w:val="24"/>
                <w:szCs w:val="24"/>
              </w:rPr>
            </w:pPr>
            <w:r w:rsidDel="00000000" w:rsidR="00000000" w:rsidRPr="00000000">
              <w:rPr>
                <w:rtl w:val="0"/>
              </w:rPr>
            </w:r>
          </w:p>
        </w:tc>
        <w:tc>
          <w:tcPr>
            <w:gridSpan w:val="3"/>
            <w:tcBorders>
              <w:top w:color="000000" w:space="0" w:sz="12"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86">
            <w:pPr>
              <w:spacing w:line="300" w:lineRule="auto"/>
              <w:jc w:val="center"/>
              <w:rPr>
                <w:sz w:val="24"/>
                <w:szCs w:val="24"/>
              </w:rPr>
            </w:pPr>
            <w:r w:rsidDel="00000000" w:rsidR="00000000" w:rsidRPr="00000000">
              <w:rPr>
                <w:sz w:val="24"/>
                <w:szCs w:val="24"/>
                <w:rtl w:val="0"/>
              </w:rPr>
              <w:t xml:space="preserve">Lake Ontario</w:t>
            </w:r>
          </w:p>
        </w:tc>
      </w:tr>
      <w:tr>
        <w:trPr>
          <w:trHeight w:val="432" w:hRule="atLeast"/>
        </w:trPr>
        <w:tc>
          <w:tcPr>
            <w:tcBorders>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89">
            <w:pPr>
              <w:spacing w:line="300" w:lineRule="auto"/>
              <w:jc w:val="center"/>
              <w:rPr>
                <w:sz w:val="24"/>
                <w:szCs w:val="24"/>
              </w:rPr>
            </w:pPr>
            <w:r w:rsidDel="00000000" w:rsidR="00000000" w:rsidRPr="00000000">
              <w:rPr>
                <w:sz w:val="24"/>
                <w:szCs w:val="24"/>
                <w:rtl w:val="0"/>
              </w:rPr>
              <w:t xml:space="preserve">Sex</w:t>
            </w:r>
          </w:p>
        </w:tc>
        <w:tc>
          <w:tcPr>
            <w:tcBorders>
              <w:top w:color="000000" w:space="0" w:sz="4"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8A">
            <w:pPr>
              <w:spacing w:line="300" w:lineRule="auto"/>
              <w:jc w:val="center"/>
              <w:rPr>
                <w:sz w:val="24"/>
                <w:szCs w:val="24"/>
              </w:rPr>
            </w:pPr>
            <w:r w:rsidDel="00000000" w:rsidR="00000000" w:rsidRPr="00000000">
              <w:rPr>
                <w:sz w:val="24"/>
                <w:szCs w:val="24"/>
                <w:rtl w:val="0"/>
              </w:rPr>
              <w:t xml:space="preserve">TL (mm)</w:t>
            </w:r>
          </w:p>
        </w:tc>
        <w:tc>
          <w:tcPr>
            <w:tcBorders>
              <w:top w:color="000000" w:space="0" w:sz="4"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8B">
            <w:pPr>
              <w:spacing w:line="300" w:lineRule="auto"/>
              <w:jc w:val="center"/>
              <w:rPr>
                <w:sz w:val="24"/>
                <w:szCs w:val="24"/>
              </w:rPr>
            </w:pPr>
            <w:r w:rsidDel="00000000" w:rsidR="00000000" w:rsidRPr="00000000">
              <w:rPr>
                <w:sz w:val="24"/>
                <w:szCs w:val="24"/>
                <w:rtl w:val="0"/>
              </w:rPr>
              <w:t xml:space="preserve">FM (g)</w:t>
            </w:r>
          </w:p>
        </w:tc>
        <w:tc>
          <w:tcPr>
            <w:tcBorders>
              <w:top w:color="000000" w:space="0" w:sz="4"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8C">
            <w:pPr>
              <w:spacing w:line="300" w:lineRule="auto"/>
              <w:jc w:val="center"/>
              <w:rPr>
                <w:sz w:val="24"/>
                <w:szCs w:val="24"/>
              </w:rPr>
            </w:pPr>
            <w:r w:rsidDel="00000000" w:rsidR="00000000" w:rsidRPr="00000000">
              <w:rPr>
                <w:sz w:val="24"/>
                <w:szCs w:val="24"/>
                <w:rtl w:val="0"/>
              </w:rPr>
              <w:t xml:space="preserve">ED (mm)</w:t>
            </w:r>
          </w:p>
        </w:tc>
        <w:tc>
          <w:tcPr>
            <w:tcBorders>
              <w:top w:color="000000" w:space="0" w:sz="0" w:val="nil"/>
              <w:bottom w:color="000000" w:space="0" w:sz="4" w:val="single"/>
            </w:tcBorders>
            <w:tcMar>
              <w:top w:w="0.0" w:type="dxa"/>
              <w:left w:w="0.0" w:type="dxa"/>
              <w:bottom w:w="0.0" w:type="dxa"/>
              <w:right w:w="0.0" w:type="dxa"/>
            </w:tcMar>
          </w:tcPr>
          <w:p w:rsidR="00000000" w:rsidDel="00000000" w:rsidP="00000000" w:rsidRDefault="00000000" w:rsidRPr="00000000" w14:paraId="0000008D">
            <w:pPr>
              <w:spacing w:line="300" w:lineRule="auto"/>
              <w:jc w:val="center"/>
              <w:rPr>
                <w:sz w:val="24"/>
                <w:szCs w:val="24"/>
              </w:rPr>
            </w:pPr>
            <w:r w:rsidDel="00000000" w:rsidR="00000000" w:rsidRPr="00000000">
              <w:rPr>
                <w:rtl w:val="0"/>
              </w:rPr>
            </w:r>
          </w:p>
        </w:tc>
        <w:tc>
          <w:tcPr>
            <w:tcBorders>
              <w:top w:color="000000" w:space="0" w:sz="4"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8E">
            <w:pPr>
              <w:spacing w:line="300" w:lineRule="auto"/>
              <w:jc w:val="center"/>
              <w:rPr>
                <w:sz w:val="24"/>
                <w:szCs w:val="24"/>
              </w:rPr>
            </w:pPr>
            <w:r w:rsidDel="00000000" w:rsidR="00000000" w:rsidRPr="00000000">
              <w:rPr>
                <w:sz w:val="24"/>
                <w:szCs w:val="24"/>
                <w:rtl w:val="0"/>
              </w:rPr>
              <w:t xml:space="preserve">TL (mm)</w:t>
            </w:r>
          </w:p>
        </w:tc>
        <w:tc>
          <w:tcPr>
            <w:tcBorders>
              <w:top w:color="000000" w:space="0" w:sz="4"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8F">
            <w:pPr>
              <w:spacing w:line="300" w:lineRule="auto"/>
              <w:jc w:val="center"/>
              <w:rPr>
                <w:sz w:val="24"/>
                <w:szCs w:val="24"/>
              </w:rPr>
            </w:pPr>
            <w:r w:rsidDel="00000000" w:rsidR="00000000" w:rsidRPr="00000000">
              <w:rPr>
                <w:sz w:val="24"/>
                <w:szCs w:val="24"/>
                <w:rtl w:val="0"/>
              </w:rPr>
              <w:t xml:space="preserve">FM (g)</w:t>
            </w:r>
          </w:p>
        </w:tc>
        <w:tc>
          <w:tcPr>
            <w:tcBorders>
              <w:top w:color="000000" w:space="0" w:sz="4" w:val="single"/>
              <w:bottom w:color="000000" w:space="0" w:sz="4" w:val="single"/>
            </w:tcBorders>
            <w:tcMar>
              <w:top w:w="0.0" w:type="dxa"/>
              <w:left w:w="0.0" w:type="dxa"/>
              <w:bottom w:w="0.0" w:type="dxa"/>
              <w:right w:w="0.0" w:type="dxa"/>
            </w:tcMar>
            <w:vAlign w:val="center"/>
          </w:tcPr>
          <w:p w:rsidR="00000000" w:rsidDel="00000000" w:rsidP="00000000" w:rsidRDefault="00000000" w:rsidRPr="00000000" w14:paraId="00000090">
            <w:pPr>
              <w:spacing w:line="300" w:lineRule="auto"/>
              <w:jc w:val="center"/>
              <w:rPr>
                <w:sz w:val="24"/>
                <w:szCs w:val="24"/>
              </w:rPr>
            </w:pPr>
            <w:r w:rsidDel="00000000" w:rsidR="00000000" w:rsidRPr="00000000">
              <w:rPr>
                <w:sz w:val="24"/>
                <w:szCs w:val="24"/>
                <w:rtl w:val="0"/>
              </w:rPr>
              <w:t xml:space="preserve">ED (mm)</w:t>
            </w:r>
          </w:p>
        </w:tc>
      </w:tr>
      <w:tr>
        <w:trPr>
          <w:trHeight w:val="720" w:hRule="atLeast"/>
        </w:trPr>
        <w:tc>
          <w:tcPr>
            <w:tcBorders>
              <w:top w:color="000000" w:space="0" w:sz="4"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91">
            <w:pPr>
              <w:spacing w:line="300" w:lineRule="auto"/>
              <w:jc w:val="center"/>
              <w:rPr>
                <w:sz w:val="24"/>
                <w:szCs w:val="24"/>
              </w:rPr>
            </w:pPr>
            <w:r w:rsidDel="00000000" w:rsidR="00000000" w:rsidRPr="00000000">
              <w:rPr>
                <w:sz w:val="24"/>
                <w:szCs w:val="24"/>
                <w:rtl w:val="0"/>
              </w:rPr>
              <w:t xml:space="preserve">Female</w:t>
            </w:r>
          </w:p>
        </w:tc>
        <w:tc>
          <w:tcPr>
            <w:tcBorders>
              <w:top w:color="000000" w:space="0" w:sz="4"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92">
            <w:pPr>
              <w:spacing w:line="300" w:lineRule="auto"/>
              <w:jc w:val="center"/>
              <w:rPr>
                <w:sz w:val="24"/>
                <w:szCs w:val="24"/>
              </w:rPr>
            </w:pPr>
            <w:r w:rsidDel="00000000" w:rsidR="00000000" w:rsidRPr="00000000">
              <w:rPr>
                <w:sz w:val="24"/>
                <w:szCs w:val="24"/>
                <w:rtl w:val="0"/>
              </w:rPr>
              <w:t xml:space="preserve">428.92</w:t>
            </w:r>
          </w:p>
          <w:p w:rsidR="00000000" w:rsidDel="00000000" w:rsidP="00000000" w:rsidRDefault="00000000" w:rsidRPr="00000000" w14:paraId="00000093">
            <w:pPr>
              <w:spacing w:line="300" w:lineRule="auto"/>
              <w:jc w:val="center"/>
              <w:rPr>
                <w:sz w:val="24"/>
                <w:szCs w:val="24"/>
              </w:rPr>
            </w:pPr>
            <w:r w:rsidDel="00000000" w:rsidR="00000000" w:rsidRPr="00000000">
              <w:rPr>
                <w:sz w:val="24"/>
                <w:szCs w:val="24"/>
                <w:rtl w:val="0"/>
              </w:rPr>
              <w:t xml:space="preserve">± 44.40</w:t>
            </w:r>
          </w:p>
        </w:tc>
        <w:tc>
          <w:tcPr>
            <w:tcBorders>
              <w:top w:color="000000" w:space="0" w:sz="4"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94">
            <w:pPr>
              <w:spacing w:line="300" w:lineRule="auto"/>
              <w:jc w:val="center"/>
              <w:rPr>
                <w:sz w:val="24"/>
                <w:szCs w:val="24"/>
              </w:rPr>
            </w:pPr>
            <w:r w:rsidDel="00000000" w:rsidR="00000000" w:rsidRPr="00000000">
              <w:rPr>
                <w:sz w:val="24"/>
                <w:szCs w:val="24"/>
                <w:rtl w:val="0"/>
              </w:rPr>
              <w:t xml:space="preserve">676.02</w:t>
            </w:r>
          </w:p>
          <w:p w:rsidR="00000000" w:rsidDel="00000000" w:rsidP="00000000" w:rsidRDefault="00000000" w:rsidRPr="00000000" w14:paraId="00000095">
            <w:pPr>
              <w:spacing w:line="300" w:lineRule="auto"/>
              <w:jc w:val="center"/>
              <w:rPr>
                <w:sz w:val="24"/>
                <w:szCs w:val="24"/>
              </w:rPr>
            </w:pPr>
            <w:r w:rsidDel="00000000" w:rsidR="00000000" w:rsidRPr="00000000">
              <w:rPr>
                <w:sz w:val="24"/>
                <w:szCs w:val="24"/>
                <w:rtl w:val="0"/>
              </w:rPr>
              <w:t xml:space="preserve">± 181.51</w:t>
            </w:r>
          </w:p>
        </w:tc>
        <w:tc>
          <w:tcPr>
            <w:tcBorders>
              <w:top w:color="000000" w:space="0" w:sz="4"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96">
            <w:pPr>
              <w:spacing w:line="300" w:lineRule="auto"/>
              <w:jc w:val="center"/>
              <w:rPr>
                <w:sz w:val="24"/>
                <w:szCs w:val="24"/>
              </w:rPr>
            </w:pPr>
            <w:r w:rsidDel="00000000" w:rsidR="00000000" w:rsidRPr="00000000">
              <w:rPr>
                <w:sz w:val="24"/>
                <w:szCs w:val="24"/>
                <w:rtl w:val="0"/>
              </w:rPr>
              <w:t xml:space="preserve">2.14 </w:t>
            </w:r>
          </w:p>
          <w:p w:rsidR="00000000" w:rsidDel="00000000" w:rsidP="00000000" w:rsidRDefault="00000000" w:rsidRPr="00000000" w14:paraId="00000097">
            <w:pPr>
              <w:spacing w:line="300" w:lineRule="auto"/>
              <w:jc w:val="center"/>
              <w:rPr>
                <w:sz w:val="24"/>
                <w:szCs w:val="24"/>
              </w:rPr>
            </w:pPr>
            <w:r w:rsidDel="00000000" w:rsidR="00000000" w:rsidRPr="00000000">
              <w:rPr>
                <w:sz w:val="24"/>
                <w:szCs w:val="24"/>
                <w:rtl w:val="0"/>
              </w:rPr>
              <w:t xml:space="preserve">± 0.12</w:t>
            </w:r>
          </w:p>
        </w:tc>
        <w:tc>
          <w:tcPr>
            <w:tcBorders>
              <w:top w:color="000000" w:space="0" w:sz="4" w:val="single"/>
              <w:bottom w:color="000000" w:space="0" w:sz="0" w:val="nil"/>
            </w:tcBorders>
            <w:tcMar>
              <w:top w:w="0.0" w:type="dxa"/>
              <w:left w:w="0.0" w:type="dxa"/>
              <w:bottom w:w="0.0" w:type="dxa"/>
              <w:right w:w="0.0" w:type="dxa"/>
            </w:tcMar>
          </w:tcPr>
          <w:p w:rsidR="00000000" w:rsidDel="00000000" w:rsidP="00000000" w:rsidRDefault="00000000" w:rsidRPr="00000000" w14:paraId="00000098">
            <w:pPr>
              <w:spacing w:line="300" w:lineRule="auto"/>
              <w:jc w:val="center"/>
              <w:rPr>
                <w:sz w:val="24"/>
                <w:szCs w:val="24"/>
              </w:rPr>
            </w:pPr>
            <w:r w:rsidDel="00000000" w:rsidR="00000000" w:rsidRPr="00000000">
              <w:rPr>
                <w:rtl w:val="0"/>
              </w:rPr>
            </w:r>
          </w:p>
        </w:tc>
        <w:tc>
          <w:tcPr>
            <w:tcBorders>
              <w:top w:color="000000" w:space="0" w:sz="4"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99">
            <w:pPr>
              <w:spacing w:line="300" w:lineRule="auto"/>
              <w:jc w:val="center"/>
              <w:rPr>
                <w:sz w:val="24"/>
                <w:szCs w:val="24"/>
              </w:rPr>
            </w:pPr>
            <w:r w:rsidDel="00000000" w:rsidR="00000000" w:rsidRPr="00000000">
              <w:rPr>
                <w:sz w:val="24"/>
                <w:szCs w:val="24"/>
                <w:rtl w:val="0"/>
              </w:rPr>
              <w:t xml:space="preserve">380.33 </w:t>
            </w:r>
          </w:p>
          <w:p w:rsidR="00000000" w:rsidDel="00000000" w:rsidP="00000000" w:rsidRDefault="00000000" w:rsidRPr="00000000" w14:paraId="0000009A">
            <w:pPr>
              <w:spacing w:line="300" w:lineRule="auto"/>
              <w:jc w:val="center"/>
              <w:rPr>
                <w:sz w:val="24"/>
                <w:szCs w:val="24"/>
              </w:rPr>
            </w:pPr>
            <w:r w:rsidDel="00000000" w:rsidR="00000000" w:rsidRPr="00000000">
              <w:rPr>
                <w:sz w:val="24"/>
                <w:szCs w:val="24"/>
                <w:rtl w:val="0"/>
              </w:rPr>
              <w:t xml:space="preserve">± 24.18</w:t>
            </w:r>
          </w:p>
        </w:tc>
        <w:tc>
          <w:tcPr>
            <w:tcBorders>
              <w:top w:color="000000" w:space="0" w:sz="4"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9B">
            <w:pPr>
              <w:spacing w:line="300" w:lineRule="auto"/>
              <w:jc w:val="center"/>
              <w:rPr>
                <w:sz w:val="24"/>
                <w:szCs w:val="24"/>
              </w:rPr>
            </w:pPr>
            <w:r w:rsidDel="00000000" w:rsidR="00000000" w:rsidRPr="00000000">
              <w:rPr>
                <w:sz w:val="24"/>
                <w:szCs w:val="24"/>
                <w:rtl w:val="0"/>
              </w:rPr>
              <w:t xml:space="preserve">567.59 </w:t>
            </w:r>
          </w:p>
          <w:p w:rsidR="00000000" w:rsidDel="00000000" w:rsidP="00000000" w:rsidRDefault="00000000" w:rsidRPr="00000000" w14:paraId="0000009C">
            <w:pPr>
              <w:spacing w:line="300" w:lineRule="auto"/>
              <w:jc w:val="center"/>
              <w:rPr>
                <w:sz w:val="24"/>
                <w:szCs w:val="24"/>
              </w:rPr>
            </w:pPr>
            <w:r w:rsidDel="00000000" w:rsidR="00000000" w:rsidRPr="00000000">
              <w:rPr>
                <w:sz w:val="24"/>
                <w:szCs w:val="24"/>
                <w:rtl w:val="0"/>
              </w:rPr>
              <w:t xml:space="preserve">± 122.89</w:t>
            </w:r>
          </w:p>
        </w:tc>
        <w:tc>
          <w:tcPr>
            <w:tcBorders>
              <w:top w:color="000000" w:space="0" w:sz="4" w:val="single"/>
              <w:bottom w:color="000000" w:space="0" w:sz="0" w:val="nil"/>
            </w:tcBorders>
            <w:tcMar>
              <w:top w:w="0.0" w:type="dxa"/>
              <w:left w:w="0.0" w:type="dxa"/>
              <w:bottom w:w="0.0" w:type="dxa"/>
              <w:right w:w="0.0" w:type="dxa"/>
            </w:tcMar>
            <w:vAlign w:val="center"/>
          </w:tcPr>
          <w:p w:rsidR="00000000" w:rsidDel="00000000" w:rsidP="00000000" w:rsidRDefault="00000000" w:rsidRPr="00000000" w14:paraId="0000009D">
            <w:pPr>
              <w:spacing w:line="300" w:lineRule="auto"/>
              <w:jc w:val="center"/>
              <w:rPr>
                <w:sz w:val="24"/>
                <w:szCs w:val="24"/>
              </w:rPr>
            </w:pPr>
            <w:r w:rsidDel="00000000" w:rsidR="00000000" w:rsidRPr="00000000">
              <w:rPr>
                <w:sz w:val="24"/>
                <w:szCs w:val="24"/>
                <w:rtl w:val="0"/>
              </w:rPr>
              <w:t xml:space="preserve">2.30</w:t>
            </w:r>
          </w:p>
          <w:p w:rsidR="00000000" w:rsidDel="00000000" w:rsidP="00000000" w:rsidRDefault="00000000" w:rsidRPr="00000000" w14:paraId="0000009E">
            <w:pPr>
              <w:spacing w:line="300" w:lineRule="auto"/>
              <w:jc w:val="center"/>
              <w:rPr>
                <w:sz w:val="24"/>
                <w:szCs w:val="24"/>
              </w:rPr>
            </w:pPr>
            <w:r w:rsidDel="00000000" w:rsidR="00000000" w:rsidRPr="00000000">
              <w:rPr>
                <w:sz w:val="24"/>
                <w:szCs w:val="24"/>
                <w:rtl w:val="0"/>
              </w:rPr>
              <w:t xml:space="preserve">± 0.08</w:t>
            </w:r>
          </w:p>
        </w:tc>
      </w:tr>
      <w:tr>
        <w:trPr>
          <w:trHeight w:val="720" w:hRule="atLeast"/>
        </w:trPr>
        <w:tc>
          <w:tcPr>
            <w:tcBorders>
              <w:top w:color="000000" w:space="0" w:sz="0" w:val="nil"/>
              <w:bottom w:color="000000" w:space="0" w:sz="12" w:val="single"/>
            </w:tcBorders>
            <w:tcMar>
              <w:top w:w="0.0" w:type="dxa"/>
              <w:left w:w="0.0" w:type="dxa"/>
              <w:bottom w:w="0.0" w:type="dxa"/>
              <w:right w:w="0.0" w:type="dxa"/>
            </w:tcMar>
            <w:vAlign w:val="center"/>
          </w:tcPr>
          <w:p w:rsidR="00000000" w:rsidDel="00000000" w:rsidP="00000000" w:rsidRDefault="00000000" w:rsidRPr="00000000" w14:paraId="0000009F">
            <w:pPr>
              <w:spacing w:line="300" w:lineRule="auto"/>
              <w:jc w:val="center"/>
              <w:rPr>
                <w:sz w:val="24"/>
                <w:szCs w:val="24"/>
              </w:rPr>
            </w:pPr>
            <w:r w:rsidDel="00000000" w:rsidR="00000000" w:rsidRPr="00000000">
              <w:rPr>
                <w:sz w:val="24"/>
                <w:szCs w:val="24"/>
                <w:rtl w:val="0"/>
              </w:rPr>
              <w:t xml:space="preserve">Male</w:t>
            </w:r>
          </w:p>
        </w:tc>
        <w:tc>
          <w:tcPr>
            <w:tcBorders>
              <w:top w:color="000000" w:space="0" w:sz="0" w:val="nil"/>
              <w:bottom w:color="000000" w:space="0" w:sz="12" w:val="single"/>
            </w:tcBorders>
            <w:tcMar>
              <w:top w:w="0.0" w:type="dxa"/>
              <w:left w:w="0.0" w:type="dxa"/>
              <w:bottom w:w="0.0" w:type="dxa"/>
              <w:right w:w="0.0" w:type="dxa"/>
            </w:tcMar>
            <w:vAlign w:val="center"/>
          </w:tcPr>
          <w:p w:rsidR="00000000" w:rsidDel="00000000" w:rsidP="00000000" w:rsidRDefault="00000000" w:rsidRPr="00000000" w14:paraId="000000A0">
            <w:pPr>
              <w:spacing w:line="300" w:lineRule="auto"/>
              <w:jc w:val="center"/>
              <w:rPr>
                <w:sz w:val="24"/>
                <w:szCs w:val="24"/>
              </w:rPr>
            </w:pPr>
            <w:r w:rsidDel="00000000" w:rsidR="00000000" w:rsidRPr="00000000">
              <w:rPr>
                <w:sz w:val="24"/>
                <w:szCs w:val="24"/>
                <w:rtl w:val="0"/>
              </w:rPr>
              <w:t xml:space="preserve">400.25 </w:t>
            </w:r>
          </w:p>
          <w:p w:rsidR="00000000" w:rsidDel="00000000" w:rsidP="00000000" w:rsidRDefault="00000000" w:rsidRPr="00000000" w14:paraId="000000A1">
            <w:pPr>
              <w:spacing w:line="300" w:lineRule="auto"/>
              <w:jc w:val="center"/>
              <w:rPr>
                <w:sz w:val="24"/>
                <w:szCs w:val="24"/>
              </w:rPr>
            </w:pPr>
            <w:r w:rsidDel="00000000" w:rsidR="00000000" w:rsidRPr="00000000">
              <w:rPr>
                <w:sz w:val="24"/>
                <w:szCs w:val="24"/>
                <w:rtl w:val="0"/>
              </w:rPr>
              <w:t xml:space="preserve">± 34.35</w:t>
            </w:r>
          </w:p>
        </w:tc>
        <w:tc>
          <w:tcPr>
            <w:tcBorders>
              <w:top w:color="000000" w:space="0" w:sz="0" w:val="nil"/>
              <w:bottom w:color="000000" w:space="0" w:sz="12" w:val="single"/>
            </w:tcBorders>
            <w:tcMar>
              <w:top w:w="0.0" w:type="dxa"/>
              <w:left w:w="0.0" w:type="dxa"/>
              <w:bottom w:w="0.0" w:type="dxa"/>
              <w:right w:w="0.0" w:type="dxa"/>
            </w:tcMar>
            <w:vAlign w:val="center"/>
          </w:tcPr>
          <w:p w:rsidR="00000000" w:rsidDel="00000000" w:rsidP="00000000" w:rsidRDefault="00000000" w:rsidRPr="00000000" w14:paraId="000000A2">
            <w:pPr>
              <w:spacing w:line="300" w:lineRule="auto"/>
              <w:jc w:val="center"/>
              <w:rPr>
                <w:sz w:val="24"/>
                <w:szCs w:val="24"/>
              </w:rPr>
            </w:pPr>
            <w:r w:rsidDel="00000000" w:rsidR="00000000" w:rsidRPr="00000000">
              <w:rPr>
                <w:sz w:val="24"/>
                <w:szCs w:val="24"/>
                <w:rtl w:val="0"/>
              </w:rPr>
              <w:t xml:space="preserve">523.82 </w:t>
            </w:r>
          </w:p>
          <w:p w:rsidR="00000000" w:rsidDel="00000000" w:rsidP="00000000" w:rsidRDefault="00000000" w:rsidRPr="00000000" w14:paraId="000000A3">
            <w:pPr>
              <w:spacing w:line="300" w:lineRule="auto"/>
              <w:jc w:val="center"/>
              <w:rPr>
                <w:sz w:val="24"/>
                <w:szCs w:val="24"/>
              </w:rPr>
            </w:pPr>
            <w:r w:rsidDel="00000000" w:rsidR="00000000" w:rsidRPr="00000000">
              <w:rPr>
                <w:sz w:val="24"/>
                <w:szCs w:val="24"/>
                <w:rtl w:val="0"/>
              </w:rPr>
              <w:t xml:space="preserve">± 134.65</w:t>
            </w:r>
          </w:p>
        </w:tc>
        <w:tc>
          <w:tcPr>
            <w:tcBorders>
              <w:top w:color="000000" w:space="0" w:sz="0" w:val="nil"/>
              <w:bottom w:color="000000" w:space="0" w:sz="12" w:val="single"/>
            </w:tcBorders>
            <w:tcMar>
              <w:top w:w="0.0" w:type="dxa"/>
              <w:left w:w="0.0" w:type="dxa"/>
              <w:bottom w:w="0.0" w:type="dxa"/>
              <w:right w:w="0.0" w:type="dxa"/>
            </w:tcMar>
            <w:vAlign w:val="center"/>
          </w:tcPr>
          <w:p w:rsidR="00000000" w:rsidDel="00000000" w:rsidP="00000000" w:rsidRDefault="00000000" w:rsidRPr="00000000" w14:paraId="000000A4">
            <w:pPr>
              <w:spacing w:line="300" w:lineRule="auto"/>
              <w:jc w:val="center"/>
              <w:rPr>
                <w:sz w:val="24"/>
                <w:szCs w:val="24"/>
              </w:rPr>
            </w:pPr>
            <w:r w:rsidDel="00000000" w:rsidR="00000000" w:rsidRPr="00000000">
              <w:rPr>
                <w:sz w:val="24"/>
                <w:szCs w:val="24"/>
                <w:rtl w:val="0"/>
              </w:rPr>
              <w:t xml:space="preserve">--</w:t>
            </w:r>
          </w:p>
        </w:tc>
        <w:tc>
          <w:tcPr>
            <w:tcBorders>
              <w:top w:color="000000" w:space="0" w:sz="0" w:val="nil"/>
              <w:bottom w:color="000000" w:space="0" w:sz="12" w:val="single"/>
            </w:tcBorders>
            <w:tcMar>
              <w:top w:w="0.0" w:type="dxa"/>
              <w:left w:w="0.0" w:type="dxa"/>
              <w:bottom w:w="0.0" w:type="dxa"/>
              <w:right w:w="0.0" w:type="dxa"/>
            </w:tcMar>
          </w:tcPr>
          <w:p w:rsidR="00000000" w:rsidDel="00000000" w:rsidP="00000000" w:rsidRDefault="00000000" w:rsidRPr="00000000" w14:paraId="000000A5">
            <w:pPr>
              <w:spacing w:line="300" w:lineRule="auto"/>
              <w:jc w:val="center"/>
              <w:rPr>
                <w:sz w:val="24"/>
                <w:szCs w:val="24"/>
              </w:rPr>
            </w:pPr>
            <w:r w:rsidDel="00000000" w:rsidR="00000000" w:rsidRPr="00000000">
              <w:rPr>
                <w:rtl w:val="0"/>
              </w:rPr>
            </w:r>
          </w:p>
        </w:tc>
        <w:tc>
          <w:tcPr>
            <w:tcBorders>
              <w:top w:color="000000" w:space="0" w:sz="0" w:val="nil"/>
              <w:bottom w:color="000000" w:space="0" w:sz="12" w:val="single"/>
            </w:tcBorders>
            <w:tcMar>
              <w:top w:w="0.0" w:type="dxa"/>
              <w:left w:w="0.0" w:type="dxa"/>
              <w:bottom w:w="0.0" w:type="dxa"/>
              <w:right w:w="0.0" w:type="dxa"/>
            </w:tcMar>
            <w:vAlign w:val="center"/>
          </w:tcPr>
          <w:p w:rsidR="00000000" w:rsidDel="00000000" w:rsidP="00000000" w:rsidRDefault="00000000" w:rsidRPr="00000000" w14:paraId="000000A6">
            <w:pPr>
              <w:spacing w:line="300" w:lineRule="auto"/>
              <w:jc w:val="center"/>
              <w:rPr>
                <w:sz w:val="24"/>
                <w:szCs w:val="24"/>
              </w:rPr>
            </w:pPr>
            <w:r w:rsidDel="00000000" w:rsidR="00000000" w:rsidRPr="00000000">
              <w:rPr>
                <w:sz w:val="24"/>
                <w:szCs w:val="24"/>
                <w:rtl w:val="0"/>
              </w:rPr>
              <w:t xml:space="preserve">366.56 </w:t>
            </w:r>
          </w:p>
          <w:p w:rsidR="00000000" w:rsidDel="00000000" w:rsidP="00000000" w:rsidRDefault="00000000" w:rsidRPr="00000000" w14:paraId="000000A7">
            <w:pPr>
              <w:spacing w:line="300" w:lineRule="auto"/>
              <w:jc w:val="center"/>
              <w:rPr>
                <w:sz w:val="24"/>
                <w:szCs w:val="24"/>
              </w:rPr>
            </w:pPr>
            <w:r w:rsidDel="00000000" w:rsidR="00000000" w:rsidRPr="00000000">
              <w:rPr>
                <w:sz w:val="24"/>
                <w:szCs w:val="24"/>
                <w:rtl w:val="0"/>
              </w:rPr>
              <w:t xml:space="preserve">± 25.30</w:t>
            </w:r>
          </w:p>
        </w:tc>
        <w:tc>
          <w:tcPr>
            <w:tcBorders>
              <w:top w:color="000000" w:space="0" w:sz="0" w:val="nil"/>
              <w:bottom w:color="000000" w:space="0" w:sz="12" w:val="single"/>
            </w:tcBorders>
            <w:tcMar>
              <w:top w:w="0.0" w:type="dxa"/>
              <w:left w:w="0.0" w:type="dxa"/>
              <w:bottom w:w="0.0" w:type="dxa"/>
              <w:right w:w="0.0" w:type="dxa"/>
            </w:tcMar>
            <w:vAlign w:val="center"/>
          </w:tcPr>
          <w:p w:rsidR="00000000" w:rsidDel="00000000" w:rsidP="00000000" w:rsidRDefault="00000000" w:rsidRPr="00000000" w14:paraId="000000A8">
            <w:pPr>
              <w:spacing w:line="300" w:lineRule="auto"/>
              <w:jc w:val="center"/>
              <w:rPr>
                <w:sz w:val="24"/>
                <w:szCs w:val="24"/>
              </w:rPr>
            </w:pPr>
            <w:r w:rsidDel="00000000" w:rsidR="00000000" w:rsidRPr="00000000">
              <w:rPr>
                <w:sz w:val="24"/>
                <w:szCs w:val="24"/>
                <w:rtl w:val="0"/>
              </w:rPr>
              <w:t xml:space="preserve">443.29 </w:t>
            </w:r>
          </w:p>
          <w:p w:rsidR="00000000" w:rsidDel="00000000" w:rsidP="00000000" w:rsidRDefault="00000000" w:rsidRPr="00000000" w14:paraId="000000A9">
            <w:pPr>
              <w:spacing w:line="300" w:lineRule="auto"/>
              <w:jc w:val="center"/>
              <w:rPr>
                <w:sz w:val="24"/>
                <w:szCs w:val="24"/>
              </w:rPr>
            </w:pPr>
            <w:r w:rsidDel="00000000" w:rsidR="00000000" w:rsidRPr="00000000">
              <w:rPr>
                <w:sz w:val="24"/>
                <w:szCs w:val="24"/>
                <w:rtl w:val="0"/>
              </w:rPr>
              <w:t xml:space="preserve">± 103.16</w:t>
            </w:r>
          </w:p>
        </w:tc>
        <w:tc>
          <w:tcPr>
            <w:tcBorders>
              <w:top w:color="000000" w:space="0" w:sz="0" w:val="nil"/>
              <w:bottom w:color="000000" w:space="0" w:sz="12" w:val="single"/>
            </w:tcBorders>
            <w:tcMar>
              <w:top w:w="0.0" w:type="dxa"/>
              <w:left w:w="0.0" w:type="dxa"/>
              <w:bottom w:w="0.0" w:type="dxa"/>
              <w:right w:w="0.0" w:type="dxa"/>
            </w:tcMar>
            <w:vAlign w:val="center"/>
          </w:tcPr>
          <w:p w:rsidR="00000000" w:rsidDel="00000000" w:rsidP="00000000" w:rsidRDefault="00000000" w:rsidRPr="00000000" w14:paraId="000000AA">
            <w:pPr>
              <w:spacing w:line="300" w:lineRule="auto"/>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AB">
      <w:pPr>
        <w:spacing w:line="300" w:lineRule="auto"/>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line="300" w:lineRule="auto"/>
        <w:rPr/>
      </w:pPr>
      <w:r w:rsidDel="00000000" w:rsidR="00000000" w:rsidRPr="00000000">
        <w:rPr>
          <w:rtl w:val="0"/>
        </w:rPr>
        <w:t xml:space="preserve">Table 4. Likelihood ratio test output for each model selected for embryo survival (%), incubation period (number of days post-fertilization; DPF), incubation period (accumulated degree-days; ADD), length-at-hatch (mm), and yolk-sac volume (mm</w:t>
      </w:r>
      <w:r w:rsidDel="00000000" w:rsidR="00000000" w:rsidRPr="00000000">
        <w:rPr>
          <w:vertAlign w:val="superscript"/>
          <w:rtl w:val="0"/>
        </w:rPr>
        <w:t xml:space="preserve">3</w:t>
      </w:r>
      <w:r w:rsidDel="00000000" w:rsidR="00000000" w:rsidRPr="00000000">
        <w:rPr>
          <w:rtl w:val="0"/>
        </w:rPr>
        <w:t xml:space="preserve">) from Lakes Superior and Ontario cisco (</w:t>
      </w:r>
      <w:r w:rsidDel="00000000" w:rsidR="00000000" w:rsidRPr="00000000">
        <w:rPr>
          <w:i w:val="1"/>
          <w:rtl w:val="0"/>
        </w:rPr>
        <w:t xml:space="preserve">Coregonus artedi</w:t>
      </w:r>
      <w:r w:rsidDel="00000000" w:rsidR="00000000" w:rsidRPr="00000000">
        <w:rPr>
          <w:rtl w:val="0"/>
        </w:rPr>
        <w:t xml:space="preserve">). pop indicates population. The full model that was selected is bolded for each trait. </w:t>
      </w:r>
    </w:p>
    <w:p w:rsidR="00000000" w:rsidDel="00000000" w:rsidP="00000000" w:rsidRDefault="00000000" w:rsidRPr="00000000" w14:paraId="000000AD">
      <w:pPr>
        <w:spacing w:line="300" w:lineRule="auto"/>
        <w:rPr/>
      </w:pPr>
      <w:r w:rsidDel="00000000" w:rsidR="00000000" w:rsidRPr="00000000">
        <w:rPr>
          <w:rtl w:val="0"/>
        </w:rPr>
      </w:r>
    </w:p>
    <w:tbl>
      <w:tblPr>
        <w:tblStyle w:val="Table4"/>
        <w:tblW w:w="1144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0.8"/>
        <w:gridCol w:w="6048.000000000001"/>
        <w:gridCol w:w="1584"/>
        <w:gridCol w:w="425"/>
        <w:gridCol w:w="1192"/>
        <w:gridCol w:w="1020"/>
        <w:tblGridChange w:id="0">
          <w:tblGrid>
            <w:gridCol w:w="1180.8"/>
            <w:gridCol w:w="6048.000000000001"/>
            <w:gridCol w:w="1584"/>
            <w:gridCol w:w="425"/>
            <w:gridCol w:w="1192"/>
            <w:gridCol w:w="1020"/>
          </w:tblGrid>
        </w:tblGridChange>
      </w:tblGrid>
      <w:tr>
        <w:trPr>
          <w:trHeight w:val="432" w:hRule="atLeast"/>
        </w:trPr>
        <w:tc>
          <w:tcPr>
            <w:tcBorders>
              <w:top w:color="000000" w:space="0" w:sz="12" w:val="single"/>
              <w:left w:color="000000" w:space="0" w:sz="0" w:val="nil"/>
              <w:bottom w:color="000000" w:space="0" w:sz="4" w:val="single"/>
              <w:right w:color="000000" w:space="0" w:sz="0" w:val="nil"/>
            </w:tcBorders>
            <w:tcMar>
              <w:top w:w="0.0" w:type="dxa"/>
              <w:left w:w="115.0" w:type="dxa"/>
              <w:right w:w="115.0" w:type="dxa"/>
            </w:tcMar>
            <w:vAlign w:val="center"/>
          </w:tcPr>
          <w:p w:rsidR="00000000" w:rsidDel="00000000" w:rsidP="00000000" w:rsidRDefault="00000000" w:rsidRPr="00000000" w14:paraId="000000AE">
            <w:pPr>
              <w:spacing w:line="300" w:lineRule="auto"/>
              <w:rPr/>
            </w:pPr>
            <w:r w:rsidDel="00000000" w:rsidR="00000000" w:rsidRPr="00000000">
              <w:rPr>
                <w:rtl w:val="0"/>
              </w:rPr>
              <w:t xml:space="preserve">Trait</w:t>
            </w:r>
          </w:p>
        </w:tc>
        <w:tc>
          <w:tcPr>
            <w:tcBorders>
              <w:top w:color="000000" w:space="0" w:sz="12" w:val="single"/>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AF">
            <w:pPr>
              <w:spacing w:line="300" w:lineRule="auto"/>
              <w:rPr/>
            </w:pPr>
            <w:r w:rsidDel="00000000" w:rsidR="00000000" w:rsidRPr="00000000">
              <w:rPr>
                <w:rtl w:val="0"/>
              </w:rPr>
              <w:t xml:space="preserve">Model</w:t>
            </w:r>
          </w:p>
        </w:tc>
        <w:tc>
          <w:tcPr>
            <w:tcBorders>
              <w:top w:color="000000" w:space="0" w:sz="12" w:val="single"/>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B0">
            <w:pPr>
              <w:spacing w:line="300" w:lineRule="auto"/>
              <w:rPr/>
            </w:pPr>
            <w:r w:rsidDel="00000000" w:rsidR="00000000" w:rsidRPr="00000000">
              <w:rPr>
                <w:rtl w:val="0"/>
              </w:rPr>
              <w:t xml:space="preserve">Effect Tested</w:t>
            </w:r>
          </w:p>
        </w:tc>
        <w:tc>
          <w:tcPr>
            <w:tcBorders>
              <w:top w:color="000000" w:space="0" w:sz="12" w:val="single"/>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B1">
            <w:pPr>
              <w:spacing w:line="300" w:lineRule="auto"/>
              <w:jc w:val="center"/>
              <w:rPr/>
            </w:pPr>
            <w:r w:rsidDel="00000000" w:rsidR="00000000" w:rsidRPr="00000000">
              <w:rPr>
                <w:rtl w:val="0"/>
              </w:rPr>
              <w:t xml:space="preserve">df</w:t>
            </w:r>
          </w:p>
        </w:tc>
        <w:tc>
          <w:tcPr>
            <w:tcBorders>
              <w:top w:color="000000" w:space="0" w:sz="12" w:val="single"/>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B2">
            <w:pPr>
              <w:spacing w:line="300" w:lineRule="auto"/>
              <w:jc w:val="center"/>
              <w:rPr/>
            </w:pPr>
            <w:r w:rsidDel="00000000" w:rsidR="00000000" w:rsidRPr="00000000">
              <w:rPr>
                <w:rtl w:val="0"/>
              </w:rPr>
              <w:t xml:space="preserve">χ</w:t>
            </w:r>
            <w:r w:rsidDel="00000000" w:rsidR="00000000" w:rsidRPr="00000000">
              <w:rPr>
                <w:vertAlign w:val="superscript"/>
                <w:rtl w:val="0"/>
              </w:rPr>
              <w:t xml:space="preserve">2</w:t>
            </w:r>
            <w:r w:rsidDel="00000000" w:rsidR="00000000" w:rsidRPr="00000000">
              <w:rPr>
                <w:rtl w:val="0"/>
              </w:rPr>
            </w:r>
          </w:p>
        </w:tc>
        <w:tc>
          <w:tcPr>
            <w:tcBorders>
              <w:top w:color="000000" w:space="0" w:sz="12" w:val="single"/>
              <w:left w:color="000000" w:space="0" w:sz="0" w:val="nil"/>
              <w:bottom w:color="000000" w:space="0" w:sz="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B3">
            <w:pPr>
              <w:spacing w:line="300" w:lineRule="auto"/>
              <w:jc w:val="center"/>
              <w:rPr/>
            </w:pPr>
            <w:r w:rsidDel="00000000" w:rsidR="00000000" w:rsidRPr="00000000">
              <w:rPr>
                <w:rtl w:val="0"/>
              </w:rPr>
              <w:t xml:space="preserve">p-value</w:t>
            </w:r>
          </w:p>
        </w:tc>
      </w:tr>
      <w:tr>
        <w:trPr>
          <w:trHeight w:val="331" w:hRule="atLeast"/>
        </w:trPr>
        <w:tc>
          <w:tcPr>
            <w:vMerge w:val="restart"/>
            <w:tcBorders>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B4">
            <w:pPr>
              <w:spacing w:line="300" w:lineRule="auto"/>
              <w:rPr/>
            </w:pPr>
            <w:r w:rsidDel="00000000" w:rsidR="00000000" w:rsidRPr="00000000">
              <w:rPr>
                <w:rtl w:val="0"/>
              </w:rPr>
              <w:t xml:space="preserve">Embryo Survival</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B5">
            <w:pPr>
              <w:spacing w:line="300" w:lineRule="auto"/>
              <w:rPr>
                <w:b w:val="1"/>
              </w:rPr>
            </w:pPr>
            <w:r w:rsidDel="00000000" w:rsidR="00000000" w:rsidRPr="00000000">
              <w:rPr>
                <w:b w:val="1"/>
                <w:rtl w:val="0"/>
              </w:rPr>
              <w:t xml:space="preserve">   light + pop</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B6">
            <w:pPr>
              <w:spacing w:line="30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B7">
            <w:pPr>
              <w:spacing w:line="30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B8">
            <w:pPr>
              <w:spacing w:line="30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B9">
            <w:pPr>
              <w:spacing w:line="300" w:lineRule="auto"/>
              <w:jc w:val="center"/>
              <w:rPr/>
            </w:pPr>
            <w:r w:rsidDel="00000000" w:rsidR="00000000" w:rsidRPr="00000000">
              <w:rPr>
                <w:rtl w:val="0"/>
              </w:rPr>
            </w:r>
          </w:p>
        </w:tc>
      </w:tr>
      <w:tr>
        <w:trPr>
          <w:trHeight w:val="331" w:hRule="atLeast"/>
        </w:trPr>
        <w:tc>
          <w:tcPr>
            <w:vMerge w:val="continue"/>
            <w:tcBorders>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BB">
            <w:pPr>
              <w:spacing w:line="300" w:lineRule="auto"/>
              <w:rPr/>
            </w:pPr>
            <w:r w:rsidDel="00000000" w:rsidR="00000000" w:rsidRPr="00000000">
              <w:rPr>
                <w:rtl w:val="0"/>
              </w:rPr>
              <w:t xml:space="preserve">   pop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BC">
            <w:pPr>
              <w:spacing w:line="300" w:lineRule="auto"/>
              <w:rPr/>
            </w:pPr>
            <w:r w:rsidDel="00000000" w:rsidR="00000000" w:rsidRPr="00000000">
              <w:rPr>
                <w:rtl w:val="0"/>
              </w:rPr>
              <w:t xml:space="preserve">light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BD">
            <w:pPr>
              <w:spacing w:line="300" w:lineRule="auto"/>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BE">
            <w:pPr>
              <w:spacing w:line="300" w:lineRule="auto"/>
              <w:jc w:val="center"/>
              <w:rPr/>
            </w:pPr>
            <w:r w:rsidDel="00000000" w:rsidR="00000000" w:rsidRPr="00000000">
              <w:rPr>
                <w:rtl w:val="0"/>
              </w:rPr>
              <w:t xml:space="preserve">181.92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BF">
            <w:pPr>
              <w:spacing w:line="300" w:lineRule="auto"/>
              <w:jc w:val="center"/>
              <w:rPr/>
            </w:pPr>
            <w:r w:rsidDel="00000000" w:rsidR="00000000" w:rsidRPr="00000000">
              <w:rPr>
                <w:rtl w:val="0"/>
              </w:rPr>
              <w:t xml:space="preserve">&lt; 0.001</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1">
            <w:pPr>
              <w:spacing w:line="300" w:lineRule="auto"/>
              <w:rPr/>
            </w:pPr>
            <w:r w:rsidDel="00000000" w:rsidR="00000000" w:rsidRPr="00000000">
              <w:rPr>
                <w:rtl w:val="0"/>
              </w:rPr>
              <w:t xml:space="preserve">   light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2">
            <w:pPr>
              <w:spacing w:line="300" w:lineRule="auto"/>
              <w:rPr/>
            </w:pPr>
            <w:r w:rsidDel="00000000" w:rsidR="00000000" w:rsidRPr="00000000">
              <w:rPr>
                <w:rtl w:val="0"/>
              </w:rPr>
              <w:t xml:space="preserve">pop</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C3">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4">
            <w:pPr>
              <w:spacing w:line="300" w:lineRule="auto"/>
              <w:jc w:val="center"/>
              <w:rPr/>
            </w:pPr>
            <w:r w:rsidDel="00000000" w:rsidR="00000000" w:rsidRPr="00000000">
              <w:rPr>
                <w:rtl w:val="0"/>
              </w:rPr>
              <w:t xml:space="preserve">95.00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5">
            <w:pPr>
              <w:spacing w:line="300" w:lineRule="auto"/>
              <w:jc w:val="center"/>
              <w:rPr/>
            </w:pPr>
            <w:r w:rsidDel="00000000" w:rsidR="00000000" w:rsidRPr="00000000">
              <w:rPr>
                <w:rtl w:val="0"/>
              </w:rPr>
              <w:t xml:space="preserve">&lt; 0.001</w:t>
            </w:r>
          </w:p>
        </w:tc>
      </w:tr>
      <w:tr>
        <w:trPr>
          <w:trHeight w:val="331" w:hRule="atLeast"/>
        </w:trPr>
        <w:tc>
          <w:tcPr>
            <w:vMerge w:val="restart"/>
            <w:tcBorders>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6">
            <w:pPr>
              <w:spacing w:line="300" w:lineRule="auto"/>
              <w:rPr/>
            </w:pPr>
            <w:r w:rsidDel="00000000" w:rsidR="00000000" w:rsidRPr="00000000">
              <w:rPr>
                <w:rtl w:val="0"/>
              </w:rPr>
              <w:t xml:space="preserve">Incubation Period (DPF)</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7">
            <w:pPr>
              <w:spacing w:line="300" w:lineRule="auto"/>
              <w:rPr/>
            </w:pPr>
            <w:r w:rsidDel="00000000" w:rsidR="00000000" w:rsidRPr="00000000">
              <w:rPr>
                <w:b w:val="1"/>
                <w:rtl w:val="0"/>
              </w:rPr>
              <w:t xml:space="preserve">   light + pop + light:pop + female:male + female + male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8">
            <w:pPr>
              <w:spacing w:line="30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9">
            <w:pPr>
              <w:spacing w:line="30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A">
            <w:pPr>
              <w:spacing w:line="30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B">
            <w:pPr>
              <w:spacing w:line="300" w:lineRule="auto"/>
              <w:jc w:val="center"/>
              <w:rPr/>
            </w:pPr>
            <w:r w:rsidDel="00000000" w:rsidR="00000000" w:rsidRPr="00000000">
              <w:rPr>
                <w:rtl w:val="0"/>
              </w:rPr>
            </w:r>
          </w:p>
        </w:tc>
      </w:tr>
      <w:tr>
        <w:trPr>
          <w:trHeight w:val="331" w:hRule="atLeast"/>
        </w:trPr>
        <w:tc>
          <w:tcPr>
            <w:vMerge w:val="continue"/>
            <w:tcBorders>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D">
            <w:pPr>
              <w:spacing w:line="300" w:lineRule="auto"/>
              <w:rPr/>
            </w:pPr>
            <w:r w:rsidDel="00000000" w:rsidR="00000000" w:rsidRPr="00000000">
              <w:rPr>
                <w:rtl w:val="0"/>
              </w:rPr>
              <w:t xml:space="preserve">   pop + female:male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E">
            <w:pPr>
              <w:spacing w:line="300" w:lineRule="auto"/>
              <w:rPr/>
            </w:pPr>
            <w:r w:rsidDel="00000000" w:rsidR="00000000" w:rsidRPr="00000000">
              <w:rPr>
                <w:rtl w:val="0"/>
              </w:rPr>
              <w:t xml:space="preserve">light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CF">
            <w:pPr>
              <w:spacing w:line="300" w:lineRule="auto"/>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0">
            <w:pPr>
              <w:spacing w:line="300" w:lineRule="auto"/>
              <w:jc w:val="center"/>
              <w:rPr/>
            </w:pPr>
            <w:r w:rsidDel="00000000" w:rsidR="00000000" w:rsidRPr="00000000">
              <w:rPr>
                <w:rtl w:val="0"/>
              </w:rPr>
              <w:t xml:space="preserve">11.12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1">
            <w:pPr>
              <w:spacing w:line="300" w:lineRule="auto"/>
              <w:jc w:val="center"/>
              <w:rPr/>
            </w:pPr>
            <w:r w:rsidDel="00000000" w:rsidR="00000000" w:rsidRPr="00000000">
              <w:rPr>
                <w:rtl w:val="0"/>
              </w:rPr>
              <w:t xml:space="preserve">0.004</w:t>
            </w:r>
          </w:p>
        </w:tc>
      </w:tr>
      <w:tr>
        <w:trPr>
          <w:trHeight w:val="331" w:hRule="atLeast"/>
        </w:trPr>
        <w:tc>
          <w:tcPr>
            <w:vMerge w:val="continue"/>
            <w:tcBorders>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3">
            <w:pPr>
              <w:spacing w:line="300" w:lineRule="auto"/>
              <w:rPr/>
            </w:pPr>
            <w:r w:rsidDel="00000000" w:rsidR="00000000" w:rsidRPr="00000000">
              <w:rPr>
                <w:rtl w:val="0"/>
              </w:rPr>
              <w:t xml:space="preserve">   light + female:male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4">
            <w:pPr>
              <w:spacing w:line="300" w:lineRule="auto"/>
              <w:rPr/>
            </w:pPr>
            <w:r w:rsidDel="00000000" w:rsidR="00000000" w:rsidRPr="00000000">
              <w:rPr>
                <w:rtl w:val="0"/>
              </w:rPr>
              <w:t xml:space="preserve">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5">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6">
            <w:pPr>
              <w:spacing w:line="300" w:lineRule="auto"/>
              <w:jc w:val="center"/>
              <w:rPr/>
            </w:pPr>
            <w:r w:rsidDel="00000000" w:rsidR="00000000" w:rsidRPr="00000000">
              <w:rPr>
                <w:rtl w:val="0"/>
              </w:rPr>
              <w:t xml:space="preserve">2974.54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7">
            <w:pPr>
              <w:spacing w:line="300" w:lineRule="auto"/>
              <w:jc w:val="center"/>
              <w:rPr/>
            </w:pPr>
            <w:r w:rsidDel="00000000" w:rsidR="00000000" w:rsidRPr="00000000">
              <w:rPr>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9">
            <w:pPr>
              <w:spacing w:line="300" w:lineRule="auto"/>
              <w:rPr/>
            </w:pPr>
            <w:r w:rsidDel="00000000" w:rsidR="00000000" w:rsidRPr="00000000">
              <w:rPr>
                <w:rtl w:val="0"/>
              </w:rPr>
              <w:t xml:space="preserve">   light + pop + female:male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A">
            <w:pPr>
              <w:spacing w:line="300" w:lineRule="auto"/>
              <w:rPr/>
            </w:pPr>
            <w:r w:rsidDel="00000000" w:rsidR="00000000" w:rsidRPr="00000000">
              <w:rPr>
                <w:rtl w:val="0"/>
              </w:rPr>
              <w:t xml:space="preserve">light:pop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B">
            <w:pPr>
              <w:spacing w:line="300" w:lineRule="auto"/>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C">
            <w:pPr>
              <w:spacing w:line="300" w:lineRule="auto"/>
              <w:jc w:val="center"/>
              <w:rPr/>
            </w:pPr>
            <w:r w:rsidDel="00000000" w:rsidR="00000000" w:rsidRPr="00000000">
              <w:rPr>
                <w:rtl w:val="0"/>
              </w:rPr>
              <w:t xml:space="preserve">10.75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D">
            <w:pPr>
              <w:spacing w:line="300" w:lineRule="auto"/>
              <w:jc w:val="center"/>
              <w:rPr/>
            </w:pPr>
            <w:r w:rsidDel="00000000" w:rsidR="00000000" w:rsidRPr="00000000">
              <w:rPr>
                <w:rtl w:val="0"/>
              </w:rPr>
              <w:t xml:space="preserve">0.005</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DF">
            <w:pPr>
              <w:spacing w:line="300" w:lineRule="auto"/>
              <w:rPr/>
            </w:pPr>
            <w:r w:rsidDel="00000000" w:rsidR="00000000" w:rsidRPr="00000000">
              <w:rPr>
                <w:rtl w:val="0"/>
              </w:rPr>
              <w:t xml:space="preserve">   light + pop + light:pop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0">
            <w:pPr>
              <w:spacing w:line="300" w:lineRule="auto"/>
              <w:rPr/>
            </w:pPr>
            <w:r w:rsidDel="00000000" w:rsidR="00000000" w:rsidRPr="00000000">
              <w:rPr>
                <w:rtl w:val="0"/>
              </w:rPr>
              <w:t xml:space="preserve">female:male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1">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2">
            <w:pPr>
              <w:spacing w:line="300" w:lineRule="auto"/>
              <w:jc w:val="center"/>
              <w:rPr/>
            </w:pPr>
            <w:r w:rsidDel="00000000" w:rsidR="00000000" w:rsidRPr="00000000">
              <w:rPr>
                <w:rtl w:val="0"/>
              </w:rPr>
              <w:t xml:space="preserve">84.36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3">
            <w:pPr>
              <w:spacing w:line="300" w:lineRule="auto"/>
              <w:jc w:val="center"/>
              <w:rPr/>
            </w:pPr>
            <w:r w:rsidDel="00000000" w:rsidR="00000000" w:rsidRPr="00000000">
              <w:rPr>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5">
            <w:pPr>
              <w:spacing w:line="300" w:lineRule="auto"/>
              <w:rPr/>
            </w:pPr>
            <w:r w:rsidDel="00000000" w:rsidR="00000000" w:rsidRPr="00000000">
              <w:rPr>
                <w:rtl w:val="0"/>
              </w:rPr>
              <w:t xml:space="preserve">   light + pop + light:pop + female:male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6">
            <w:pPr>
              <w:spacing w:line="300" w:lineRule="auto"/>
              <w:rPr/>
            </w:pPr>
            <w:r w:rsidDel="00000000" w:rsidR="00000000" w:rsidRPr="00000000">
              <w:rPr>
                <w:rtl w:val="0"/>
              </w:rPr>
              <w:t xml:space="preserve">female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7">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8">
            <w:pPr>
              <w:spacing w:line="300" w:lineRule="auto"/>
              <w:jc w:val="center"/>
              <w:rPr/>
            </w:pPr>
            <w:r w:rsidDel="00000000" w:rsidR="00000000" w:rsidRPr="00000000">
              <w:rPr>
                <w:rtl w:val="0"/>
              </w:rPr>
              <w:t xml:space="preserve">25.07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9">
            <w:pPr>
              <w:spacing w:line="300" w:lineRule="auto"/>
              <w:jc w:val="center"/>
              <w:rPr/>
            </w:pPr>
            <w:r w:rsidDel="00000000" w:rsidR="00000000" w:rsidRPr="00000000">
              <w:rPr>
                <w:rtl w:val="0"/>
              </w:rPr>
              <w:t xml:space="preserve">&lt; 0.001</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EB">
            <w:pPr>
              <w:spacing w:line="300" w:lineRule="auto"/>
              <w:rPr/>
            </w:pPr>
            <w:r w:rsidDel="00000000" w:rsidR="00000000" w:rsidRPr="00000000">
              <w:rPr>
                <w:rtl w:val="0"/>
              </w:rPr>
              <w:t xml:space="preserve">   light + pop + light:pop + female:male + female</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EC">
            <w:pPr>
              <w:spacing w:line="300" w:lineRule="auto"/>
              <w:rPr/>
            </w:pPr>
            <w:r w:rsidDel="00000000" w:rsidR="00000000" w:rsidRPr="00000000">
              <w:rPr>
                <w:rtl w:val="0"/>
              </w:rPr>
              <w:t xml:space="preserve">male</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ED">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EE">
            <w:pPr>
              <w:spacing w:line="300" w:lineRule="auto"/>
              <w:jc w:val="center"/>
              <w:rPr/>
            </w:pPr>
            <w:r w:rsidDel="00000000" w:rsidR="00000000" w:rsidRPr="00000000">
              <w:rPr>
                <w:rtl w:val="0"/>
              </w:rPr>
              <w:t xml:space="preserve">10.78</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0EF">
            <w:pPr>
              <w:spacing w:line="300" w:lineRule="auto"/>
              <w:jc w:val="center"/>
              <w:rPr/>
            </w:pPr>
            <w:r w:rsidDel="00000000" w:rsidR="00000000" w:rsidRPr="00000000">
              <w:rPr>
                <w:rtl w:val="0"/>
              </w:rPr>
              <w:t xml:space="preserve">0.001</w:t>
            </w:r>
          </w:p>
        </w:tc>
      </w:tr>
      <w:tr>
        <w:trPr>
          <w:trHeight w:val="331" w:hRule="atLeast"/>
        </w:trPr>
        <w:tc>
          <w:tcPr>
            <w:vMerge w:val="restart"/>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0">
            <w:pPr>
              <w:spacing w:line="300" w:lineRule="auto"/>
              <w:rPr/>
            </w:pPr>
            <w:r w:rsidDel="00000000" w:rsidR="00000000" w:rsidRPr="00000000">
              <w:rPr>
                <w:rtl w:val="0"/>
              </w:rPr>
              <w:t xml:space="preserve">Incubation Period (ADD)</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1">
            <w:pPr>
              <w:spacing w:line="300" w:lineRule="auto"/>
              <w:rPr/>
            </w:pPr>
            <w:r w:rsidDel="00000000" w:rsidR="00000000" w:rsidRPr="00000000">
              <w:rPr>
                <w:b w:val="1"/>
                <w:rtl w:val="0"/>
              </w:rPr>
              <w:t xml:space="preserve">   light + pop + light:pop + female:male + female + male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2">
            <w:pPr>
              <w:spacing w:line="30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3">
            <w:pPr>
              <w:spacing w:line="30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4">
            <w:pPr>
              <w:spacing w:line="30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5">
            <w:pPr>
              <w:spacing w:line="300" w:lineRule="auto"/>
              <w:jc w:val="center"/>
              <w:rPr/>
            </w:pPr>
            <w:r w:rsidDel="00000000" w:rsidR="00000000" w:rsidRPr="00000000">
              <w:rPr>
                <w:rtl w:val="0"/>
              </w:rPr>
            </w:r>
          </w:p>
        </w:tc>
      </w:tr>
      <w:tr>
        <w:trPr>
          <w:trHeight w:val="331" w:hRule="atLeast"/>
        </w:trPr>
        <w:tc>
          <w:tcPr>
            <w:vMerge w:val="continue"/>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7">
            <w:pPr>
              <w:spacing w:line="300" w:lineRule="auto"/>
              <w:rPr/>
            </w:pPr>
            <w:r w:rsidDel="00000000" w:rsidR="00000000" w:rsidRPr="00000000">
              <w:rPr>
                <w:rtl w:val="0"/>
              </w:rPr>
              <w:t xml:space="preserve">   pop + female:male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8">
            <w:pPr>
              <w:spacing w:line="300" w:lineRule="auto"/>
              <w:rPr/>
            </w:pPr>
            <w:r w:rsidDel="00000000" w:rsidR="00000000" w:rsidRPr="00000000">
              <w:rPr>
                <w:rtl w:val="0"/>
              </w:rPr>
              <w:t xml:space="preserve">light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9">
            <w:pPr>
              <w:spacing w:line="300" w:lineRule="auto"/>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A">
            <w:pPr>
              <w:spacing w:line="300" w:lineRule="auto"/>
              <w:jc w:val="center"/>
              <w:rPr/>
            </w:pPr>
            <w:r w:rsidDel="00000000" w:rsidR="00000000" w:rsidRPr="00000000">
              <w:rPr>
                <w:rtl w:val="0"/>
              </w:rPr>
              <w:t xml:space="preserve">56.01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B">
            <w:pPr>
              <w:spacing w:line="300" w:lineRule="auto"/>
              <w:jc w:val="center"/>
              <w:rPr/>
            </w:pPr>
            <w:r w:rsidDel="00000000" w:rsidR="00000000" w:rsidRPr="00000000">
              <w:rPr>
                <w:rtl w:val="0"/>
              </w:rPr>
              <w:t xml:space="preserve">&lt; 0.001</w:t>
            </w:r>
          </w:p>
        </w:tc>
      </w:tr>
      <w:tr>
        <w:trPr>
          <w:trHeight w:val="331" w:hRule="atLeast"/>
        </w:trPr>
        <w:tc>
          <w:tcPr>
            <w:vMerge w:val="continue"/>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D">
            <w:pPr>
              <w:spacing w:line="300" w:lineRule="auto"/>
              <w:rPr/>
            </w:pPr>
            <w:r w:rsidDel="00000000" w:rsidR="00000000" w:rsidRPr="00000000">
              <w:rPr>
                <w:rtl w:val="0"/>
              </w:rPr>
              <w:t xml:space="preserve">   light + female:male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E">
            <w:pPr>
              <w:spacing w:line="300" w:lineRule="auto"/>
              <w:rPr/>
            </w:pPr>
            <w:r w:rsidDel="00000000" w:rsidR="00000000" w:rsidRPr="00000000">
              <w:rPr>
                <w:rtl w:val="0"/>
              </w:rPr>
              <w:t xml:space="preserve">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F">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0">
            <w:pPr>
              <w:spacing w:line="300" w:lineRule="auto"/>
              <w:jc w:val="center"/>
              <w:rPr/>
            </w:pPr>
            <w:r w:rsidDel="00000000" w:rsidR="00000000" w:rsidRPr="00000000">
              <w:rPr>
                <w:rtl w:val="0"/>
              </w:rPr>
              <w:t xml:space="preserve">3,041.75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1">
            <w:pPr>
              <w:spacing w:line="300" w:lineRule="auto"/>
              <w:jc w:val="center"/>
              <w:rPr/>
            </w:pPr>
            <w:r w:rsidDel="00000000" w:rsidR="00000000" w:rsidRPr="00000000">
              <w:rPr>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3">
            <w:pPr>
              <w:spacing w:line="300" w:lineRule="auto"/>
              <w:rPr/>
            </w:pPr>
            <w:r w:rsidDel="00000000" w:rsidR="00000000" w:rsidRPr="00000000">
              <w:rPr>
                <w:rtl w:val="0"/>
              </w:rPr>
              <w:t xml:space="preserve">   light + pop + female:male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4">
            <w:pPr>
              <w:spacing w:line="300" w:lineRule="auto"/>
              <w:rPr/>
            </w:pPr>
            <w:r w:rsidDel="00000000" w:rsidR="00000000" w:rsidRPr="00000000">
              <w:rPr>
                <w:rtl w:val="0"/>
              </w:rPr>
              <w:t xml:space="preserve">light:pop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5">
            <w:pPr>
              <w:spacing w:line="300" w:lineRule="auto"/>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6">
            <w:pPr>
              <w:spacing w:line="300" w:lineRule="auto"/>
              <w:jc w:val="center"/>
              <w:rPr/>
            </w:pPr>
            <w:r w:rsidDel="00000000" w:rsidR="00000000" w:rsidRPr="00000000">
              <w:rPr>
                <w:rtl w:val="0"/>
              </w:rPr>
              <w:t xml:space="preserve">17.39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7">
            <w:pPr>
              <w:spacing w:line="300" w:lineRule="auto"/>
              <w:jc w:val="center"/>
              <w:rPr/>
            </w:pPr>
            <w:r w:rsidDel="00000000" w:rsidR="00000000" w:rsidRPr="00000000">
              <w:rPr>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9">
            <w:pPr>
              <w:spacing w:line="300" w:lineRule="auto"/>
              <w:rPr/>
            </w:pPr>
            <w:r w:rsidDel="00000000" w:rsidR="00000000" w:rsidRPr="00000000">
              <w:rPr>
                <w:rtl w:val="0"/>
              </w:rPr>
              <w:t xml:space="preserve">   light + pop + light:pop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A">
            <w:pPr>
              <w:spacing w:line="300" w:lineRule="auto"/>
              <w:rPr/>
            </w:pPr>
            <w:r w:rsidDel="00000000" w:rsidR="00000000" w:rsidRPr="00000000">
              <w:rPr>
                <w:rtl w:val="0"/>
              </w:rPr>
              <w:t xml:space="preserve">female:male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B">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C">
            <w:pPr>
              <w:spacing w:line="300" w:lineRule="auto"/>
              <w:jc w:val="center"/>
              <w:rPr/>
            </w:pPr>
            <w:r w:rsidDel="00000000" w:rsidR="00000000" w:rsidRPr="00000000">
              <w:rPr>
                <w:rtl w:val="0"/>
              </w:rPr>
              <w:t xml:space="preserve">84.44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D">
            <w:pPr>
              <w:spacing w:line="300" w:lineRule="auto"/>
              <w:jc w:val="center"/>
              <w:rPr/>
            </w:pPr>
            <w:r w:rsidDel="00000000" w:rsidR="00000000" w:rsidRPr="00000000">
              <w:rPr>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F">
            <w:pPr>
              <w:spacing w:line="300" w:lineRule="auto"/>
              <w:rPr/>
            </w:pPr>
            <w:r w:rsidDel="00000000" w:rsidR="00000000" w:rsidRPr="00000000">
              <w:rPr>
                <w:rtl w:val="0"/>
              </w:rPr>
              <w:t xml:space="preserve">   light + pop + light:pop + female:male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0">
            <w:pPr>
              <w:spacing w:line="300" w:lineRule="auto"/>
              <w:rPr/>
            </w:pPr>
            <w:r w:rsidDel="00000000" w:rsidR="00000000" w:rsidRPr="00000000">
              <w:rPr>
                <w:rtl w:val="0"/>
              </w:rPr>
              <w:t xml:space="preserve">female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1">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2">
            <w:pPr>
              <w:spacing w:line="300" w:lineRule="auto"/>
              <w:jc w:val="center"/>
              <w:rPr/>
            </w:pPr>
            <w:r w:rsidDel="00000000" w:rsidR="00000000" w:rsidRPr="00000000">
              <w:rPr>
                <w:rtl w:val="0"/>
              </w:rPr>
              <w:t xml:space="preserve">10.76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3">
            <w:pPr>
              <w:spacing w:line="300" w:lineRule="auto"/>
              <w:jc w:val="center"/>
              <w:rPr/>
            </w:pPr>
            <w:r w:rsidDel="00000000" w:rsidR="00000000" w:rsidRPr="00000000">
              <w:rPr>
                <w:rtl w:val="0"/>
              </w:rPr>
              <w:t xml:space="preserve">0.001</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15">
            <w:pPr>
              <w:spacing w:line="300" w:lineRule="auto"/>
              <w:rPr/>
            </w:pPr>
            <w:r w:rsidDel="00000000" w:rsidR="00000000" w:rsidRPr="00000000">
              <w:rPr>
                <w:rtl w:val="0"/>
              </w:rPr>
              <w:t xml:space="preserve">   light + pop + light:pop + female:male + female</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16">
            <w:pPr>
              <w:spacing w:line="300" w:lineRule="auto"/>
              <w:rPr/>
            </w:pPr>
            <w:r w:rsidDel="00000000" w:rsidR="00000000" w:rsidRPr="00000000">
              <w:rPr>
                <w:rtl w:val="0"/>
              </w:rPr>
              <w:t xml:space="preserve">male</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17">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18">
            <w:pPr>
              <w:spacing w:line="300" w:lineRule="auto"/>
              <w:jc w:val="center"/>
              <w:rPr/>
            </w:pPr>
            <w:r w:rsidDel="00000000" w:rsidR="00000000" w:rsidRPr="00000000">
              <w:rPr>
                <w:rtl w:val="0"/>
              </w:rPr>
              <w:t xml:space="preserve">25.03</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19">
            <w:pPr>
              <w:spacing w:line="300" w:lineRule="auto"/>
              <w:jc w:val="center"/>
              <w:rPr/>
            </w:pPr>
            <w:r w:rsidDel="00000000" w:rsidR="00000000" w:rsidRPr="00000000">
              <w:rPr>
                <w:rtl w:val="0"/>
              </w:rPr>
              <w:t xml:space="preserve">&lt; 0.001</w:t>
            </w:r>
          </w:p>
        </w:tc>
      </w:tr>
      <w:tr>
        <w:trPr>
          <w:trHeight w:val="331" w:hRule="atLeast"/>
        </w:trPr>
        <w:tc>
          <w:tcPr>
            <w:vMerge w:val="restart"/>
            <w:tcBorders>
              <w:top w:color="000000" w:space="0" w:sz="4" w:val="single"/>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t xml:space="preserve">Length-at-Hatch</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B">
            <w:pPr>
              <w:spacing w:line="300" w:lineRule="auto"/>
              <w:rPr/>
            </w:pPr>
            <w:r w:rsidDel="00000000" w:rsidR="00000000" w:rsidRPr="00000000">
              <w:rPr>
                <w:b w:val="1"/>
                <w:rtl w:val="0"/>
              </w:rPr>
              <w:t xml:space="preserve">   pop + female + male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C">
            <w:pPr>
              <w:spacing w:line="30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D">
            <w:pPr>
              <w:spacing w:line="30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E">
            <w:pPr>
              <w:spacing w:line="30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F">
            <w:pPr>
              <w:spacing w:line="300" w:lineRule="auto"/>
              <w:jc w:val="center"/>
              <w:rPr/>
            </w:pPr>
            <w:r w:rsidDel="00000000" w:rsidR="00000000" w:rsidRPr="00000000">
              <w:rPr>
                <w:rtl w:val="0"/>
              </w:rPr>
            </w:r>
          </w:p>
        </w:tc>
      </w:tr>
      <w:tr>
        <w:trPr>
          <w:trHeight w:val="331" w:hRule="atLeast"/>
        </w:trPr>
        <w:tc>
          <w:tcPr>
            <w:vMerge w:val="continue"/>
            <w:tcBorders>
              <w:top w:color="000000" w:space="0" w:sz="4" w:val="single"/>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1">
            <w:pPr>
              <w:spacing w:line="300" w:lineRule="auto"/>
              <w:rPr/>
            </w:pPr>
            <w:r w:rsidDel="00000000" w:rsidR="00000000" w:rsidRPr="00000000">
              <w:rPr>
                <w:rtl w:val="0"/>
              </w:rPr>
              <w:t xml:space="preserve">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2">
            <w:pPr>
              <w:spacing w:line="300" w:lineRule="auto"/>
              <w:rPr/>
            </w:pPr>
            <w:r w:rsidDel="00000000" w:rsidR="00000000" w:rsidRPr="00000000">
              <w:rPr>
                <w:rtl w:val="0"/>
              </w:rPr>
              <w:t xml:space="preserve">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3">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4">
            <w:pPr>
              <w:spacing w:line="300" w:lineRule="auto"/>
              <w:jc w:val="center"/>
              <w:rPr/>
            </w:pPr>
            <w:r w:rsidDel="00000000" w:rsidR="00000000" w:rsidRPr="00000000">
              <w:rPr>
                <w:rtl w:val="0"/>
              </w:rPr>
              <w:t xml:space="preserve">334.33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5">
            <w:pPr>
              <w:spacing w:line="300" w:lineRule="auto"/>
              <w:jc w:val="center"/>
              <w:rPr/>
            </w:pPr>
            <w:r w:rsidDel="00000000" w:rsidR="00000000" w:rsidRPr="00000000">
              <w:rPr>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7">
            <w:pPr>
              <w:spacing w:line="300" w:lineRule="auto"/>
              <w:rPr/>
            </w:pPr>
            <w:r w:rsidDel="00000000" w:rsidR="00000000" w:rsidRPr="00000000">
              <w:rPr>
                <w:rtl w:val="0"/>
              </w:rPr>
              <w:t xml:space="preserve">   pop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8">
            <w:pPr>
              <w:spacing w:line="300" w:lineRule="auto"/>
              <w:rPr/>
            </w:pPr>
            <w:r w:rsidDel="00000000" w:rsidR="00000000" w:rsidRPr="00000000">
              <w:rPr>
                <w:rtl w:val="0"/>
              </w:rPr>
              <w:t xml:space="preserve">female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9">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A">
            <w:pPr>
              <w:spacing w:line="300" w:lineRule="auto"/>
              <w:jc w:val="center"/>
              <w:rPr/>
            </w:pPr>
            <w:r w:rsidDel="00000000" w:rsidR="00000000" w:rsidRPr="00000000">
              <w:rPr>
                <w:rtl w:val="0"/>
              </w:rPr>
              <w:t xml:space="preserve">74.32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2B">
            <w:pPr>
              <w:spacing w:line="300" w:lineRule="auto"/>
              <w:jc w:val="center"/>
              <w:rPr/>
            </w:pPr>
            <w:r w:rsidDel="00000000" w:rsidR="00000000" w:rsidRPr="00000000">
              <w:rPr>
                <w:rtl w:val="0"/>
              </w:rPr>
              <w:t xml:space="preserve">&lt; 0.001</w:t>
            </w:r>
          </w:p>
        </w:tc>
      </w:tr>
      <w:tr>
        <w:trPr>
          <w:trHeight w:val="331" w:hRule="atLeast"/>
        </w:trPr>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2D">
            <w:pPr>
              <w:spacing w:line="300" w:lineRule="auto"/>
              <w:rPr/>
            </w:pPr>
            <w:r w:rsidDel="00000000" w:rsidR="00000000" w:rsidRPr="00000000">
              <w:rPr>
                <w:rtl w:val="0"/>
              </w:rPr>
              <w:t xml:space="preserve">   pop + female</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2E">
            <w:pPr>
              <w:spacing w:line="300" w:lineRule="auto"/>
              <w:rPr/>
            </w:pPr>
            <w:r w:rsidDel="00000000" w:rsidR="00000000" w:rsidRPr="00000000">
              <w:rPr>
                <w:rtl w:val="0"/>
              </w:rPr>
              <w:t xml:space="preserve">male</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2F">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30">
            <w:pPr>
              <w:spacing w:line="300" w:lineRule="auto"/>
              <w:jc w:val="center"/>
              <w:rPr/>
            </w:pPr>
            <w:r w:rsidDel="00000000" w:rsidR="00000000" w:rsidRPr="00000000">
              <w:rPr>
                <w:rtl w:val="0"/>
              </w:rPr>
              <w:t xml:space="preserve">6.80</w:t>
            </w:r>
          </w:p>
        </w:tc>
        <w:tc>
          <w:tcPr>
            <w:tcBorders>
              <w:top w:color="000000" w:space="0" w:sz="0" w:val="nil"/>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31">
            <w:pPr>
              <w:spacing w:line="300" w:lineRule="auto"/>
              <w:jc w:val="center"/>
              <w:rPr/>
            </w:pPr>
            <w:r w:rsidDel="00000000" w:rsidR="00000000" w:rsidRPr="00000000">
              <w:rPr>
                <w:rtl w:val="0"/>
              </w:rPr>
              <w:t xml:space="preserve">0.009</w:t>
            </w:r>
          </w:p>
        </w:tc>
      </w:tr>
      <w:tr>
        <w:trPr>
          <w:trHeight w:val="331" w:hRule="atLeast"/>
        </w:trPr>
        <w:tc>
          <w:tcPr>
            <w:vMerge w:val="restart"/>
            <w:tcBorders>
              <w:top w:color="000000" w:space="0" w:sz="4" w:val="single"/>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t xml:space="preserve">Yolk-sac Volume</w:t>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3">
            <w:pPr>
              <w:spacing w:line="300" w:lineRule="auto"/>
              <w:rPr/>
            </w:pPr>
            <w:r w:rsidDel="00000000" w:rsidR="00000000" w:rsidRPr="00000000">
              <w:rPr>
                <w:b w:val="1"/>
                <w:rtl w:val="0"/>
              </w:rPr>
              <w:t xml:space="preserve">   light + pop + light:pop + female + male</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4">
            <w:pPr>
              <w:spacing w:line="30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5">
            <w:pPr>
              <w:spacing w:line="30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6">
            <w:pPr>
              <w:spacing w:line="30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7">
            <w:pPr>
              <w:spacing w:line="300" w:lineRule="auto"/>
              <w:jc w:val="center"/>
              <w:rPr/>
            </w:pPr>
            <w:r w:rsidDel="00000000" w:rsidR="00000000" w:rsidRPr="00000000">
              <w:rPr>
                <w:rtl w:val="0"/>
              </w:rPr>
            </w:r>
          </w:p>
        </w:tc>
      </w:tr>
      <w:tr>
        <w:trPr>
          <w:trHeight w:val="331" w:hRule="atLeast"/>
        </w:trPr>
        <w:tc>
          <w:tcPr>
            <w:vMerge w:val="continue"/>
            <w:tcBorders>
              <w:top w:color="000000" w:space="0" w:sz="4" w:val="single"/>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9">
            <w:pPr>
              <w:spacing w:line="300" w:lineRule="auto"/>
              <w:rPr/>
            </w:pPr>
            <w:r w:rsidDel="00000000" w:rsidR="00000000" w:rsidRPr="00000000">
              <w:rPr>
                <w:rtl w:val="0"/>
              </w:rPr>
              <w:t xml:space="preserve">   pop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A">
            <w:pPr>
              <w:spacing w:line="300" w:lineRule="auto"/>
              <w:rPr/>
            </w:pPr>
            <w:r w:rsidDel="00000000" w:rsidR="00000000" w:rsidRPr="00000000">
              <w:rPr>
                <w:rtl w:val="0"/>
              </w:rPr>
              <w:t xml:space="preserve">light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B">
            <w:pPr>
              <w:spacing w:line="300" w:lineRule="auto"/>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C">
            <w:pPr>
              <w:spacing w:line="300" w:lineRule="auto"/>
              <w:jc w:val="center"/>
              <w:rPr/>
            </w:pPr>
            <w:r w:rsidDel="00000000" w:rsidR="00000000" w:rsidRPr="00000000">
              <w:rPr>
                <w:rtl w:val="0"/>
              </w:rPr>
              <w:t xml:space="preserve">7.18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D">
            <w:pPr>
              <w:spacing w:line="300" w:lineRule="auto"/>
              <w:jc w:val="center"/>
              <w:rPr/>
            </w:pPr>
            <w:r w:rsidDel="00000000" w:rsidR="00000000" w:rsidRPr="00000000">
              <w:rPr>
                <w:rtl w:val="0"/>
              </w:rPr>
              <w:t xml:space="preserve">0.028</w:t>
            </w:r>
          </w:p>
        </w:tc>
      </w:tr>
      <w:tr>
        <w:trPr>
          <w:trHeight w:val="331" w:hRule="atLeast"/>
        </w:trPr>
        <w:tc>
          <w:tcPr>
            <w:vMerge w:val="continue"/>
            <w:tcBorders>
              <w:top w:color="000000" w:space="0" w:sz="4" w:val="single"/>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3F">
            <w:pPr>
              <w:spacing w:line="300" w:lineRule="auto"/>
              <w:rPr/>
            </w:pPr>
            <w:r w:rsidDel="00000000" w:rsidR="00000000" w:rsidRPr="00000000">
              <w:rPr>
                <w:rtl w:val="0"/>
              </w:rPr>
              <w:t xml:space="preserve">   light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0">
            <w:pPr>
              <w:spacing w:line="300" w:lineRule="auto"/>
              <w:rPr/>
            </w:pPr>
            <w:r w:rsidDel="00000000" w:rsidR="00000000" w:rsidRPr="00000000">
              <w:rPr>
                <w:rtl w:val="0"/>
              </w:rPr>
              <w:t xml:space="preserve">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1">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2">
            <w:pPr>
              <w:spacing w:line="300" w:lineRule="auto"/>
              <w:jc w:val="center"/>
              <w:rPr/>
            </w:pPr>
            <w:r w:rsidDel="00000000" w:rsidR="00000000" w:rsidRPr="00000000">
              <w:rPr>
                <w:rtl w:val="0"/>
              </w:rPr>
              <w:t xml:space="preserve">712.29</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3">
            <w:pPr>
              <w:spacing w:line="300" w:lineRule="auto"/>
              <w:jc w:val="center"/>
              <w:rPr/>
            </w:pPr>
            <w:r w:rsidDel="00000000" w:rsidR="00000000" w:rsidRPr="00000000">
              <w:rPr>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5">
            <w:pPr>
              <w:spacing w:line="300" w:lineRule="auto"/>
              <w:rPr/>
            </w:pPr>
            <w:r w:rsidDel="00000000" w:rsidR="00000000" w:rsidRPr="00000000">
              <w:rPr>
                <w:rtl w:val="0"/>
              </w:rPr>
              <w:t xml:space="preserve">   light + pop + female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6">
            <w:pPr>
              <w:spacing w:line="300" w:lineRule="auto"/>
              <w:rPr/>
            </w:pPr>
            <w:r w:rsidDel="00000000" w:rsidR="00000000" w:rsidRPr="00000000">
              <w:rPr>
                <w:rtl w:val="0"/>
              </w:rPr>
              <w:t xml:space="preserve">light:pop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7">
            <w:pPr>
              <w:spacing w:line="300" w:lineRule="auto"/>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8">
            <w:pPr>
              <w:spacing w:line="300" w:lineRule="auto"/>
              <w:jc w:val="center"/>
              <w:rPr/>
            </w:pPr>
            <w:r w:rsidDel="00000000" w:rsidR="00000000" w:rsidRPr="00000000">
              <w:rPr>
                <w:rtl w:val="0"/>
              </w:rPr>
              <w:t xml:space="preserve">26.84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9">
            <w:pPr>
              <w:spacing w:line="300" w:lineRule="auto"/>
              <w:jc w:val="center"/>
              <w:rPr/>
            </w:pPr>
            <w:r w:rsidDel="00000000" w:rsidR="00000000" w:rsidRPr="00000000">
              <w:rPr>
                <w:rtl w:val="0"/>
              </w:rPr>
              <w:t xml:space="preserve">&lt; 0.001</w:t>
            </w:r>
          </w:p>
        </w:tc>
      </w:tr>
      <w:tr>
        <w:trPr>
          <w:trHeight w:val="331"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B">
            <w:pPr>
              <w:spacing w:line="300" w:lineRule="auto"/>
              <w:rPr/>
            </w:pPr>
            <w:r w:rsidDel="00000000" w:rsidR="00000000" w:rsidRPr="00000000">
              <w:rPr>
                <w:rtl w:val="0"/>
              </w:rPr>
              <w:t xml:space="preserve">   light + pop + light:pop + 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C">
            <w:pPr>
              <w:spacing w:line="300" w:lineRule="auto"/>
              <w:rPr/>
            </w:pPr>
            <w:r w:rsidDel="00000000" w:rsidR="00000000" w:rsidRPr="00000000">
              <w:rPr>
                <w:rtl w:val="0"/>
              </w:rPr>
              <w:t xml:space="preserve">female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D">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E">
            <w:pPr>
              <w:spacing w:line="300" w:lineRule="auto"/>
              <w:jc w:val="center"/>
              <w:rPr/>
            </w:pPr>
            <w:r w:rsidDel="00000000" w:rsidR="00000000" w:rsidRPr="00000000">
              <w:rPr>
                <w:rtl w:val="0"/>
              </w:rPr>
              <w:t xml:space="preserve">130.50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4F">
            <w:pPr>
              <w:spacing w:line="300" w:lineRule="auto"/>
              <w:jc w:val="center"/>
              <w:rPr/>
            </w:pPr>
            <w:r w:rsidDel="00000000" w:rsidR="00000000" w:rsidRPr="00000000">
              <w:rPr>
                <w:rtl w:val="0"/>
              </w:rPr>
              <w:t xml:space="preserve">&lt; 0.001</w:t>
            </w:r>
          </w:p>
        </w:tc>
      </w:tr>
      <w:tr>
        <w:trPr>
          <w:trHeight w:val="331" w:hRule="atLeast"/>
        </w:trPr>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30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tcPr>
          <w:p w:rsidR="00000000" w:rsidDel="00000000" w:rsidP="00000000" w:rsidRDefault="00000000" w:rsidRPr="00000000" w14:paraId="00000151">
            <w:pPr>
              <w:spacing w:line="300" w:lineRule="auto"/>
              <w:rPr/>
            </w:pPr>
            <w:r w:rsidDel="00000000" w:rsidR="00000000" w:rsidRPr="00000000">
              <w:rPr>
                <w:rtl w:val="0"/>
              </w:rPr>
              <w:t xml:space="preserve">   light + pop + light:pop + female</w:t>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tcPr>
          <w:p w:rsidR="00000000" w:rsidDel="00000000" w:rsidP="00000000" w:rsidRDefault="00000000" w:rsidRPr="00000000" w14:paraId="00000152">
            <w:pPr>
              <w:spacing w:line="300" w:lineRule="auto"/>
              <w:rPr/>
            </w:pPr>
            <w:r w:rsidDel="00000000" w:rsidR="00000000" w:rsidRPr="00000000">
              <w:rPr>
                <w:rtl w:val="0"/>
              </w:rPr>
              <w:t xml:space="preserve">male</w:t>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tcPr>
          <w:p w:rsidR="00000000" w:rsidDel="00000000" w:rsidP="00000000" w:rsidRDefault="00000000" w:rsidRPr="00000000" w14:paraId="00000153">
            <w:pPr>
              <w:spacing w:line="300" w:lineRule="auto"/>
              <w:jc w:val="center"/>
              <w:rPr/>
            </w:pPr>
            <w:r w:rsidDel="00000000" w:rsidR="00000000" w:rsidRPr="00000000">
              <w:rPr>
                <w:rtl w:val="0"/>
              </w:rPr>
              <w:t xml:space="preserve">1</w:t>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tcPr>
          <w:p w:rsidR="00000000" w:rsidDel="00000000" w:rsidP="00000000" w:rsidRDefault="00000000" w:rsidRPr="00000000" w14:paraId="00000154">
            <w:pPr>
              <w:spacing w:line="300" w:lineRule="auto"/>
              <w:jc w:val="center"/>
              <w:rPr/>
            </w:pPr>
            <w:r w:rsidDel="00000000" w:rsidR="00000000" w:rsidRPr="00000000">
              <w:rPr>
                <w:rtl w:val="0"/>
              </w:rPr>
              <w:t xml:space="preserve">2.87</w:t>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tcPr>
          <w:p w:rsidR="00000000" w:rsidDel="00000000" w:rsidP="00000000" w:rsidRDefault="00000000" w:rsidRPr="00000000" w14:paraId="00000155">
            <w:pPr>
              <w:spacing w:line="300" w:lineRule="auto"/>
              <w:jc w:val="center"/>
              <w:rPr/>
            </w:pPr>
            <w:r w:rsidDel="00000000" w:rsidR="00000000" w:rsidRPr="00000000">
              <w:rPr>
                <w:rtl w:val="0"/>
              </w:rPr>
              <w:t xml:space="preserve">0.090</w:t>
            </w:r>
          </w:p>
        </w:tc>
      </w:tr>
    </w:tbl>
    <w:p w:rsidR="00000000" w:rsidDel="00000000" w:rsidP="00000000" w:rsidRDefault="00000000" w:rsidRPr="00000000" w14:paraId="00000156">
      <w:pPr>
        <w:spacing w:line="300" w:lineRule="auto"/>
        <w:rPr/>
      </w:pPr>
      <w:r w:rsidDel="00000000" w:rsidR="00000000" w:rsidRPr="00000000">
        <w:rPr>
          <w:rtl w:val="0"/>
        </w:rPr>
      </w:r>
    </w:p>
    <w:p w:rsidR="00000000" w:rsidDel="00000000" w:rsidP="00000000" w:rsidRDefault="00000000" w:rsidRPr="00000000" w14:paraId="00000157">
      <w:pPr>
        <w:spacing w:line="300" w:lineRule="auto"/>
        <w:rPr>
          <w:b w:val="1"/>
        </w:rPr>
        <w:sectPr>
          <w:footerReference r:id="rId9"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spacing w:after="0" w:before="0" w:line="300" w:lineRule="auto"/>
        <w:rPr>
          <w:sz w:val="24"/>
          <w:szCs w:val="24"/>
        </w:rPr>
      </w:pPr>
      <w:bookmarkStart w:colFirst="0" w:colLast="0" w:name="_heading=h.kjdfo51lq1kk" w:id="20"/>
      <w:bookmarkEnd w:id="20"/>
      <w:r w:rsidDel="00000000" w:rsidR="00000000" w:rsidRPr="00000000">
        <w:rPr>
          <w:sz w:val="24"/>
          <w:szCs w:val="24"/>
          <w:rtl w:val="0"/>
        </w:rPr>
        <w:t xml:space="preserve">FIGURES:</w:t>
      </w:r>
    </w:p>
    <w:p w:rsidR="00000000" w:rsidDel="00000000" w:rsidP="00000000" w:rsidRDefault="00000000" w:rsidRPr="00000000" w14:paraId="00000159">
      <w:pPr>
        <w:spacing w:line="300" w:lineRule="auto"/>
        <w:rPr>
          <w:b w:val="1"/>
        </w:rPr>
      </w:pPr>
      <w:r w:rsidDel="00000000" w:rsidR="00000000" w:rsidRPr="00000000">
        <w:rPr>
          <w:rtl w:val="0"/>
        </w:rPr>
      </w:r>
    </w:p>
    <w:p w:rsidR="00000000" w:rsidDel="00000000" w:rsidP="00000000" w:rsidRDefault="00000000" w:rsidRPr="00000000" w14:paraId="0000015A">
      <w:pPr>
        <w:spacing w:line="300" w:lineRule="auto"/>
        <w:rPr>
          <w:b w:val="1"/>
        </w:rPr>
      </w:pPr>
      <w:r w:rsidDel="00000000" w:rsidR="00000000" w:rsidRPr="00000000">
        <w:rPr>
          <w:b w:val="1"/>
        </w:rPr>
        <w:drawing>
          <wp:inline distB="114300" distT="114300" distL="114300" distR="114300">
            <wp:extent cx="6858000" cy="51435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58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line="300" w:lineRule="auto"/>
        <w:rPr/>
      </w:pPr>
      <w:r w:rsidDel="00000000" w:rsidR="00000000" w:rsidRPr="00000000">
        <w:rPr>
          <w:rtl w:val="0"/>
        </w:rPr>
        <w:t xml:space="preserve">Figure 1. </w:t>
      </w:r>
      <w:r w:rsidDel="00000000" w:rsidR="00000000" w:rsidRPr="00000000">
        <w:rPr>
          <w:highlight w:val="white"/>
          <w:rtl w:val="0"/>
        </w:rPr>
        <w:t xml:space="preserve">Kernel density estimate of annual mean ice concentration between 1-Jan and 15-Mar from 1973-2020 for each sampling location in Lake Superior (top; blue) and Lake Ontario (bottom; green). The height of the density curve is proportional between lakes and the vertical lines represent quartiles. Points represent each year (n = 48) and were jittered vertically to show distribution. </w:t>
      </w:r>
      <w:r w:rsidDel="00000000" w:rsidR="00000000" w:rsidRPr="00000000">
        <w:rPr>
          <w:rtl w:val="0"/>
        </w:rPr>
        <w:t xml:space="preserve">I</w:t>
      </w:r>
      <w:r w:rsidDel="00000000" w:rsidR="00000000" w:rsidRPr="00000000">
        <w:rPr>
          <w:rtl w:val="0"/>
        </w:rPr>
        <w:t xml:space="preserve">ce coverage data was collected from the U.S. National Ice Center.</w:t>
      </w:r>
      <w:r w:rsidDel="00000000" w:rsidR="00000000" w:rsidRPr="00000000">
        <w:br w:type="page"/>
      </w:r>
      <w:r w:rsidDel="00000000" w:rsidR="00000000" w:rsidRPr="00000000">
        <w:rPr>
          <w:rtl w:val="0"/>
        </w:rPr>
      </w:r>
    </w:p>
    <w:p w:rsidR="00000000" w:rsidDel="00000000" w:rsidP="00000000" w:rsidRDefault="00000000" w:rsidRPr="00000000" w14:paraId="0000015C">
      <w:pPr>
        <w:spacing w:line="300" w:lineRule="auto"/>
        <w:rPr/>
      </w:pPr>
      <w:r w:rsidDel="00000000" w:rsidR="00000000" w:rsidRPr="00000000">
        <w:rPr/>
        <w:drawing>
          <wp:inline distB="0" distT="0" distL="0" distR="0">
            <wp:extent cx="6858000" cy="3429000"/>
            <wp:effectExtent b="0" l="0" r="0" t="0"/>
            <wp:docPr descr="Chart, histogram&#10;&#10;Description automatically generated" id="11" name="image4.png"/>
            <a:graphic>
              <a:graphicData uri="http://schemas.openxmlformats.org/drawingml/2006/picture">
                <pic:pic>
                  <pic:nvPicPr>
                    <pic:cNvPr descr="Chart, histogram&#10;&#10;Description automatically generated" id="0" name="image4.png"/>
                    <pic:cNvPicPr preferRelativeResize="0"/>
                  </pic:nvPicPr>
                  <pic:blipFill>
                    <a:blip r:embed="rId11"/>
                    <a:srcRect b="0" l="0" r="0" t="0"/>
                    <a:stretch>
                      <a:fillRect/>
                    </a:stretch>
                  </pic:blipFill>
                  <pic:spPr>
                    <a:xfrm>
                      <a:off x="0" y="0"/>
                      <a:ext cx="6858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300" w:lineRule="auto"/>
        <w:rPr/>
      </w:pPr>
      <w:r w:rsidDel="00000000" w:rsidR="00000000" w:rsidRPr="00000000">
        <w:rPr>
          <w:rtl w:val="0"/>
        </w:rPr>
      </w:r>
    </w:p>
    <w:p w:rsidR="00000000" w:rsidDel="00000000" w:rsidP="00000000" w:rsidRDefault="00000000" w:rsidRPr="00000000" w14:paraId="0000015E">
      <w:pPr>
        <w:spacing w:line="300" w:lineRule="auto"/>
        <w:rPr/>
      </w:pPr>
      <w:r w:rsidDel="00000000" w:rsidR="00000000" w:rsidRPr="00000000">
        <w:rPr>
          <w:rtl w:val="0"/>
        </w:rPr>
        <w:t xml:space="preserve">Figure 2. Daily ice coverage (%; blue line) and light intensity (μmol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relationship based on light sensors set at 10 m depth off Sand Island, Lake Superior. Ice coverage data above the sensor was collected from the U.S. National Ice Center.</w:t>
      </w:r>
      <w:r w:rsidDel="00000000" w:rsidR="00000000" w:rsidRPr="00000000">
        <w:br w:type="page"/>
      </w:r>
      <w:r w:rsidDel="00000000" w:rsidR="00000000" w:rsidRPr="00000000">
        <w:rPr>
          <w:rtl w:val="0"/>
        </w:rPr>
      </w:r>
    </w:p>
    <w:p w:rsidR="00000000" w:rsidDel="00000000" w:rsidP="00000000" w:rsidRDefault="00000000" w:rsidRPr="00000000" w14:paraId="0000015F">
      <w:pPr>
        <w:spacing w:line="300" w:lineRule="auto"/>
        <w:rPr>
          <w:b w:val="1"/>
        </w:rPr>
      </w:pPr>
      <w:r w:rsidDel="00000000" w:rsidR="00000000" w:rsidRPr="00000000">
        <w:rPr>
          <w:b w:val="1"/>
        </w:rPr>
        <w:drawing>
          <wp:inline distB="114300" distT="114300" distL="114300" distR="114300">
            <wp:extent cx="6858000" cy="68580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8580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300" w:lineRule="auto"/>
        <w:rPr>
          <w:b w:val="1"/>
        </w:rPr>
      </w:pPr>
      <w:r w:rsidDel="00000000" w:rsidR="00000000" w:rsidRPr="00000000">
        <w:rPr>
          <w:rtl w:val="0"/>
        </w:rPr>
      </w:r>
    </w:p>
    <w:p w:rsidR="00000000" w:rsidDel="00000000" w:rsidP="00000000" w:rsidRDefault="00000000" w:rsidRPr="00000000" w14:paraId="00000161">
      <w:pPr>
        <w:spacing w:line="300" w:lineRule="auto"/>
        <w:rPr/>
      </w:pPr>
      <w:r w:rsidDel="00000000" w:rsidR="00000000" w:rsidRPr="00000000">
        <w:rPr>
          <w:rtl w:val="0"/>
        </w:rPr>
        <w:t xml:space="preserve">Figure 3. Mean embryo survival (%), incubation period (number of days post-fertilization; DPF), and incubation period (accumulated degree days (°C); ADD) at each incubation light treatment (left) and standardized responses to light within each population (right) from Lake Superior and Lake Ontario cisco (</w:t>
      </w:r>
      <w:r w:rsidDel="00000000" w:rsidR="00000000" w:rsidRPr="00000000">
        <w:rPr>
          <w:i w:val="1"/>
          <w:rtl w:val="0"/>
        </w:rPr>
        <w:t xml:space="preserve">Coregonus artedi</w:t>
      </w:r>
      <w:r w:rsidDel="00000000" w:rsidR="00000000" w:rsidRPr="00000000">
        <w:rPr>
          <w:rtl w:val="0"/>
        </w:rPr>
        <w:t xml:space="preserve">). Error bars indicate standard error.</w:t>
      </w:r>
      <w:r w:rsidDel="00000000" w:rsidR="00000000" w:rsidRPr="00000000">
        <w:br w:type="page"/>
      </w:r>
      <w:r w:rsidDel="00000000" w:rsidR="00000000" w:rsidRPr="00000000">
        <w:rPr>
          <w:rtl w:val="0"/>
        </w:rPr>
      </w:r>
    </w:p>
    <w:p w:rsidR="00000000" w:rsidDel="00000000" w:rsidP="00000000" w:rsidRDefault="00000000" w:rsidRPr="00000000" w14:paraId="00000162">
      <w:pPr>
        <w:spacing w:line="300" w:lineRule="auto"/>
        <w:rPr>
          <w:b w:val="1"/>
        </w:rPr>
      </w:pPr>
      <w:r w:rsidDel="00000000" w:rsidR="00000000" w:rsidRPr="00000000">
        <w:rPr>
          <w:b w:val="1"/>
        </w:rPr>
        <w:drawing>
          <wp:inline distB="114300" distT="114300" distL="114300" distR="114300">
            <wp:extent cx="6858000" cy="53340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858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line="300" w:lineRule="auto"/>
        <w:rPr>
          <w:b w:val="1"/>
        </w:rPr>
      </w:pPr>
      <w:r w:rsidDel="00000000" w:rsidR="00000000" w:rsidRPr="00000000">
        <w:rPr>
          <w:rtl w:val="0"/>
        </w:rPr>
      </w:r>
    </w:p>
    <w:p w:rsidR="00000000" w:rsidDel="00000000" w:rsidP="00000000" w:rsidRDefault="00000000" w:rsidRPr="00000000" w14:paraId="00000164">
      <w:pPr>
        <w:spacing w:line="300" w:lineRule="auto"/>
        <w:rPr>
          <w:b w:val="1"/>
        </w:rPr>
      </w:pPr>
      <w:r w:rsidDel="00000000" w:rsidR="00000000" w:rsidRPr="00000000">
        <w:rPr>
          <w:rtl w:val="0"/>
        </w:rPr>
        <w:t xml:space="preserve">Figure 4. Mean length-at-hatch (mm; LAH) and yolk-sac volume (mm</w:t>
      </w:r>
      <w:r w:rsidDel="00000000" w:rsidR="00000000" w:rsidRPr="00000000">
        <w:rPr>
          <w:vertAlign w:val="superscript"/>
          <w:rtl w:val="0"/>
        </w:rPr>
        <w:t xml:space="preserve">3</w:t>
      </w:r>
      <w:r w:rsidDel="00000000" w:rsidR="00000000" w:rsidRPr="00000000">
        <w:rPr>
          <w:rtl w:val="0"/>
        </w:rPr>
        <w:t xml:space="preserve">; YSV) at each incubation light treatment (left) and standardized responses to light within each population (right) from Lake Superior and Lake Ontario cisco (</w:t>
      </w:r>
      <w:r w:rsidDel="00000000" w:rsidR="00000000" w:rsidRPr="00000000">
        <w:rPr>
          <w:i w:val="1"/>
          <w:rtl w:val="0"/>
        </w:rPr>
        <w:t xml:space="preserve">Coregonus artedi</w:t>
      </w:r>
      <w:r w:rsidDel="00000000" w:rsidR="00000000" w:rsidRPr="00000000">
        <w:rPr>
          <w:rtl w:val="0"/>
        </w:rPr>
        <w:t xml:space="preserve">). Error bars indicate standard error.</w:t>
      </w:r>
      <w:r w:rsidDel="00000000" w:rsidR="00000000" w:rsidRPr="00000000">
        <w:rPr>
          <w:rtl w:val="0"/>
        </w:rPr>
      </w:r>
    </w:p>
    <w:p w:rsidR="00000000" w:rsidDel="00000000" w:rsidP="00000000" w:rsidRDefault="00000000" w:rsidRPr="00000000" w14:paraId="00000165">
      <w:pPr>
        <w:spacing w:line="300" w:lineRule="auto"/>
        <w:rPr>
          <w:b w:val="1"/>
        </w:rPr>
      </w:pPr>
      <w:r w:rsidDel="00000000" w:rsidR="00000000" w:rsidRPr="00000000">
        <w:rPr>
          <w:rtl w:val="0"/>
        </w:rPr>
      </w:r>
    </w:p>
    <w:p w:rsidR="00000000" w:rsidDel="00000000" w:rsidP="00000000" w:rsidRDefault="00000000" w:rsidRPr="00000000" w14:paraId="00000166">
      <w:pPr>
        <w:spacing w:line="300" w:lineRule="auto"/>
        <w:rPr>
          <w:b w:val="1"/>
        </w:rPr>
      </w:pPr>
      <w:r w:rsidDel="00000000" w:rsidR="00000000" w:rsidRPr="00000000">
        <w:rPr>
          <w:rtl w:val="0"/>
        </w:rPr>
      </w:r>
    </w:p>
    <w:sectPr>
      <w:type w:val="nextPage"/>
      <w:pgSz w:h="15840" w:w="12240" w:orient="portrait"/>
      <w:pgMar w:bottom="720" w:top="720" w:left="720" w:right="72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Stockwell" w:id="2" w:date="2020-12-23T22:32:08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they are like trees.</w:t>
      </w:r>
    </w:p>
  </w:comment>
  <w:comment w:author="Jason Stockwell" w:id="3" w:date="2020-12-26T18:04:36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lakes with coregonines that do not freeze? laveratus is one, but any other species?</w:t>
      </w:r>
    </w:p>
  </w:comment>
  <w:comment w:author="Jason Stockwell" w:id="0" w:date="2020-12-26T16:56:28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title could you come up with if it was a statement about the main finding?</w:t>
      </w:r>
    </w:p>
  </w:comment>
  <w:comment w:author="Jason Stockwell" w:id="4" w:date="2020-12-27T13:21:53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they had some cisco known as "racers" that were reef spawners, typically spawned earlier than the one we know. not sure if this is in the literature or was just local knowledge. could check Koeltz,  maybe other sources. Mark may know more.</w:t>
      </w:r>
    </w:p>
  </w:comment>
  <w:comment w:author="Jason Stockwell" w:id="5" w:date="2020-12-27T13:49:30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compared with other MS, but just make sure you scramble up the words throughout Methods sufficiently so not plagiarizing. you may also want to cite the other MS for methods, assuming the other paper will be submitted first.</w:t>
      </w:r>
    </w:p>
  </w:comment>
  <w:comment w:author="Taylor Stewart" w:id="1" w:date="2020-12-17T16:09:08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would like to try to keep this paper very concise and short. We will see how things fall out, but that is my overarching goal right now.</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8" w15:done="0"/>
  <w15:commentEx w15:paraId="00000169" w15:done="0"/>
  <w15:commentEx w15:paraId="0000016A" w15:done="0"/>
  <w15:commentEx w15:paraId="0000016B" w15:done="0"/>
  <w15:commentEx w15:paraId="0000016C" w15:done="0"/>
  <w15:commentEx w15:paraId="0000016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206BD"/>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114C7"/>
    <w:rPr>
      <w:sz w:val="22"/>
      <w:szCs w:val="22"/>
    </w:rPr>
  </w:style>
  <w:style w:type="paragraph" w:styleId="NormalWeb">
    <w:name w:val="Normal (Web)"/>
    <w:basedOn w:val="Normal"/>
    <w:uiPriority w:val="99"/>
    <w:unhideWhenUsed w:val="1"/>
    <w:rsid w:val="00DD7651"/>
    <w:pPr>
      <w:spacing w:after="100" w:afterAutospacing="1" w:before="100" w:beforeAutospacing="1"/>
    </w:pPr>
  </w:style>
  <w:style w:type="paragraph" w:styleId="ListParagraph">
    <w:name w:val="List Paragraph"/>
    <w:basedOn w:val="Normal"/>
    <w:uiPriority w:val="34"/>
    <w:qFormat w:val="1"/>
    <w:rsid w:val="008A164E"/>
    <w:pPr>
      <w:ind w:left="720"/>
      <w:contextualSpacing w:val="1"/>
    </w:pPr>
    <w:rPr>
      <w:rFonts w:asciiTheme="minorHAnsi" w:cstheme="minorBidi" w:eastAsiaTheme="minorHAnsi" w:hAnsiTheme="minorHAnsi"/>
    </w:rPr>
  </w:style>
  <w:style w:type="paragraph" w:styleId="BalloonText">
    <w:name w:val="Balloon Text"/>
    <w:basedOn w:val="Normal"/>
    <w:link w:val="BalloonTextChar"/>
    <w:uiPriority w:val="99"/>
    <w:semiHidden w:val="1"/>
    <w:unhideWhenUsed w:val="1"/>
    <w:rsid w:val="001009BA"/>
    <w:rPr>
      <w:rFonts w:eastAsiaTheme="minorHAnsi"/>
      <w:sz w:val="18"/>
      <w:szCs w:val="18"/>
    </w:rPr>
  </w:style>
  <w:style w:type="character" w:styleId="BalloonTextChar" w:customStyle="1">
    <w:name w:val="Balloon Text Char"/>
    <w:basedOn w:val="DefaultParagraphFont"/>
    <w:link w:val="BalloonText"/>
    <w:uiPriority w:val="99"/>
    <w:semiHidden w:val="1"/>
    <w:rsid w:val="001009BA"/>
    <w:rPr>
      <w:rFonts w:ascii="Times New Roman" w:cs="Times New Roman" w:hAnsi="Times New Roman"/>
      <w:sz w:val="18"/>
      <w:szCs w:val="18"/>
    </w:rPr>
  </w:style>
  <w:style w:type="table" w:styleId="TableGrid">
    <w:name w:val="Table Grid"/>
    <w:basedOn w:val="TableNormal"/>
    <w:uiPriority w:val="39"/>
    <w:rsid w:val="00C42E0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D2309"/>
    <w:rPr>
      <w:color w:val="808080"/>
    </w:rPr>
  </w:style>
  <w:style w:type="character" w:styleId="CommentReference">
    <w:name w:val="annotation reference"/>
    <w:basedOn w:val="DefaultParagraphFont"/>
    <w:uiPriority w:val="99"/>
    <w:semiHidden w:val="1"/>
    <w:unhideWhenUsed w:val="1"/>
    <w:rsid w:val="0077646D"/>
    <w:rPr>
      <w:sz w:val="16"/>
      <w:szCs w:val="16"/>
    </w:rPr>
  </w:style>
  <w:style w:type="paragraph" w:styleId="CommentText">
    <w:name w:val="annotation text"/>
    <w:basedOn w:val="Normal"/>
    <w:link w:val="CommentTextChar"/>
    <w:uiPriority w:val="99"/>
    <w:semiHidden w:val="1"/>
    <w:unhideWhenUsed w:val="1"/>
    <w:rsid w:val="0077646D"/>
    <w:rPr>
      <w:sz w:val="20"/>
      <w:szCs w:val="20"/>
    </w:rPr>
  </w:style>
  <w:style w:type="character" w:styleId="CommentTextChar" w:customStyle="1">
    <w:name w:val="Comment Text Char"/>
    <w:basedOn w:val="DefaultParagraphFont"/>
    <w:link w:val="CommentText"/>
    <w:uiPriority w:val="99"/>
    <w:semiHidden w:val="1"/>
    <w:rsid w:val="0077646D"/>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77646D"/>
    <w:rPr>
      <w:b w:val="1"/>
      <w:bCs w:val="1"/>
    </w:rPr>
  </w:style>
  <w:style w:type="character" w:styleId="CommentSubjectChar" w:customStyle="1">
    <w:name w:val="Comment Subject Char"/>
    <w:basedOn w:val="CommentTextChar"/>
    <w:link w:val="CommentSubject"/>
    <w:uiPriority w:val="99"/>
    <w:semiHidden w:val="1"/>
    <w:rsid w:val="0077646D"/>
    <w:rPr>
      <w:rFonts w:ascii="Times New Roman" w:cs="Times New Roman" w:eastAsia="Times New Roman" w:hAnsi="Times New Roman"/>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lAVbYq8K04Bpr25KKNXF9esIOQ==">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2020-11-11T15:52:00Z</dcterms:created>
  <dc:creator>Taylor Stewart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